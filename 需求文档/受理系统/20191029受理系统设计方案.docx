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E7872" w14:textId="77777777" w:rsidR="000F41BA" w:rsidRPr="004C0492" w:rsidRDefault="000F41BA" w:rsidP="000F41BA">
      <w:pPr>
        <w:ind w:firstLine="560"/>
        <w:jc w:val="center"/>
        <w:rPr>
          <w:rFonts w:ascii="黑体" w:eastAsia="黑体" w:hAnsi="黑体"/>
          <w:sz w:val="28"/>
          <w:szCs w:val="28"/>
          <w:rPrChange w:id="1" w:author="吴 珊珊" w:date="2019-10-31T09:53:00Z">
            <w:rPr>
              <w:rFonts w:ascii="黑体" w:eastAsia="黑体" w:hAnsi="黑体"/>
              <w:sz w:val="52"/>
              <w:szCs w:val="52"/>
            </w:rPr>
          </w:rPrChange>
        </w:rPr>
      </w:pPr>
    </w:p>
    <w:p w14:paraId="38A1F054" w14:textId="77777777" w:rsidR="000F41BA" w:rsidRPr="004C0492" w:rsidRDefault="000F41BA" w:rsidP="000F41BA">
      <w:pPr>
        <w:ind w:firstLine="560"/>
        <w:jc w:val="center"/>
        <w:rPr>
          <w:rFonts w:ascii="黑体" w:eastAsia="黑体" w:hAnsi="黑体"/>
          <w:sz w:val="28"/>
          <w:szCs w:val="28"/>
          <w:rPrChange w:id="2" w:author="吴 珊珊" w:date="2019-10-31T09:53:00Z">
            <w:rPr>
              <w:rFonts w:ascii="黑体" w:eastAsia="黑体" w:hAnsi="黑体"/>
              <w:sz w:val="52"/>
              <w:szCs w:val="52"/>
            </w:rPr>
          </w:rPrChange>
        </w:rPr>
      </w:pPr>
    </w:p>
    <w:p w14:paraId="4DACC77B" w14:textId="77777777" w:rsidR="000F41BA" w:rsidRPr="004C0492" w:rsidRDefault="000F41BA" w:rsidP="000F41BA">
      <w:pPr>
        <w:ind w:firstLine="560"/>
        <w:jc w:val="center"/>
        <w:rPr>
          <w:rFonts w:ascii="黑体" w:eastAsia="黑体" w:hAnsi="黑体"/>
          <w:sz w:val="28"/>
          <w:szCs w:val="28"/>
          <w:rPrChange w:id="3" w:author="吴 珊珊" w:date="2019-10-31T09:53:00Z">
            <w:rPr>
              <w:rFonts w:ascii="黑体" w:eastAsia="黑体" w:hAnsi="黑体"/>
              <w:sz w:val="52"/>
              <w:szCs w:val="52"/>
            </w:rPr>
          </w:rPrChange>
        </w:rPr>
      </w:pPr>
    </w:p>
    <w:p w14:paraId="38C0D1E9" w14:textId="77777777" w:rsidR="00E71E38" w:rsidRDefault="00E71E38" w:rsidP="00E71E38">
      <w:pPr>
        <w:ind w:firstLineChars="0" w:firstLine="0"/>
        <w:jc w:val="center"/>
        <w:rPr>
          <w:ins w:id="4" w:author="吴 珊珊" w:date="2019-10-31T09:56:00Z"/>
          <w:rFonts w:ascii="黑体" w:eastAsia="黑体" w:hAnsi="黑体"/>
          <w:sz w:val="56"/>
          <w:szCs w:val="72"/>
        </w:rPr>
        <w:pPrChange w:id="5" w:author="吴 珊珊" w:date="2019-10-31T09:56:00Z">
          <w:pPr>
            <w:ind w:firstLine="1440"/>
            <w:jc w:val="center"/>
          </w:pPr>
        </w:pPrChange>
      </w:pPr>
      <w:ins w:id="6" w:author="吴 珊珊" w:date="2019-10-31T09:55:00Z">
        <w:r w:rsidRPr="00E71E38">
          <w:rPr>
            <w:rFonts w:ascii="黑体" w:eastAsia="黑体" w:hAnsi="黑体" w:hint="eastAsia"/>
            <w:sz w:val="56"/>
            <w:szCs w:val="72"/>
            <w:rPrChange w:id="7" w:author="吴 珊珊" w:date="2019-10-31T09:56:00Z">
              <w:rPr>
                <w:rFonts w:ascii="黑体" w:eastAsia="黑体" w:hAnsi="黑体" w:hint="eastAsia"/>
                <w:sz w:val="72"/>
                <w:szCs w:val="72"/>
              </w:rPr>
            </w:rPrChange>
          </w:rPr>
          <w:t>亚微</w:t>
        </w:r>
      </w:ins>
      <w:ins w:id="8" w:author="吴 珊珊" w:date="2019-10-31T09:56:00Z">
        <w:r w:rsidRPr="00E71E38">
          <w:rPr>
            <w:rFonts w:ascii="黑体" w:eastAsia="黑体" w:hAnsi="黑体" w:hint="eastAsia"/>
            <w:sz w:val="56"/>
            <w:szCs w:val="72"/>
            <w:rPrChange w:id="9" w:author="吴 珊珊" w:date="2019-10-31T09:56:00Z">
              <w:rPr>
                <w:rFonts w:ascii="黑体" w:eastAsia="黑体" w:hAnsi="黑体" w:hint="eastAsia"/>
                <w:sz w:val="72"/>
                <w:szCs w:val="72"/>
              </w:rPr>
            </w:rPrChange>
          </w:rPr>
          <w:t>智能化热线平台</w:t>
        </w:r>
      </w:ins>
      <w:r w:rsidR="000F41BA" w:rsidRPr="00E71E38">
        <w:rPr>
          <w:rFonts w:ascii="黑体" w:eastAsia="黑体" w:hAnsi="黑体" w:hint="eastAsia"/>
          <w:sz w:val="56"/>
          <w:szCs w:val="72"/>
          <w:rPrChange w:id="10" w:author="吴 珊珊" w:date="2019-10-31T09:56:00Z">
            <w:rPr>
              <w:rFonts w:ascii="黑体" w:eastAsia="黑体" w:hAnsi="黑体" w:hint="eastAsia"/>
              <w:sz w:val="52"/>
              <w:szCs w:val="52"/>
            </w:rPr>
          </w:rPrChange>
        </w:rPr>
        <w:t>受理系统</w:t>
      </w:r>
    </w:p>
    <w:p w14:paraId="37305501" w14:textId="5841BB99" w:rsidR="00C34768" w:rsidRPr="00E71E38" w:rsidRDefault="000F41BA" w:rsidP="00E71E38">
      <w:pPr>
        <w:ind w:firstLineChars="0" w:firstLine="0"/>
        <w:jc w:val="center"/>
        <w:rPr>
          <w:rFonts w:ascii="黑体" w:eastAsia="黑体" w:hAnsi="黑体"/>
          <w:sz w:val="56"/>
          <w:szCs w:val="72"/>
          <w:rPrChange w:id="11" w:author="吴 珊珊" w:date="2019-10-31T09:56:00Z">
            <w:rPr>
              <w:rFonts w:ascii="黑体" w:eastAsia="黑体" w:hAnsi="黑体"/>
              <w:sz w:val="52"/>
              <w:szCs w:val="52"/>
            </w:rPr>
          </w:rPrChange>
        </w:rPr>
        <w:pPrChange w:id="12" w:author="吴 珊珊" w:date="2019-10-31T09:56:00Z">
          <w:pPr>
            <w:ind w:firstLine="1040"/>
            <w:jc w:val="center"/>
          </w:pPr>
        </w:pPrChange>
      </w:pPr>
      <w:r w:rsidRPr="00E71E38">
        <w:rPr>
          <w:rFonts w:ascii="黑体" w:eastAsia="黑体" w:hAnsi="黑体" w:hint="eastAsia"/>
          <w:sz w:val="56"/>
          <w:szCs w:val="72"/>
          <w:rPrChange w:id="13" w:author="吴 珊珊" w:date="2019-10-31T09:56:00Z">
            <w:rPr>
              <w:rFonts w:ascii="黑体" w:eastAsia="黑体" w:hAnsi="黑体" w:hint="eastAsia"/>
              <w:sz w:val="52"/>
              <w:szCs w:val="52"/>
            </w:rPr>
          </w:rPrChange>
        </w:rPr>
        <w:t>设计方案</w:t>
      </w:r>
    </w:p>
    <w:p w14:paraId="5CFB87F7" w14:textId="389BE81F" w:rsidR="000F41BA" w:rsidRPr="004C0492" w:rsidRDefault="000F41BA" w:rsidP="000F41BA">
      <w:pPr>
        <w:ind w:firstLine="560"/>
        <w:jc w:val="center"/>
        <w:rPr>
          <w:rFonts w:ascii="黑体" w:eastAsia="黑体" w:hAnsi="黑体"/>
          <w:sz w:val="28"/>
          <w:szCs w:val="28"/>
          <w:rPrChange w:id="14" w:author="吴 珊珊" w:date="2019-10-31T09:53:00Z">
            <w:rPr>
              <w:rFonts w:ascii="黑体" w:eastAsia="黑体" w:hAnsi="黑体"/>
              <w:sz w:val="52"/>
              <w:szCs w:val="52"/>
            </w:rPr>
          </w:rPrChange>
        </w:rPr>
      </w:pPr>
    </w:p>
    <w:p w14:paraId="5024BB7C" w14:textId="2C39762A" w:rsidR="000F41BA" w:rsidRPr="004C0492" w:rsidRDefault="000F41BA" w:rsidP="000F41BA">
      <w:pPr>
        <w:ind w:firstLine="560"/>
        <w:jc w:val="center"/>
        <w:rPr>
          <w:rFonts w:ascii="黑体" w:eastAsia="黑体" w:hAnsi="黑体"/>
          <w:sz w:val="28"/>
          <w:szCs w:val="28"/>
          <w:rPrChange w:id="15" w:author="吴 珊珊" w:date="2019-10-31T09:53:00Z">
            <w:rPr>
              <w:rFonts w:ascii="黑体" w:eastAsia="黑体" w:hAnsi="黑体"/>
              <w:sz w:val="52"/>
              <w:szCs w:val="52"/>
            </w:rPr>
          </w:rPrChange>
        </w:rPr>
      </w:pPr>
    </w:p>
    <w:p w14:paraId="3376F53C" w14:textId="75AADFAD" w:rsidR="000F41BA" w:rsidRDefault="000F41BA" w:rsidP="000F41BA">
      <w:pPr>
        <w:ind w:firstLine="560"/>
        <w:jc w:val="center"/>
        <w:rPr>
          <w:ins w:id="16" w:author="吴 珊珊" w:date="2019-10-31T09:55:00Z"/>
          <w:rFonts w:ascii="黑体" w:eastAsia="黑体" w:hAnsi="黑体"/>
          <w:sz w:val="28"/>
          <w:szCs w:val="28"/>
        </w:rPr>
      </w:pPr>
    </w:p>
    <w:p w14:paraId="528112C8" w14:textId="77777777" w:rsidR="007906F1" w:rsidRDefault="007906F1" w:rsidP="000F41BA">
      <w:pPr>
        <w:ind w:firstLine="560"/>
        <w:jc w:val="center"/>
        <w:rPr>
          <w:ins w:id="17" w:author="吴 珊珊" w:date="2019-10-31T09:55:00Z"/>
          <w:rFonts w:ascii="黑体" w:eastAsia="黑体" w:hAnsi="黑体"/>
          <w:sz w:val="28"/>
          <w:szCs w:val="28"/>
        </w:rPr>
      </w:pPr>
    </w:p>
    <w:p w14:paraId="3CBA6A6F" w14:textId="77777777" w:rsidR="007906F1" w:rsidRDefault="007906F1" w:rsidP="000F41BA">
      <w:pPr>
        <w:ind w:firstLine="560"/>
        <w:jc w:val="center"/>
        <w:rPr>
          <w:ins w:id="18" w:author="吴 珊珊" w:date="2019-10-31T09:55:00Z"/>
          <w:rFonts w:ascii="黑体" w:eastAsia="黑体" w:hAnsi="黑体"/>
          <w:sz w:val="28"/>
          <w:szCs w:val="28"/>
        </w:rPr>
      </w:pPr>
    </w:p>
    <w:p w14:paraId="5691EDC1" w14:textId="77777777" w:rsidR="007906F1" w:rsidRDefault="007906F1" w:rsidP="000F41BA">
      <w:pPr>
        <w:ind w:firstLine="560"/>
        <w:jc w:val="center"/>
        <w:rPr>
          <w:ins w:id="19" w:author="吴 珊珊" w:date="2019-10-31T09:55:00Z"/>
          <w:rFonts w:ascii="黑体" w:eastAsia="黑体" w:hAnsi="黑体"/>
          <w:sz w:val="28"/>
          <w:szCs w:val="28"/>
        </w:rPr>
      </w:pPr>
    </w:p>
    <w:p w14:paraId="375ADF41" w14:textId="77777777" w:rsidR="007906F1" w:rsidRDefault="007906F1" w:rsidP="000F41BA">
      <w:pPr>
        <w:ind w:firstLine="560"/>
        <w:jc w:val="center"/>
        <w:rPr>
          <w:ins w:id="20" w:author="吴 珊珊" w:date="2019-10-31T09:55:00Z"/>
          <w:rFonts w:ascii="黑体" w:eastAsia="黑体" w:hAnsi="黑体"/>
          <w:sz w:val="28"/>
          <w:szCs w:val="28"/>
        </w:rPr>
      </w:pPr>
    </w:p>
    <w:p w14:paraId="343387CC" w14:textId="77777777" w:rsidR="007906F1" w:rsidRDefault="007906F1" w:rsidP="000F41BA">
      <w:pPr>
        <w:ind w:firstLine="560"/>
        <w:jc w:val="center"/>
        <w:rPr>
          <w:ins w:id="21" w:author="吴 珊珊" w:date="2019-10-31T09:55:00Z"/>
          <w:rFonts w:ascii="黑体" w:eastAsia="黑体" w:hAnsi="黑体"/>
          <w:sz w:val="28"/>
          <w:szCs w:val="28"/>
        </w:rPr>
      </w:pPr>
    </w:p>
    <w:p w14:paraId="37ED6604" w14:textId="77777777" w:rsidR="007906F1" w:rsidRDefault="007906F1" w:rsidP="000F41BA">
      <w:pPr>
        <w:ind w:firstLine="560"/>
        <w:jc w:val="center"/>
        <w:rPr>
          <w:ins w:id="22" w:author="吴 珊珊" w:date="2019-10-31T09:55:00Z"/>
          <w:rFonts w:ascii="黑体" w:eastAsia="黑体" w:hAnsi="黑体"/>
          <w:sz w:val="28"/>
          <w:szCs w:val="28"/>
        </w:rPr>
      </w:pPr>
    </w:p>
    <w:p w14:paraId="296F772E" w14:textId="77777777" w:rsidR="007906F1" w:rsidRDefault="007906F1" w:rsidP="000F41BA">
      <w:pPr>
        <w:ind w:firstLine="560"/>
        <w:jc w:val="center"/>
        <w:rPr>
          <w:ins w:id="23" w:author="吴 珊珊" w:date="2019-10-31T09:55:00Z"/>
          <w:rFonts w:ascii="黑体" w:eastAsia="黑体" w:hAnsi="黑体"/>
          <w:sz w:val="28"/>
          <w:szCs w:val="28"/>
        </w:rPr>
      </w:pPr>
    </w:p>
    <w:p w14:paraId="343BDD61" w14:textId="77777777" w:rsidR="007906F1" w:rsidRPr="004C0492" w:rsidRDefault="007906F1" w:rsidP="000F41BA">
      <w:pPr>
        <w:ind w:firstLine="560"/>
        <w:jc w:val="center"/>
        <w:rPr>
          <w:rFonts w:ascii="黑体" w:eastAsia="黑体" w:hAnsi="黑体" w:hint="eastAsia"/>
          <w:sz w:val="28"/>
          <w:szCs w:val="28"/>
          <w:rPrChange w:id="24" w:author="吴 珊珊" w:date="2019-10-31T09:53:00Z">
            <w:rPr>
              <w:rFonts w:ascii="黑体" w:eastAsia="黑体" w:hAnsi="黑体"/>
              <w:sz w:val="52"/>
              <w:szCs w:val="52"/>
            </w:rPr>
          </w:rPrChange>
        </w:rPr>
      </w:pPr>
    </w:p>
    <w:p w14:paraId="3753EABB" w14:textId="2960DD94" w:rsidR="000F41BA" w:rsidRPr="004C0492" w:rsidRDefault="000F41BA" w:rsidP="000F41BA">
      <w:pPr>
        <w:ind w:firstLine="560"/>
        <w:jc w:val="center"/>
        <w:rPr>
          <w:rFonts w:ascii="黑体" w:eastAsia="黑体" w:hAnsi="黑体"/>
          <w:sz w:val="28"/>
          <w:szCs w:val="28"/>
          <w:rPrChange w:id="25" w:author="吴 珊珊" w:date="2019-10-31T09:53:00Z">
            <w:rPr>
              <w:rFonts w:ascii="黑体" w:eastAsia="黑体" w:hAnsi="黑体"/>
              <w:sz w:val="52"/>
              <w:szCs w:val="52"/>
            </w:rPr>
          </w:rPrChange>
        </w:rPr>
      </w:pPr>
    </w:p>
    <w:p w14:paraId="042141D9" w14:textId="52E717A7" w:rsidR="000F41BA" w:rsidRPr="004C0492" w:rsidRDefault="007906F1" w:rsidP="000F41BA">
      <w:pPr>
        <w:ind w:firstLine="560"/>
        <w:jc w:val="center"/>
        <w:rPr>
          <w:rFonts w:ascii="黑体" w:eastAsia="黑体" w:hAnsi="黑体"/>
          <w:sz w:val="28"/>
          <w:szCs w:val="28"/>
          <w:rPrChange w:id="26" w:author="吴 珊珊" w:date="2019-10-31T09:53:00Z">
            <w:rPr>
              <w:rFonts w:ascii="黑体" w:eastAsia="黑体" w:hAnsi="黑体"/>
              <w:sz w:val="52"/>
              <w:szCs w:val="52"/>
            </w:rPr>
          </w:rPrChange>
        </w:rPr>
      </w:pPr>
      <w:ins w:id="27" w:author="吴 珊珊" w:date="2019-10-31T09:55:00Z">
        <w:r>
          <w:rPr>
            <w:rFonts w:ascii="黑体" w:eastAsia="黑体" w:hAnsi="黑体" w:hint="eastAsia"/>
            <w:sz w:val="28"/>
            <w:szCs w:val="28"/>
          </w:rPr>
          <w:t>山东亚微软件股份有限公司</w:t>
        </w:r>
      </w:ins>
    </w:p>
    <w:p w14:paraId="7AF4C91C" w14:textId="24653593" w:rsidR="000F41BA" w:rsidRPr="007906F1" w:rsidRDefault="000F41BA" w:rsidP="000F41BA">
      <w:pPr>
        <w:ind w:firstLine="640"/>
        <w:jc w:val="center"/>
        <w:rPr>
          <w:rFonts w:ascii="黑体" w:eastAsia="黑体" w:hAnsi="黑体"/>
          <w:sz w:val="32"/>
          <w:szCs w:val="32"/>
          <w:rPrChange w:id="28" w:author="吴 珊珊" w:date="2019-10-31T09:55:00Z">
            <w:rPr>
              <w:rFonts w:ascii="黑体" w:eastAsia="黑体" w:hAnsi="黑体"/>
              <w:sz w:val="52"/>
              <w:szCs w:val="52"/>
            </w:rPr>
          </w:rPrChange>
        </w:rPr>
      </w:pPr>
      <w:r w:rsidRPr="007906F1">
        <w:rPr>
          <w:rFonts w:ascii="黑体" w:eastAsia="黑体" w:hAnsi="黑体" w:hint="eastAsia"/>
          <w:sz w:val="32"/>
          <w:szCs w:val="32"/>
          <w:rPrChange w:id="29" w:author="吴 珊珊" w:date="2019-10-31T09:55:00Z">
            <w:rPr>
              <w:rFonts w:ascii="黑体" w:eastAsia="黑体" w:hAnsi="黑体" w:hint="eastAsia"/>
              <w:sz w:val="52"/>
              <w:szCs w:val="52"/>
            </w:rPr>
          </w:rPrChange>
        </w:rPr>
        <w:t>2019年10月</w:t>
      </w:r>
    </w:p>
    <w:p w14:paraId="2FAF8183" w14:textId="77777777" w:rsidR="000F41BA" w:rsidRPr="004C0492" w:rsidRDefault="000F41BA" w:rsidP="000F41BA">
      <w:pPr>
        <w:ind w:firstLine="560"/>
        <w:jc w:val="center"/>
        <w:rPr>
          <w:rFonts w:ascii="黑体" w:eastAsia="黑体" w:hAnsi="黑体"/>
          <w:sz w:val="28"/>
          <w:szCs w:val="28"/>
          <w:rPrChange w:id="30" w:author="吴 珊珊" w:date="2019-10-31T09:53:00Z">
            <w:rPr>
              <w:rFonts w:ascii="黑体" w:eastAsia="黑体" w:hAnsi="黑体"/>
              <w:sz w:val="52"/>
              <w:szCs w:val="52"/>
            </w:rPr>
          </w:rPrChange>
        </w:rPr>
      </w:pPr>
    </w:p>
    <w:p w14:paraId="749788B0" w14:textId="77777777" w:rsidR="002F3883" w:rsidRPr="004C0492" w:rsidRDefault="002F3883" w:rsidP="000F41BA">
      <w:pPr>
        <w:ind w:firstLine="560"/>
        <w:jc w:val="center"/>
        <w:rPr>
          <w:rFonts w:ascii="黑体" w:eastAsia="黑体" w:hAnsi="黑体"/>
          <w:sz w:val="28"/>
          <w:szCs w:val="28"/>
          <w:rPrChange w:id="31" w:author="吴 珊珊" w:date="2019-10-31T09:53:00Z">
            <w:rPr>
              <w:rFonts w:ascii="黑体" w:eastAsia="黑体" w:hAnsi="黑体"/>
              <w:sz w:val="52"/>
              <w:szCs w:val="52"/>
            </w:rPr>
          </w:rPrChange>
        </w:rPr>
        <w:sectPr w:rsidR="002F3883" w:rsidRPr="004C04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tbl>
      <w:tblPr>
        <w:tblStyle w:val="a7"/>
        <w:tblW w:w="0" w:type="auto"/>
        <w:tblLook w:val="04A0" w:firstRow="1" w:lastRow="0" w:firstColumn="1" w:lastColumn="0" w:noHBand="0" w:noVBand="1"/>
      </w:tblPr>
      <w:tblGrid>
        <w:gridCol w:w="1555"/>
        <w:gridCol w:w="1134"/>
        <w:gridCol w:w="5607"/>
      </w:tblGrid>
      <w:tr w:rsidR="002F3883" w:rsidRPr="007906F1" w14:paraId="0DEC7D4A" w14:textId="77777777" w:rsidTr="002F3883">
        <w:tc>
          <w:tcPr>
            <w:tcW w:w="1555" w:type="dxa"/>
          </w:tcPr>
          <w:p w14:paraId="4A02DE6A" w14:textId="50BAF38E" w:rsidR="002F3883" w:rsidRPr="007906F1" w:rsidRDefault="002F3883" w:rsidP="002F3883">
            <w:pPr>
              <w:ind w:firstLineChars="0" w:firstLine="0"/>
              <w:rPr>
                <w:rFonts w:ascii="黑体" w:eastAsia="黑体" w:hAnsi="黑体"/>
                <w:szCs w:val="28"/>
                <w:rPrChange w:id="32" w:author="吴 珊珊" w:date="2019-10-31T09:55:00Z">
                  <w:rPr>
                    <w:rFonts w:ascii="黑体" w:eastAsia="黑体" w:hAnsi="黑体"/>
                    <w:szCs w:val="24"/>
                  </w:rPr>
                </w:rPrChange>
              </w:rPr>
            </w:pPr>
            <w:r w:rsidRPr="007906F1">
              <w:rPr>
                <w:rFonts w:ascii="黑体" w:eastAsia="黑体" w:hAnsi="黑体" w:hint="eastAsia"/>
                <w:szCs w:val="28"/>
                <w:rPrChange w:id="33" w:author="吴 珊珊" w:date="2019-10-31T09:55:00Z">
                  <w:rPr>
                    <w:rFonts w:ascii="黑体" w:eastAsia="黑体" w:hAnsi="黑体" w:hint="eastAsia"/>
                    <w:szCs w:val="24"/>
                  </w:rPr>
                </w:rPrChange>
              </w:rPr>
              <w:lastRenderedPageBreak/>
              <w:t>日期</w:t>
            </w:r>
          </w:p>
        </w:tc>
        <w:tc>
          <w:tcPr>
            <w:tcW w:w="1134" w:type="dxa"/>
          </w:tcPr>
          <w:p w14:paraId="6B1B6C4F" w14:textId="5B58BFF4" w:rsidR="002F3883" w:rsidRPr="007906F1" w:rsidRDefault="002F3883" w:rsidP="002F3883">
            <w:pPr>
              <w:ind w:firstLineChars="0" w:firstLine="0"/>
              <w:rPr>
                <w:rFonts w:ascii="黑体" w:eastAsia="黑体" w:hAnsi="黑体"/>
                <w:szCs w:val="28"/>
                <w:rPrChange w:id="34" w:author="吴 珊珊" w:date="2019-10-31T09:55:00Z">
                  <w:rPr>
                    <w:rFonts w:ascii="黑体" w:eastAsia="黑体" w:hAnsi="黑体"/>
                    <w:szCs w:val="24"/>
                  </w:rPr>
                </w:rPrChange>
              </w:rPr>
            </w:pPr>
            <w:r w:rsidRPr="007906F1">
              <w:rPr>
                <w:rFonts w:ascii="黑体" w:eastAsia="黑体" w:hAnsi="黑体" w:hint="eastAsia"/>
                <w:szCs w:val="28"/>
                <w:rPrChange w:id="35" w:author="吴 珊珊" w:date="2019-10-31T09:55:00Z">
                  <w:rPr>
                    <w:rFonts w:ascii="黑体" w:eastAsia="黑体" w:hAnsi="黑体" w:hint="eastAsia"/>
                    <w:szCs w:val="24"/>
                  </w:rPr>
                </w:rPrChange>
              </w:rPr>
              <w:t>修改人</w:t>
            </w:r>
          </w:p>
        </w:tc>
        <w:tc>
          <w:tcPr>
            <w:tcW w:w="5607" w:type="dxa"/>
          </w:tcPr>
          <w:p w14:paraId="161710CE" w14:textId="44BD3884" w:rsidR="002F3883" w:rsidRPr="007906F1" w:rsidRDefault="002F3883" w:rsidP="002F3883">
            <w:pPr>
              <w:ind w:firstLineChars="0" w:firstLine="0"/>
              <w:rPr>
                <w:rFonts w:ascii="黑体" w:eastAsia="黑体" w:hAnsi="黑体"/>
                <w:szCs w:val="28"/>
                <w:rPrChange w:id="36" w:author="吴 珊珊" w:date="2019-10-31T09:55:00Z">
                  <w:rPr>
                    <w:rFonts w:ascii="黑体" w:eastAsia="黑体" w:hAnsi="黑体"/>
                    <w:szCs w:val="24"/>
                  </w:rPr>
                </w:rPrChange>
              </w:rPr>
            </w:pPr>
            <w:r w:rsidRPr="007906F1">
              <w:rPr>
                <w:rFonts w:ascii="黑体" w:eastAsia="黑体" w:hAnsi="黑体" w:hint="eastAsia"/>
                <w:szCs w:val="28"/>
                <w:rPrChange w:id="37" w:author="吴 珊珊" w:date="2019-10-31T09:55:00Z">
                  <w:rPr>
                    <w:rFonts w:ascii="黑体" w:eastAsia="黑体" w:hAnsi="黑体" w:hint="eastAsia"/>
                    <w:szCs w:val="24"/>
                  </w:rPr>
                </w:rPrChange>
              </w:rPr>
              <w:t>修改内容</w:t>
            </w:r>
          </w:p>
        </w:tc>
      </w:tr>
      <w:tr w:rsidR="002F3883" w:rsidRPr="007906F1" w14:paraId="5E0D9ED9" w14:textId="77777777" w:rsidTr="002F3883">
        <w:tc>
          <w:tcPr>
            <w:tcW w:w="1555" w:type="dxa"/>
          </w:tcPr>
          <w:p w14:paraId="448F3A2D" w14:textId="3DA2A687" w:rsidR="002F3883" w:rsidRPr="007906F1" w:rsidRDefault="002F3883" w:rsidP="002F3883">
            <w:pPr>
              <w:ind w:firstLineChars="0" w:firstLine="0"/>
              <w:rPr>
                <w:rFonts w:ascii="黑体" w:eastAsia="黑体" w:hAnsi="黑体"/>
                <w:szCs w:val="28"/>
                <w:rPrChange w:id="38" w:author="吴 珊珊" w:date="2019-10-31T09:55:00Z">
                  <w:rPr>
                    <w:rFonts w:ascii="黑体" w:eastAsia="黑体" w:hAnsi="黑体"/>
                    <w:szCs w:val="24"/>
                  </w:rPr>
                </w:rPrChange>
              </w:rPr>
            </w:pPr>
            <w:r w:rsidRPr="007906F1">
              <w:rPr>
                <w:rFonts w:ascii="黑体" w:eastAsia="黑体" w:hAnsi="黑体" w:hint="eastAsia"/>
                <w:szCs w:val="28"/>
                <w:rPrChange w:id="39" w:author="吴 珊珊" w:date="2019-10-31T09:55:00Z">
                  <w:rPr>
                    <w:rFonts w:ascii="黑体" w:eastAsia="黑体" w:hAnsi="黑体" w:hint="eastAsia"/>
                    <w:szCs w:val="24"/>
                  </w:rPr>
                </w:rPrChange>
              </w:rPr>
              <w:t>2019-10-25</w:t>
            </w:r>
          </w:p>
        </w:tc>
        <w:tc>
          <w:tcPr>
            <w:tcW w:w="1134" w:type="dxa"/>
          </w:tcPr>
          <w:p w14:paraId="45B7B653" w14:textId="5483E54E" w:rsidR="002F3883" w:rsidRPr="007906F1" w:rsidRDefault="002F3883" w:rsidP="002F3883">
            <w:pPr>
              <w:ind w:firstLineChars="0" w:firstLine="0"/>
              <w:rPr>
                <w:rFonts w:ascii="黑体" w:eastAsia="黑体" w:hAnsi="黑体"/>
                <w:szCs w:val="28"/>
                <w:rPrChange w:id="40" w:author="吴 珊珊" w:date="2019-10-31T09:55:00Z">
                  <w:rPr>
                    <w:rFonts w:ascii="黑体" w:eastAsia="黑体" w:hAnsi="黑体"/>
                    <w:szCs w:val="24"/>
                  </w:rPr>
                </w:rPrChange>
              </w:rPr>
            </w:pPr>
            <w:proofErr w:type="gramStart"/>
            <w:r w:rsidRPr="007906F1">
              <w:rPr>
                <w:rFonts w:ascii="黑体" w:eastAsia="黑体" w:hAnsi="黑体" w:hint="eastAsia"/>
                <w:szCs w:val="28"/>
                <w:rPrChange w:id="41" w:author="吴 珊珊" w:date="2019-10-31T09:55:00Z">
                  <w:rPr>
                    <w:rFonts w:ascii="黑体" w:eastAsia="黑体" w:hAnsi="黑体" w:hint="eastAsia"/>
                    <w:szCs w:val="24"/>
                  </w:rPr>
                </w:rPrChange>
              </w:rPr>
              <w:t>马铸峰</w:t>
            </w:r>
            <w:proofErr w:type="gramEnd"/>
          </w:p>
        </w:tc>
        <w:tc>
          <w:tcPr>
            <w:tcW w:w="5607" w:type="dxa"/>
          </w:tcPr>
          <w:p w14:paraId="33DA7029" w14:textId="4BC10F80" w:rsidR="002F3883" w:rsidRPr="007906F1" w:rsidRDefault="002F3883" w:rsidP="002F3883">
            <w:pPr>
              <w:ind w:firstLineChars="0" w:firstLine="0"/>
              <w:rPr>
                <w:rFonts w:ascii="黑体" w:eastAsia="黑体" w:hAnsi="黑体"/>
                <w:szCs w:val="28"/>
                <w:rPrChange w:id="42" w:author="吴 珊珊" w:date="2019-10-31T09:55:00Z">
                  <w:rPr>
                    <w:rFonts w:ascii="黑体" w:eastAsia="黑体" w:hAnsi="黑体"/>
                    <w:szCs w:val="24"/>
                  </w:rPr>
                </w:rPrChange>
              </w:rPr>
            </w:pPr>
            <w:r w:rsidRPr="007906F1">
              <w:rPr>
                <w:rFonts w:ascii="黑体" w:eastAsia="黑体" w:hAnsi="黑体" w:hint="eastAsia"/>
                <w:szCs w:val="28"/>
                <w:rPrChange w:id="43" w:author="吴 珊珊" w:date="2019-10-31T09:55:00Z">
                  <w:rPr>
                    <w:rFonts w:ascii="黑体" w:eastAsia="黑体" w:hAnsi="黑体" w:hint="eastAsia"/>
                    <w:szCs w:val="24"/>
                  </w:rPr>
                </w:rPrChange>
              </w:rPr>
              <w:t>添加受理流程图，</w:t>
            </w:r>
            <w:proofErr w:type="gramStart"/>
            <w:r w:rsidRPr="007906F1">
              <w:rPr>
                <w:rFonts w:ascii="黑体" w:eastAsia="黑体" w:hAnsi="黑体" w:hint="eastAsia"/>
                <w:szCs w:val="28"/>
                <w:rPrChange w:id="44" w:author="吴 珊珊" w:date="2019-10-31T09:55:00Z">
                  <w:rPr>
                    <w:rFonts w:ascii="黑体" w:eastAsia="黑体" w:hAnsi="黑体" w:hint="eastAsia"/>
                    <w:szCs w:val="24"/>
                  </w:rPr>
                </w:rPrChange>
              </w:rPr>
              <w:t>录单流程图</w:t>
            </w:r>
            <w:proofErr w:type="gramEnd"/>
          </w:p>
        </w:tc>
      </w:tr>
      <w:tr w:rsidR="002F3883" w:rsidRPr="007906F1" w14:paraId="431B3FF5" w14:textId="77777777" w:rsidTr="002F3883">
        <w:tc>
          <w:tcPr>
            <w:tcW w:w="1555" w:type="dxa"/>
          </w:tcPr>
          <w:p w14:paraId="4B93CF63" w14:textId="77777777" w:rsidR="002F3883" w:rsidRPr="007906F1" w:rsidRDefault="002F3883" w:rsidP="002F3883">
            <w:pPr>
              <w:ind w:firstLineChars="0" w:firstLine="0"/>
              <w:rPr>
                <w:rFonts w:ascii="黑体" w:eastAsia="黑体" w:hAnsi="黑体"/>
                <w:szCs w:val="28"/>
                <w:rPrChange w:id="45" w:author="吴 珊珊" w:date="2019-10-31T09:55:00Z">
                  <w:rPr>
                    <w:rFonts w:ascii="黑体" w:eastAsia="黑体" w:hAnsi="黑体"/>
                    <w:szCs w:val="24"/>
                  </w:rPr>
                </w:rPrChange>
              </w:rPr>
            </w:pPr>
          </w:p>
        </w:tc>
        <w:tc>
          <w:tcPr>
            <w:tcW w:w="1134" w:type="dxa"/>
          </w:tcPr>
          <w:p w14:paraId="0087D9AB" w14:textId="77777777" w:rsidR="002F3883" w:rsidRPr="007906F1" w:rsidRDefault="002F3883" w:rsidP="002F3883">
            <w:pPr>
              <w:ind w:firstLineChars="0" w:firstLine="0"/>
              <w:rPr>
                <w:rFonts w:ascii="黑体" w:eastAsia="黑体" w:hAnsi="黑体"/>
                <w:szCs w:val="28"/>
                <w:rPrChange w:id="46" w:author="吴 珊珊" w:date="2019-10-31T09:55:00Z">
                  <w:rPr>
                    <w:rFonts w:ascii="黑体" w:eastAsia="黑体" w:hAnsi="黑体"/>
                    <w:szCs w:val="24"/>
                  </w:rPr>
                </w:rPrChange>
              </w:rPr>
            </w:pPr>
          </w:p>
        </w:tc>
        <w:tc>
          <w:tcPr>
            <w:tcW w:w="5607" w:type="dxa"/>
          </w:tcPr>
          <w:p w14:paraId="76B61A48" w14:textId="77777777" w:rsidR="002F3883" w:rsidRPr="007906F1" w:rsidRDefault="002F3883" w:rsidP="002F3883">
            <w:pPr>
              <w:ind w:firstLineChars="0" w:firstLine="0"/>
              <w:rPr>
                <w:rFonts w:ascii="黑体" w:eastAsia="黑体" w:hAnsi="黑体"/>
                <w:szCs w:val="28"/>
                <w:rPrChange w:id="47" w:author="吴 珊珊" w:date="2019-10-31T09:55:00Z">
                  <w:rPr>
                    <w:rFonts w:ascii="黑体" w:eastAsia="黑体" w:hAnsi="黑体"/>
                    <w:szCs w:val="24"/>
                  </w:rPr>
                </w:rPrChange>
              </w:rPr>
            </w:pPr>
          </w:p>
        </w:tc>
      </w:tr>
      <w:tr w:rsidR="002F3883" w:rsidRPr="007906F1" w14:paraId="75B68AF2" w14:textId="77777777" w:rsidTr="002F3883">
        <w:tc>
          <w:tcPr>
            <w:tcW w:w="1555" w:type="dxa"/>
          </w:tcPr>
          <w:p w14:paraId="07716C81" w14:textId="77777777" w:rsidR="002F3883" w:rsidRPr="007906F1" w:rsidRDefault="002F3883" w:rsidP="002F3883">
            <w:pPr>
              <w:ind w:firstLineChars="0" w:firstLine="0"/>
              <w:rPr>
                <w:rFonts w:ascii="黑体" w:eastAsia="黑体" w:hAnsi="黑体"/>
                <w:szCs w:val="28"/>
                <w:rPrChange w:id="48" w:author="吴 珊珊" w:date="2019-10-31T09:55:00Z">
                  <w:rPr>
                    <w:rFonts w:ascii="黑体" w:eastAsia="黑体" w:hAnsi="黑体"/>
                    <w:szCs w:val="24"/>
                  </w:rPr>
                </w:rPrChange>
              </w:rPr>
            </w:pPr>
          </w:p>
        </w:tc>
        <w:tc>
          <w:tcPr>
            <w:tcW w:w="1134" w:type="dxa"/>
          </w:tcPr>
          <w:p w14:paraId="255C43D1" w14:textId="77777777" w:rsidR="002F3883" w:rsidRPr="007906F1" w:rsidRDefault="002F3883" w:rsidP="002F3883">
            <w:pPr>
              <w:ind w:firstLineChars="0" w:firstLine="0"/>
              <w:rPr>
                <w:rFonts w:ascii="黑体" w:eastAsia="黑体" w:hAnsi="黑体"/>
                <w:szCs w:val="28"/>
                <w:rPrChange w:id="49" w:author="吴 珊珊" w:date="2019-10-31T09:55:00Z">
                  <w:rPr>
                    <w:rFonts w:ascii="黑体" w:eastAsia="黑体" w:hAnsi="黑体"/>
                    <w:szCs w:val="24"/>
                  </w:rPr>
                </w:rPrChange>
              </w:rPr>
            </w:pPr>
          </w:p>
        </w:tc>
        <w:tc>
          <w:tcPr>
            <w:tcW w:w="5607" w:type="dxa"/>
          </w:tcPr>
          <w:p w14:paraId="5FA2702E" w14:textId="77777777" w:rsidR="002F3883" w:rsidRPr="007906F1" w:rsidRDefault="002F3883" w:rsidP="002F3883">
            <w:pPr>
              <w:ind w:firstLineChars="0" w:firstLine="0"/>
              <w:rPr>
                <w:rFonts w:ascii="黑体" w:eastAsia="黑体" w:hAnsi="黑体"/>
                <w:szCs w:val="28"/>
                <w:rPrChange w:id="50" w:author="吴 珊珊" w:date="2019-10-31T09:55:00Z">
                  <w:rPr>
                    <w:rFonts w:ascii="黑体" w:eastAsia="黑体" w:hAnsi="黑体"/>
                    <w:szCs w:val="24"/>
                  </w:rPr>
                </w:rPrChange>
              </w:rPr>
            </w:pPr>
          </w:p>
        </w:tc>
      </w:tr>
      <w:tr w:rsidR="002F3883" w:rsidRPr="007906F1" w14:paraId="2F476D80" w14:textId="77777777" w:rsidTr="002F3883">
        <w:tc>
          <w:tcPr>
            <w:tcW w:w="1555" w:type="dxa"/>
          </w:tcPr>
          <w:p w14:paraId="76FD57E1" w14:textId="77777777" w:rsidR="002F3883" w:rsidRPr="007906F1" w:rsidRDefault="002F3883" w:rsidP="002F3883">
            <w:pPr>
              <w:ind w:firstLineChars="0" w:firstLine="0"/>
              <w:rPr>
                <w:rFonts w:ascii="黑体" w:eastAsia="黑体" w:hAnsi="黑体"/>
                <w:szCs w:val="28"/>
                <w:rPrChange w:id="51" w:author="吴 珊珊" w:date="2019-10-31T09:55:00Z">
                  <w:rPr>
                    <w:rFonts w:ascii="黑体" w:eastAsia="黑体" w:hAnsi="黑体"/>
                    <w:szCs w:val="24"/>
                  </w:rPr>
                </w:rPrChange>
              </w:rPr>
            </w:pPr>
          </w:p>
        </w:tc>
        <w:tc>
          <w:tcPr>
            <w:tcW w:w="1134" w:type="dxa"/>
          </w:tcPr>
          <w:p w14:paraId="70213737" w14:textId="77777777" w:rsidR="002F3883" w:rsidRPr="007906F1" w:rsidRDefault="002F3883" w:rsidP="002F3883">
            <w:pPr>
              <w:ind w:firstLineChars="0" w:firstLine="0"/>
              <w:rPr>
                <w:rFonts w:ascii="黑体" w:eastAsia="黑体" w:hAnsi="黑体"/>
                <w:szCs w:val="28"/>
                <w:rPrChange w:id="52" w:author="吴 珊珊" w:date="2019-10-31T09:55:00Z">
                  <w:rPr>
                    <w:rFonts w:ascii="黑体" w:eastAsia="黑体" w:hAnsi="黑体"/>
                    <w:szCs w:val="24"/>
                  </w:rPr>
                </w:rPrChange>
              </w:rPr>
            </w:pPr>
          </w:p>
        </w:tc>
        <w:tc>
          <w:tcPr>
            <w:tcW w:w="5607" w:type="dxa"/>
          </w:tcPr>
          <w:p w14:paraId="45502926" w14:textId="77777777" w:rsidR="002F3883" w:rsidRPr="007906F1" w:rsidRDefault="002F3883" w:rsidP="002F3883">
            <w:pPr>
              <w:ind w:firstLineChars="0" w:firstLine="0"/>
              <w:rPr>
                <w:rFonts w:ascii="黑体" w:eastAsia="黑体" w:hAnsi="黑体"/>
                <w:szCs w:val="28"/>
                <w:rPrChange w:id="53" w:author="吴 珊珊" w:date="2019-10-31T09:55:00Z">
                  <w:rPr>
                    <w:rFonts w:ascii="黑体" w:eastAsia="黑体" w:hAnsi="黑体"/>
                    <w:szCs w:val="24"/>
                  </w:rPr>
                </w:rPrChange>
              </w:rPr>
            </w:pPr>
          </w:p>
        </w:tc>
      </w:tr>
      <w:tr w:rsidR="002F3883" w:rsidRPr="007906F1" w14:paraId="40B652E8" w14:textId="77777777" w:rsidTr="002F3883">
        <w:tc>
          <w:tcPr>
            <w:tcW w:w="1555" w:type="dxa"/>
          </w:tcPr>
          <w:p w14:paraId="6240810B" w14:textId="77777777" w:rsidR="002F3883" w:rsidRPr="007906F1" w:rsidRDefault="002F3883" w:rsidP="002F3883">
            <w:pPr>
              <w:ind w:firstLineChars="0" w:firstLine="0"/>
              <w:rPr>
                <w:rFonts w:ascii="黑体" w:eastAsia="黑体" w:hAnsi="黑体"/>
                <w:szCs w:val="28"/>
                <w:rPrChange w:id="54" w:author="吴 珊珊" w:date="2019-10-31T09:55:00Z">
                  <w:rPr>
                    <w:rFonts w:ascii="黑体" w:eastAsia="黑体" w:hAnsi="黑体"/>
                    <w:szCs w:val="24"/>
                  </w:rPr>
                </w:rPrChange>
              </w:rPr>
            </w:pPr>
          </w:p>
        </w:tc>
        <w:tc>
          <w:tcPr>
            <w:tcW w:w="1134" w:type="dxa"/>
          </w:tcPr>
          <w:p w14:paraId="5FA37004" w14:textId="77777777" w:rsidR="002F3883" w:rsidRPr="007906F1" w:rsidRDefault="002F3883" w:rsidP="002F3883">
            <w:pPr>
              <w:ind w:firstLineChars="0" w:firstLine="0"/>
              <w:rPr>
                <w:rFonts w:ascii="黑体" w:eastAsia="黑体" w:hAnsi="黑体"/>
                <w:szCs w:val="28"/>
                <w:rPrChange w:id="55" w:author="吴 珊珊" w:date="2019-10-31T09:55:00Z">
                  <w:rPr>
                    <w:rFonts w:ascii="黑体" w:eastAsia="黑体" w:hAnsi="黑体"/>
                    <w:szCs w:val="24"/>
                  </w:rPr>
                </w:rPrChange>
              </w:rPr>
            </w:pPr>
          </w:p>
        </w:tc>
        <w:tc>
          <w:tcPr>
            <w:tcW w:w="5607" w:type="dxa"/>
          </w:tcPr>
          <w:p w14:paraId="1C0D2E4F" w14:textId="77777777" w:rsidR="002F3883" w:rsidRPr="007906F1" w:rsidRDefault="002F3883" w:rsidP="002F3883">
            <w:pPr>
              <w:ind w:firstLineChars="0" w:firstLine="0"/>
              <w:rPr>
                <w:rFonts w:ascii="黑体" w:eastAsia="黑体" w:hAnsi="黑体"/>
                <w:szCs w:val="28"/>
                <w:rPrChange w:id="56" w:author="吴 珊珊" w:date="2019-10-31T09:55:00Z">
                  <w:rPr>
                    <w:rFonts w:ascii="黑体" w:eastAsia="黑体" w:hAnsi="黑体"/>
                    <w:szCs w:val="24"/>
                  </w:rPr>
                </w:rPrChange>
              </w:rPr>
            </w:pPr>
          </w:p>
        </w:tc>
      </w:tr>
    </w:tbl>
    <w:p w14:paraId="6406EFF4" w14:textId="77777777" w:rsidR="002F3883" w:rsidRPr="004C0492" w:rsidRDefault="002F3883" w:rsidP="002F3883">
      <w:pPr>
        <w:ind w:firstLineChars="38" w:firstLine="106"/>
        <w:rPr>
          <w:rFonts w:ascii="黑体" w:eastAsia="黑体" w:hAnsi="黑体"/>
          <w:sz w:val="28"/>
          <w:szCs w:val="28"/>
          <w:rPrChange w:id="57" w:author="吴 珊珊" w:date="2019-10-31T09:53:00Z">
            <w:rPr>
              <w:rFonts w:ascii="黑体" w:eastAsia="黑体" w:hAnsi="黑体"/>
              <w:sz w:val="52"/>
              <w:szCs w:val="52"/>
            </w:rPr>
          </w:rPrChange>
        </w:rPr>
      </w:pPr>
    </w:p>
    <w:p w14:paraId="4EE958DC" w14:textId="77777777" w:rsidR="002F3883" w:rsidRPr="004C0492" w:rsidRDefault="002F3883" w:rsidP="002F3883">
      <w:pPr>
        <w:ind w:firstLine="560"/>
        <w:rPr>
          <w:rFonts w:ascii="黑体" w:eastAsia="黑体" w:hAnsi="黑体"/>
          <w:sz w:val="28"/>
          <w:szCs w:val="28"/>
          <w:rPrChange w:id="58" w:author="吴 珊珊" w:date="2019-10-31T09:53:00Z">
            <w:rPr>
              <w:rFonts w:ascii="黑体" w:eastAsia="黑体" w:hAnsi="黑体"/>
              <w:sz w:val="52"/>
              <w:szCs w:val="52"/>
            </w:rPr>
          </w:rPrChange>
        </w:rPr>
      </w:pPr>
    </w:p>
    <w:p w14:paraId="2953E2EA" w14:textId="77777777" w:rsidR="002F3883" w:rsidRPr="004C0492" w:rsidRDefault="002F3883" w:rsidP="002F3883">
      <w:pPr>
        <w:ind w:firstLine="560"/>
        <w:rPr>
          <w:rFonts w:ascii="黑体" w:eastAsia="黑体" w:hAnsi="黑体"/>
          <w:sz w:val="28"/>
          <w:szCs w:val="28"/>
          <w:rPrChange w:id="59" w:author="吴 珊珊" w:date="2019-10-31T09:53:00Z">
            <w:rPr>
              <w:rFonts w:ascii="黑体" w:eastAsia="黑体" w:hAnsi="黑体"/>
              <w:sz w:val="52"/>
              <w:szCs w:val="52"/>
            </w:rPr>
          </w:rPrChange>
        </w:rPr>
      </w:pPr>
    </w:p>
    <w:p w14:paraId="11DD85FF" w14:textId="77777777" w:rsidR="002F3883" w:rsidRPr="004C0492" w:rsidRDefault="002F3883" w:rsidP="002F3883">
      <w:pPr>
        <w:ind w:firstLine="560"/>
        <w:rPr>
          <w:rFonts w:ascii="黑体" w:eastAsia="黑体" w:hAnsi="黑体"/>
          <w:sz w:val="28"/>
          <w:szCs w:val="28"/>
          <w:rPrChange w:id="60" w:author="吴 珊珊" w:date="2019-10-31T09:53:00Z">
            <w:rPr>
              <w:rFonts w:ascii="黑体" w:eastAsia="黑体" w:hAnsi="黑体"/>
              <w:sz w:val="52"/>
              <w:szCs w:val="52"/>
            </w:rPr>
          </w:rPrChange>
        </w:rPr>
      </w:pPr>
    </w:p>
    <w:p w14:paraId="5ABABE91" w14:textId="77777777" w:rsidR="002F3883" w:rsidRPr="004C0492" w:rsidRDefault="002F3883" w:rsidP="002F3883">
      <w:pPr>
        <w:ind w:firstLine="560"/>
        <w:rPr>
          <w:rFonts w:ascii="黑体" w:eastAsia="黑体" w:hAnsi="黑体"/>
          <w:sz w:val="28"/>
          <w:szCs w:val="28"/>
          <w:rPrChange w:id="61" w:author="吴 珊珊" w:date="2019-10-31T09:53:00Z">
            <w:rPr>
              <w:rFonts w:ascii="黑体" w:eastAsia="黑体" w:hAnsi="黑体"/>
              <w:sz w:val="52"/>
              <w:szCs w:val="52"/>
            </w:rPr>
          </w:rPrChange>
        </w:rPr>
      </w:pPr>
    </w:p>
    <w:p w14:paraId="74BE94EF" w14:textId="77777777" w:rsidR="002F3883" w:rsidRPr="004C0492" w:rsidRDefault="002F3883" w:rsidP="002F3883">
      <w:pPr>
        <w:ind w:firstLine="560"/>
        <w:rPr>
          <w:rFonts w:ascii="黑体" w:eastAsia="黑体" w:hAnsi="黑体"/>
          <w:sz w:val="28"/>
          <w:szCs w:val="28"/>
          <w:rPrChange w:id="62" w:author="吴 珊珊" w:date="2019-10-31T09:53:00Z">
            <w:rPr>
              <w:rFonts w:ascii="黑体" w:eastAsia="黑体" w:hAnsi="黑体"/>
              <w:sz w:val="52"/>
              <w:szCs w:val="52"/>
            </w:rPr>
          </w:rPrChange>
        </w:rPr>
      </w:pPr>
    </w:p>
    <w:p w14:paraId="021DD1A8" w14:textId="77777777" w:rsidR="002F3883" w:rsidRPr="004C0492" w:rsidRDefault="002F3883" w:rsidP="002F3883">
      <w:pPr>
        <w:ind w:firstLine="560"/>
        <w:rPr>
          <w:rFonts w:ascii="黑体" w:eastAsia="黑体" w:hAnsi="黑体"/>
          <w:sz w:val="28"/>
          <w:szCs w:val="28"/>
          <w:rPrChange w:id="63" w:author="吴 珊珊" w:date="2019-10-31T09:53:00Z">
            <w:rPr>
              <w:rFonts w:ascii="黑体" w:eastAsia="黑体" w:hAnsi="黑体"/>
              <w:sz w:val="52"/>
              <w:szCs w:val="52"/>
            </w:rPr>
          </w:rPrChange>
        </w:rPr>
      </w:pPr>
    </w:p>
    <w:p w14:paraId="354889D7" w14:textId="77777777" w:rsidR="002F3883" w:rsidRPr="004C0492" w:rsidRDefault="002F3883" w:rsidP="002F3883">
      <w:pPr>
        <w:ind w:firstLine="560"/>
        <w:rPr>
          <w:rFonts w:ascii="黑体" w:eastAsia="黑体" w:hAnsi="黑体"/>
          <w:sz w:val="28"/>
          <w:szCs w:val="28"/>
          <w:rPrChange w:id="64" w:author="吴 珊珊" w:date="2019-10-31T09:53:00Z">
            <w:rPr>
              <w:rFonts w:ascii="黑体" w:eastAsia="黑体" w:hAnsi="黑体"/>
              <w:sz w:val="52"/>
              <w:szCs w:val="52"/>
            </w:rPr>
          </w:rPrChange>
        </w:rPr>
      </w:pPr>
    </w:p>
    <w:p w14:paraId="41074370" w14:textId="77777777" w:rsidR="002F3883" w:rsidRPr="004C0492" w:rsidRDefault="002F3883" w:rsidP="002F3883">
      <w:pPr>
        <w:ind w:firstLine="560"/>
        <w:rPr>
          <w:rFonts w:ascii="黑体" w:eastAsia="黑体" w:hAnsi="黑体"/>
          <w:sz w:val="28"/>
          <w:szCs w:val="28"/>
          <w:rPrChange w:id="65" w:author="吴 珊珊" w:date="2019-10-31T09:53:00Z">
            <w:rPr>
              <w:rFonts w:ascii="黑体" w:eastAsia="黑体" w:hAnsi="黑体"/>
              <w:sz w:val="52"/>
              <w:szCs w:val="52"/>
            </w:rPr>
          </w:rPrChange>
        </w:rPr>
      </w:pPr>
    </w:p>
    <w:p w14:paraId="4194934E" w14:textId="77777777" w:rsidR="002F3883" w:rsidRPr="004C0492" w:rsidRDefault="002F3883" w:rsidP="002F3883">
      <w:pPr>
        <w:ind w:firstLine="560"/>
        <w:rPr>
          <w:rFonts w:ascii="黑体" w:eastAsia="黑体" w:hAnsi="黑体"/>
          <w:sz w:val="28"/>
          <w:szCs w:val="28"/>
          <w:rPrChange w:id="66" w:author="吴 珊珊" w:date="2019-10-31T09:53:00Z">
            <w:rPr>
              <w:rFonts w:ascii="黑体" w:eastAsia="黑体" w:hAnsi="黑体"/>
              <w:sz w:val="52"/>
              <w:szCs w:val="52"/>
            </w:rPr>
          </w:rPrChange>
        </w:rPr>
      </w:pPr>
    </w:p>
    <w:p w14:paraId="7057F7A8" w14:textId="77777777" w:rsidR="002F3883" w:rsidRPr="004C0492" w:rsidRDefault="002F3883" w:rsidP="002F3883">
      <w:pPr>
        <w:ind w:firstLine="560"/>
        <w:rPr>
          <w:rFonts w:ascii="黑体" w:eastAsia="黑体" w:hAnsi="黑体"/>
          <w:sz w:val="28"/>
          <w:szCs w:val="28"/>
          <w:rPrChange w:id="67" w:author="吴 珊珊" w:date="2019-10-31T09:53:00Z">
            <w:rPr>
              <w:rFonts w:ascii="黑体" w:eastAsia="黑体" w:hAnsi="黑体"/>
              <w:sz w:val="52"/>
              <w:szCs w:val="52"/>
            </w:rPr>
          </w:rPrChange>
        </w:rPr>
      </w:pPr>
    </w:p>
    <w:p w14:paraId="360AD04A" w14:textId="2BD17985" w:rsidR="002F3883" w:rsidRPr="004C0492" w:rsidRDefault="002F3883" w:rsidP="002F3883">
      <w:pPr>
        <w:ind w:firstLine="560"/>
        <w:rPr>
          <w:ins w:id="68" w:author="吴 珊珊" w:date="2019-10-31T09:46:00Z"/>
          <w:rFonts w:ascii="黑体" w:eastAsia="黑体" w:hAnsi="黑体"/>
          <w:sz w:val="28"/>
          <w:szCs w:val="28"/>
          <w:rPrChange w:id="69" w:author="吴 珊珊" w:date="2019-10-31T09:53:00Z">
            <w:rPr>
              <w:ins w:id="70" w:author="吴 珊珊" w:date="2019-10-31T09:46:00Z"/>
              <w:rFonts w:ascii="黑体" w:eastAsia="黑体" w:hAnsi="黑体"/>
              <w:sz w:val="52"/>
              <w:szCs w:val="52"/>
            </w:rPr>
          </w:rPrChange>
        </w:rPr>
      </w:pPr>
    </w:p>
    <w:p w14:paraId="1C4D320E" w14:textId="77777777" w:rsidR="00916CF0" w:rsidRDefault="00916CF0" w:rsidP="002F3883">
      <w:pPr>
        <w:ind w:firstLine="560"/>
        <w:rPr>
          <w:ins w:id="71" w:author="吴 珊珊" w:date="2019-10-31T09:56:00Z"/>
          <w:rFonts w:ascii="黑体" w:eastAsia="黑体" w:hAnsi="黑体"/>
          <w:sz w:val="28"/>
          <w:szCs w:val="28"/>
        </w:rPr>
      </w:pPr>
    </w:p>
    <w:p w14:paraId="339EB8D4" w14:textId="77777777" w:rsidR="00690C54" w:rsidRDefault="00690C54" w:rsidP="002F3883">
      <w:pPr>
        <w:ind w:firstLine="560"/>
        <w:rPr>
          <w:ins w:id="72" w:author="吴 珊珊" w:date="2019-10-31T09:56:00Z"/>
          <w:rFonts w:ascii="黑体" w:eastAsia="黑体" w:hAnsi="黑体"/>
          <w:sz w:val="28"/>
          <w:szCs w:val="28"/>
        </w:rPr>
      </w:pPr>
    </w:p>
    <w:p w14:paraId="6B257248" w14:textId="77777777" w:rsidR="00690C54" w:rsidRDefault="00690C54" w:rsidP="002F3883">
      <w:pPr>
        <w:ind w:firstLine="560"/>
        <w:rPr>
          <w:ins w:id="73" w:author="吴 珊珊" w:date="2019-10-31T09:56:00Z"/>
          <w:rFonts w:ascii="黑体" w:eastAsia="黑体" w:hAnsi="黑体"/>
          <w:sz w:val="28"/>
          <w:szCs w:val="28"/>
        </w:rPr>
      </w:pPr>
    </w:p>
    <w:p w14:paraId="169E291F" w14:textId="77777777" w:rsidR="00690C54" w:rsidRDefault="00690C54" w:rsidP="002F3883">
      <w:pPr>
        <w:ind w:firstLine="560"/>
        <w:rPr>
          <w:ins w:id="74" w:author="吴 珊珊" w:date="2019-10-31T09:56:00Z"/>
          <w:rFonts w:ascii="黑体" w:eastAsia="黑体" w:hAnsi="黑体"/>
          <w:sz w:val="28"/>
          <w:szCs w:val="28"/>
        </w:rPr>
      </w:pPr>
    </w:p>
    <w:p w14:paraId="4C9C5291" w14:textId="77777777" w:rsidR="00690C54" w:rsidRDefault="00690C54" w:rsidP="002F3883">
      <w:pPr>
        <w:ind w:firstLine="560"/>
        <w:rPr>
          <w:ins w:id="75" w:author="吴 珊珊" w:date="2019-10-31T09:56:00Z"/>
          <w:rFonts w:ascii="黑体" w:eastAsia="黑体" w:hAnsi="黑体"/>
          <w:sz w:val="28"/>
          <w:szCs w:val="28"/>
        </w:rPr>
      </w:pPr>
    </w:p>
    <w:p w14:paraId="24186962" w14:textId="77777777" w:rsidR="00690C54" w:rsidRDefault="00690C54" w:rsidP="002F3883">
      <w:pPr>
        <w:ind w:firstLine="560"/>
        <w:rPr>
          <w:ins w:id="76" w:author="吴 珊珊" w:date="2019-10-31T09:56:00Z"/>
          <w:rFonts w:ascii="黑体" w:eastAsia="黑体" w:hAnsi="黑体"/>
          <w:sz w:val="28"/>
          <w:szCs w:val="28"/>
        </w:rPr>
      </w:pPr>
    </w:p>
    <w:p w14:paraId="578F8CDF" w14:textId="391C30A9" w:rsidR="00690C54" w:rsidRDefault="00690C54">
      <w:pPr>
        <w:widowControl/>
        <w:spacing w:line="240" w:lineRule="auto"/>
        <w:ind w:firstLineChars="0" w:firstLine="0"/>
        <w:jc w:val="left"/>
        <w:rPr>
          <w:ins w:id="77" w:author="吴 珊珊" w:date="2019-10-31T09:56:00Z"/>
          <w:rFonts w:ascii="黑体" w:eastAsia="黑体" w:hAnsi="黑体"/>
          <w:sz w:val="28"/>
          <w:szCs w:val="28"/>
        </w:rPr>
      </w:pPr>
      <w:ins w:id="78" w:author="吴 珊珊" w:date="2019-10-31T09:56:00Z">
        <w:r>
          <w:rPr>
            <w:rFonts w:ascii="黑体" w:eastAsia="黑体" w:hAnsi="黑体"/>
            <w:sz w:val="28"/>
            <w:szCs w:val="28"/>
          </w:rPr>
          <w:br w:type="page"/>
        </w:r>
      </w:ins>
    </w:p>
    <w:customXmlInsRangeStart w:id="79" w:author="吴 珊珊" w:date="2019-10-31T09:57:00Z"/>
    <w:sdt>
      <w:sdtPr>
        <w:rPr>
          <w:lang w:val="zh-CN"/>
        </w:rPr>
        <w:id w:val="-1807619473"/>
        <w:docPartObj>
          <w:docPartGallery w:val="Table of Contents"/>
          <w:docPartUnique/>
        </w:docPartObj>
      </w:sdtPr>
      <w:sdtEndPr>
        <w:rPr>
          <w:rFonts w:asciiTheme="minorHAnsi" w:eastAsia="宋体" w:hAnsiTheme="minorHAnsi" w:cstheme="minorBidi"/>
          <w:b/>
          <w:bCs/>
          <w:color w:val="auto"/>
          <w:kern w:val="2"/>
          <w:sz w:val="24"/>
          <w:szCs w:val="22"/>
        </w:rPr>
      </w:sdtEndPr>
      <w:sdtContent>
        <w:customXmlInsRangeEnd w:id="79"/>
        <w:p w14:paraId="680994F6" w14:textId="24E040C2" w:rsidR="00DB218A" w:rsidRDefault="00DB218A">
          <w:pPr>
            <w:pStyle w:val="TOC"/>
            <w:ind w:firstLine="480"/>
            <w:rPr>
              <w:ins w:id="80" w:author="吴 珊珊" w:date="2019-10-31T09:57:00Z"/>
            </w:rPr>
          </w:pPr>
          <w:ins w:id="81" w:author="吴 珊珊" w:date="2019-10-31T09:57:00Z">
            <w:r>
              <w:rPr>
                <w:lang w:val="zh-CN"/>
              </w:rPr>
              <w:t>目录</w:t>
            </w:r>
          </w:ins>
        </w:p>
        <w:p w14:paraId="46966C81"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82" w:author="吴 珊珊" w:date="2019-10-31T09:57:00Z">
              <w:pPr>
                <w:pStyle w:val="10"/>
                <w:tabs>
                  <w:tab w:val="left" w:pos="1050"/>
                  <w:tab w:val="right" w:leader="dot" w:pos="8296"/>
                </w:tabs>
                <w:ind w:firstLine="480"/>
              </w:pPr>
            </w:pPrChange>
          </w:pPr>
          <w:ins w:id="83" w:author="吴 珊珊" w:date="2019-10-31T09:57:00Z">
            <w:r>
              <w:fldChar w:fldCharType="begin"/>
            </w:r>
            <w:r>
              <w:instrText xml:space="preserve"> TOC \o "1-3" \h \z \u </w:instrText>
            </w:r>
            <w:r>
              <w:fldChar w:fldCharType="separate"/>
            </w:r>
          </w:ins>
          <w:r w:rsidRPr="000A2F63">
            <w:rPr>
              <w:rStyle w:val="a9"/>
              <w:noProof/>
            </w:rPr>
            <w:fldChar w:fldCharType="begin"/>
          </w:r>
          <w:r w:rsidRPr="000A2F63">
            <w:rPr>
              <w:rStyle w:val="a9"/>
              <w:noProof/>
            </w:rPr>
            <w:instrText xml:space="preserve"> </w:instrText>
          </w:r>
          <w:r>
            <w:rPr>
              <w:noProof/>
            </w:rPr>
            <w:instrText>HYPERLINK \l "_Toc23408300"</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1.</w:t>
          </w:r>
          <w:r>
            <w:rPr>
              <w:rFonts w:eastAsiaTheme="minorEastAsia"/>
              <w:noProof/>
              <w:sz w:val="21"/>
            </w:rPr>
            <w:tab/>
          </w:r>
          <w:r w:rsidRPr="000A2F63">
            <w:rPr>
              <w:rStyle w:val="a9"/>
              <w:rFonts w:hint="eastAsia"/>
              <w:noProof/>
            </w:rPr>
            <w:t>用户群体</w:t>
          </w:r>
          <w:r>
            <w:rPr>
              <w:noProof/>
              <w:webHidden/>
            </w:rPr>
            <w:tab/>
          </w:r>
          <w:r>
            <w:rPr>
              <w:noProof/>
              <w:webHidden/>
            </w:rPr>
            <w:fldChar w:fldCharType="begin"/>
          </w:r>
          <w:r>
            <w:rPr>
              <w:noProof/>
              <w:webHidden/>
            </w:rPr>
            <w:instrText xml:space="preserve"> PAGEREF _Toc23408300 \h </w:instrText>
          </w:r>
          <w:r>
            <w:rPr>
              <w:noProof/>
              <w:webHidden/>
            </w:rPr>
          </w:r>
          <w:r>
            <w:rPr>
              <w:noProof/>
              <w:webHidden/>
            </w:rPr>
            <w:fldChar w:fldCharType="separate"/>
          </w:r>
          <w:r>
            <w:rPr>
              <w:noProof/>
              <w:webHidden/>
            </w:rPr>
            <w:t>4</w:t>
          </w:r>
          <w:r>
            <w:rPr>
              <w:noProof/>
              <w:webHidden/>
            </w:rPr>
            <w:fldChar w:fldCharType="end"/>
          </w:r>
          <w:r w:rsidRPr="000A2F63">
            <w:rPr>
              <w:rStyle w:val="a9"/>
              <w:noProof/>
            </w:rPr>
            <w:fldChar w:fldCharType="end"/>
          </w:r>
        </w:p>
        <w:p w14:paraId="13CD6F80"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84" w:author="吴 珊珊" w:date="2019-10-31T09:57:00Z">
              <w:pPr>
                <w:pStyle w:val="10"/>
                <w:tabs>
                  <w:tab w:val="left" w:pos="1050"/>
                  <w:tab w:val="right" w:leader="dot" w:pos="8296"/>
                </w:tabs>
                <w:ind w:firstLine="480"/>
              </w:pPr>
            </w:pPrChange>
          </w:pPr>
          <w:r w:rsidRPr="000A2F63">
            <w:rPr>
              <w:rStyle w:val="a9"/>
              <w:noProof/>
            </w:rPr>
            <w:fldChar w:fldCharType="begin"/>
          </w:r>
          <w:r w:rsidRPr="000A2F63">
            <w:rPr>
              <w:rStyle w:val="a9"/>
              <w:noProof/>
            </w:rPr>
            <w:instrText xml:space="preserve"> </w:instrText>
          </w:r>
          <w:r>
            <w:rPr>
              <w:noProof/>
            </w:rPr>
            <w:instrText>HYPERLINK \l "_Toc23408301"</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2.</w:t>
          </w:r>
          <w:r>
            <w:rPr>
              <w:rFonts w:eastAsiaTheme="minorEastAsia"/>
              <w:noProof/>
              <w:sz w:val="21"/>
            </w:rPr>
            <w:tab/>
          </w:r>
          <w:r w:rsidRPr="000A2F63">
            <w:rPr>
              <w:rStyle w:val="a9"/>
              <w:rFonts w:hint="eastAsia"/>
              <w:noProof/>
            </w:rPr>
            <w:t>角色划分</w:t>
          </w:r>
          <w:r>
            <w:rPr>
              <w:noProof/>
              <w:webHidden/>
            </w:rPr>
            <w:tab/>
          </w:r>
          <w:r>
            <w:rPr>
              <w:noProof/>
              <w:webHidden/>
            </w:rPr>
            <w:fldChar w:fldCharType="begin"/>
          </w:r>
          <w:r>
            <w:rPr>
              <w:noProof/>
              <w:webHidden/>
            </w:rPr>
            <w:instrText xml:space="preserve"> PAGEREF _Toc23408301 \h </w:instrText>
          </w:r>
          <w:r>
            <w:rPr>
              <w:noProof/>
              <w:webHidden/>
            </w:rPr>
          </w:r>
          <w:r>
            <w:rPr>
              <w:noProof/>
              <w:webHidden/>
            </w:rPr>
            <w:fldChar w:fldCharType="separate"/>
          </w:r>
          <w:r>
            <w:rPr>
              <w:noProof/>
              <w:webHidden/>
            </w:rPr>
            <w:t>4</w:t>
          </w:r>
          <w:r>
            <w:rPr>
              <w:noProof/>
              <w:webHidden/>
            </w:rPr>
            <w:fldChar w:fldCharType="end"/>
          </w:r>
          <w:r w:rsidRPr="000A2F63">
            <w:rPr>
              <w:rStyle w:val="a9"/>
              <w:noProof/>
            </w:rPr>
            <w:fldChar w:fldCharType="end"/>
          </w:r>
        </w:p>
        <w:p w14:paraId="4B3B44C9"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85"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"_Toc23408302"</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2.1.</w:t>
          </w:r>
          <w:r>
            <w:rPr>
              <w:rFonts w:eastAsiaTheme="minorEastAsia"/>
              <w:noProof/>
              <w:sz w:val="21"/>
            </w:rPr>
            <w:tab/>
          </w:r>
          <w:r w:rsidRPr="000A2F63">
            <w:rPr>
              <w:rStyle w:val="a9"/>
              <w:rFonts w:hint="eastAsia"/>
              <w:noProof/>
            </w:rPr>
            <w:t>受理人员</w:t>
          </w:r>
          <w:r>
            <w:rPr>
              <w:noProof/>
              <w:webHidden/>
            </w:rPr>
            <w:tab/>
          </w:r>
          <w:r>
            <w:rPr>
              <w:noProof/>
              <w:webHidden/>
            </w:rPr>
            <w:fldChar w:fldCharType="begin"/>
          </w:r>
          <w:r>
            <w:rPr>
              <w:noProof/>
              <w:webHidden/>
            </w:rPr>
            <w:instrText xml:space="preserve"> PAGEREF _Toc23408302 \h </w:instrText>
          </w:r>
          <w:r>
            <w:rPr>
              <w:noProof/>
              <w:webHidden/>
            </w:rPr>
          </w:r>
          <w:r>
            <w:rPr>
              <w:noProof/>
              <w:webHidden/>
            </w:rPr>
            <w:fldChar w:fldCharType="separate"/>
          </w:r>
          <w:r>
            <w:rPr>
              <w:noProof/>
              <w:webHidden/>
            </w:rPr>
            <w:t>4</w:t>
          </w:r>
          <w:r>
            <w:rPr>
              <w:noProof/>
              <w:webHidden/>
            </w:rPr>
            <w:fldChar w:fldCharType="end"/>
          </w:r>
          <w:r w:rsidRPr="000A2F63">
            <w:rPr>
              <w:rStyle w:val="a9"/>
              <w:noProof/>
            </w:rPr>
            <w:fldChar w:fldCharType="end"/>
          </w:r>
        </w:p>
        <w:p w14:paraId="3BCAB134"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86"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"_Toc23408303"</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2.2.</w:t>
          </w:r>
          <w:r>
            <w:rPr>
              <w:rFonts w:eastAsiaTheme="minorEastAsia"/>
              <w:noProof/>
              <w:sz w:val="21"/>
            </w:rPr>
            <w:tab/>
          </w:r>
          <w:r w:rsidRPr="000A2F63">
            <w:rPr>
              <w:rStyle w:val="a9"/>
              <w:rFonts w:hint="eastAsia"/>
              <w:noProof/>
            </w:rPr>
            <w:t>转办下沉人员</w:t>
          </w:r>
          <w:r>
            <w:rPr>
              <w:noProof/>
              <w:webHidden/>
            </w:rPr>
            <w:tab/>
          </w:r>
          <w:r>
            <w:rPr>
              <w:noProof/>
              <w:webHidden/>
            </w:rPr>
            <w:fldChar w:fldCharType="begin"/>
          </w:r>
          <w:r>
            <w:rPr>
              <w:noProof/>
              <w:webHidden/>
            </w:rPr>
            <w:instrText xml:space="preserve"> PAGEREF _Toc23408303 \h </w:instrText>
          </w:r>
          <w:r>
            <w:rPr>
              <w:noProof/>
              <w:webHidden/>
            </w:rPr>
          </w:r>
          <w:r>
            <w:rPr>
              <w:noProof/>
              <w:webHidden/>
            </w:rPr>
            <w:fldChar w:fldCharType="separate"/>
          </w:r>
          <w:r>
            <w:rPr>
              <w:noProof/>
              <w:webHidden/>
            </w:rPr>
            <w:t>4</w:t>
          </w:r>
          <w:r>
            <w:rPr>
              <w:noProof/>
              <w:webHidden/>
            </w:rPr>
            <w:fldChar w:fldCharType="end"/>
          </w:r>
          <w:r w:rsidRPr="000A2F63">
            <w:rPr>
              <w:rStyle w:val="a9"/>
              <w:noProof/>
            </w:rPr>
            <w:fldChar w:fldCharType="end"/>
          </w:r>
        </w:p>
        <w:p w14:paraId="69FCFE17"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87"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"_Toc23408304"</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2.3.</w:t>
          </w:r>
          <w:r>
            <w:rPr>
              <w:rFonts w:eastAsiaTheme="minorEastAsia"/>
              <w:noProof/>
              <w:sz w:val="21"/>
            </w:rPr>
            <w:tab/>
          </w:r>
          <w:r w:rsidRPr="000A2F63">
            <w:rPr>
              <w:rStyle w:val="a9"/>
              <w:rFonts w:hint="eastAsia"/>
              <w:noProof/>
            </w:rPr>
            <w:t>受理班长</w:t>
          </w:r>
          <w:r>
            <w:rPr>
              <w:noProof/>
              <w:webHidden/>
            </w:rPr>
            <w:tab/>
          </w:r>
          <w:r>
            <w:rPr>
              <w:noProof/>
              <w:webHidden/>
            </w:rPr>
            <w:fldChar w:fldCharType="begin"/>
          </w:r>
          <w:r>
            <w:rPr>
              <w:noProof/>
              <w:webHidden/>
            </w:rPr>
            <w:instrText xml:space="preserve"> PAGEREF _Toc23408304 \h </w:instrText>
          </w:r>
          <w:r>
            <w:rPr>
              <w:noProof/>
              <w:webHidden/>
            </w:rPr>
          </w:r>
          <w:r>
            <w:rPr>
              <w:noProof/>
              <w:webHidden/>
            </w:rPr>
            <w:fldChar w:fldCharType="separate"/>
          </w:r>
          <w:r>
            <w:rPr>
              <w:noProof/>
              <w:webHidden/>
            </w:rPr>
            <w:t>4</w:t>
          </w:r>
          <w:r>
            <w:rPr>
              <w:noProof/>
              <w:webHidden/>
            </w:rPr>
            <w:fldChar w:fldCharType="end"/>
          </w:r>
          <w:r w:rsidRPr="000A2F63">
            <w:rPr>
              <w:rStyle w:val="a9"/>
              <w:noProof/>
            </w:rPr>
            <w:fldChar w:fldCharType="end"/>
          </w:r>
        </w:p>
        <w:p w14:paraId="29ACAF45"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88" w:author="吴 珊珊" w:date="2019-10-31T09:57:00Z">
              <w:pPr>
                <w:pStyle w:val="10"/>
                <w:tabs>
                  <w:tab w:val="left" w:pos="1050"/>
                  <w:tab w:val="right" w:leader="dot" w:pos="8296"/>
                </w:tabs>
                <w:ind w:firstLine="480"/>
              </w:pPr>
            </w:pPrChange>
          </w:pPr>
          <w:r w:rsidRPr="000A2F63">
            <w:rPr>
              <w:rStyle w:val="a9"/>
              <w:noProof/>
            </w:rPr>
            <w:fldChar w:fldCharType="begin"/>
          </w:r>
          <w:r w:rsidRPr="000A2F63">
            <w:rPr>
              <w:rStyle w:val="a9"/>
              <w:noProof/>
            </w:rPr>
            <w:instrText xml:space="preserve"> </w:instrText>
          </w:r>
          <w:r>
            <w:rPr>
              <w:noProof/>
            </w:rPr>
            <w:instrText>HYPERLINK \l "_Toc23408305"</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w:t>
          </w:r>
          <w:r>
            <w:rPr>
              <w:rFonts w:eastAsiaTheme="minorEastAsia"/>
              <w:noProof/>
              <w:sz w:val="21"/>
            </w:rPr>
            <w:tab/>
          </w:r>
          <w:r w:rsidRPr="000A2F63">
            <w:rPr>
              <w:rStyle w:val="a9"/>
              <w:rFonts w:hint="eastAsia"/>
              <w:noProof/>
            </w:rPr>
            <w:t>功能概述</w:t>
          </w:r>
          <w:r>
            <w:rPr>
              <w:noProof/>
              <w:webHidden/>
            </w:rPr>
            <w:tab/>
          </w:r>
          <w:r>
            <w:rPr>
              <w:noProof/>
              <w:webHidden/>
            </w:rPr>
            <w:fldChar w:fldCharType="begin"/>
          </w:r>
          <w:r>
            <w:rPr>
              <w:noProof/>
              <w:webHidden/>
            </w:rPr>
            <w:instrText xml:space="preserve"> PAGEREF _Toc23408305 \h </w:instrText>
          </w:r>
          <w:r>
            <w:rPr>
              <w:noProof/>
              <w:webHidden/>
            </w:rPr>
          </w:r>
          <w:r>
            <w:rPr>
              <w:noProof/>
              <w:webHidden/>
            </w:rPr>
            <w:fldChar w:fldCharType="separate"/>
          </w:r>
          <w:r>
            <w:rPr>
              <w:noProof/>
              <w:webHidden/>
            </w:rPr>
            <w:t>5</w:t>
          </w:r>
          <w:r>
            <w:rPr>
              <w:noProof/>
              <w:webHidden/>
            </w:rPr>
            <w:fldChar w:fldCharType="end"/>
          </w:r>
          <w:r w:rsidRPr="000A2F63">
            <w:rPr>
              <w:rStyle w:val="a9"/>
              <w:noProof/>
            </w:rPr>
            <w:fldChar w:fldCharType="end"/>
          </w:r>
        </w:p>
        <w:p w14:paraId="60CCA7A8"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89"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"_Toc23408306"</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highlight w:val="yellow"/>
            </w:rPr>
            <w:t>3.1.</w:t>
          </w:r>
          <w:r>
            <w:rPr>
              <w:rFonts w:eastAsiaTheme="minorEastAsia"/>
              <w:noProof/>
              <w:sz w:val="21"/>
            </w:rPr>
            <w:tab/>
          </w:r>
          <w:r w:rsidRPr="000A2F63">
            <w:rPr>
              <w:rStyle w:val="a9"/>
              <w:rFonts w:hint="eastAsia"/>
              <w:noProof/>
              <w:highlight w:val="yellow"/>
            </w:rPr>
            <w:t>软电话集成</w:t>
          </w:r>
          <w:r>
            <w:rPr>
              <w:noProof/>
              <w:webHidden/>
            </w:rPr>
            <w:tab/>
          </w:r>
          <w:r>
            <w:rPr>
              <w:noProof/>
              <w:webHidden/>
            </w:rPr>
            <w:fldChar w:fldCharType="begin"/>
          </w:r>
          <w:r>
            <w:rPr>
              <w:noProof/>
              <w:webHidden/>
            </w:rPr>
            <w:instrText xml:space="preserve"> PAGEREF _Toc23408306 \h </w:instrText>
          </w:r>
          <w:r>
            <w:rPr>
              <w:noProof/>
              <w:webHidden/>
            </w:rPr>
          </w:r>
          <w:r>
            <w:rPr>
              <w:noProof/>
              <w:webHidden/>
            </w:rPr>
            <w:fldChar w:fldCharType="separate"/>
          </w:r>
          <w:r>
            <w:rPr>
              <w:noProof/>
              <w:webHidden/>
            </w:rPr>
            <w:t>5</w:t>
          </w:r>
          <w:r>
            <w:rPr>
              <w:noProof/>
              <w:webHidden/>
            </w:rPr>
            <w:fldChar w:fldCharType="end"/>
          </w:r>
          <w:r w:rsidRPr="000A2F63">
            <w:rPr>
              <w:rStyle w:val="a9"/>
              <w:noProof/>
            </w:rPr>
            <w:fldChar w:fldCharType="end"/>
          </w:r>
        </w:p>
        <w:p w14:paraId="2648BDB6"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0"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"_Toc23408307"</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3.2.</w:t>
          </w:r>
          <w:r>
            <w:rPr>
              <w:rFonts w:eastAsiaTheme="minorEastAsia"/>
              <w:noProof/>
              <w:sz w:val="21"/>
            </w:rPr>
            <w:tab/>
          </w:r>
          <w:r w:rsidRPr="000A2F63">
            <w:rPr>
              <w:rStyle w:val="a9"/>
              <w:rFonts w:hint="eastAsia"/>
              <w:noProof/>
            </w:rPr>
            <w:t>待办事宜</w:t>
          </w:r>
          <w:r>
            <w:rPr>
              <w:noProof/>
              <w:webHidden/>
            </w:rPr>
            <w:tab/>
          </w:r>
          <w:r>
            <w:rPr>
              <w:noProof/>
              <w:webHidden/>
            </w:rPr>
            <w:fldChar w:fldCharType="begin"/>
          </w:r>
          <w:r>
            <w:rPr>
              <w:noProof/>
              <w:webHidden/>
            </w:rPr>
            <w:instrText xml:space="preserve"> PAGEREF _Toc23408307 \h </w:instrText>
          </w:r>
          <w:r>
            <w:rPr>
              <w:noProof/>
              <w:webHidden/>
            </w:rPr>
          </w:r>
          <w:r>
            <w:rPr>
              <w:noProof/>
              <w:webHidden/>
            </w:rPr>
            <w:fldChar w:fldCharType="separate"/>
          </w:r>
          <w:r>
            <w:rPr>
              <w:noProof/>
              <w:webHidden/>
            </w:rPr>
            <w:t>6</w:t>
          </w:r>
          <w:r>
            <w:rPr>
              <w:noProof/>
              <w:webHidden/>
            </w:rPr>
            <w:fldChar w:fldCharType="end"/>
          </w:r>
          <w:r w:rsidRPr="000A2F63">
            <w:rPr>
              <w:rStyle w:val="a9"/>
              <w:noProof/>
            </w:rPr>
            <w:fldChar w:fldCharType="end"/>
          </w:r>
        </w:p>
        <w:p w14:paraId="4FA2B540"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1"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"_Toc23408308"</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3.3.</w:t>
          </w:r>
          <w:r>
            <w:rPr>
              <w:rFonts w:eastAsiaTheme="minorEastAsia"/>
              <w:noProof/>
              <w:sz w:val="21"/>
            </w:rPr>
            <w:tab/>
          </w:r>
          <w:r w:rsidRPr="000A2F63">
            <w:rPr>
              <w:rStyle w:val="a9"/>
              <w:rFonts w:hint="eastAsia"/>
              <w:noProof/>
            </w:rPr>
            <w:t>坐席功能</w:t>
          </w:r>
          <w:r>
            <w:rPr>
              <w:noProof/>
              <w:webHidden/>
            </w:rPr>
            <w:tab/>
          </w:r>
          <w:r>
            <w:rPr>
              <w:noProof/>
              <w:webHidden/>
            </w:rPr>
            <w:fldChar w:fldCharType="begin"/>
          </w:r>
          <w:r>
            <w:rPr>
              <w:noProof/>
              <w:webHidden/>
            </w:rPr>
            <w:instrText xml:space="preserve"> PAGEREF _Toc23408308 \h </w:instrText>
          </w:r>
          <w:r>
            <w:rPr>
              <w:noProof/>
              <w:webHidden/>
            </w:rPr>
          </w:r>
          <w:r>
            <w:rPr>
              <w:noProof/>
              <w:webHidden/>
            </w:rPr>
            <w:fldChar w:fldCharType="separate"/>
          </w:r>
          <w:r>
            <w:rPr>
              <w:noProof/>
              <w:webHidden/>
            </w:rPr>
            <w:t>6</w:t>
          </w:r>
          <w:r>
            <w:rPr>
              <w:noProof/>
              <w:webHidden/>
            </w:rPr>
            <w:fldChar w:fldCharType="end"/>
          </w:r>
          <w:r w:rsidRPr="000A2F63">
            <w:rPr>
              <w:rStyle w:val="a9"/>
              <w:noProof/>
            </w:rPr>
            <w:fldChar w:fldCharType="end"/>
          </w:r>
        </w:p>
        <w:p w14:paraId="301032B1"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2"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"_Toc23408309"</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3.4.</w:t>
          </w:r>
          <w:r>
            <w:rPr>
              <w:rFonts w:eastAsiaTheme="minorEastAsia"/>
              <w:noProof/>
              <w:sz w:val="21"/>
            </w:rPr>
            <w:tab/>
          </w:r>
          <w:r w:rsidRPr="000A2F63">
            <w:rPr>
              <w:rStyle w:val="a9"/>
              <w:rFonts w:hint="eastAsia"/>
              <w:noProof/>
            </w:rPr>
            <w:t>个人办公</w:t>
          </w:r>
          <w:r>
            <w:rPr>
              <w:noProof/>
              <w:webHidden/>
            </w:rPr>
            <w:tab/>
          </w:r>
          <w:r>
            <w:rPr>
              <w:noProof/>
              <w:webHidden/>
            </w:rPr>
            <w:fldChar w:fldCharType="begin"/>
          </w:r>
          <w:r>
            <w:rPr>
              <w:noProof/>
              <w:webHidden/>
            </w:rPr>
            <w:instrText xml:space="preserve"> PAGEREF _Toc23408309 \h </w:instrText>
          </w:r>
          <w:r>
            <w:rPr>
              <w:noProof/>
              <w:webHidden/>
            </w:rPr>
          </w:r>
          <w:r>
            <w:rPr>
              <w:noProof/>
              <w:webHidden/>
            </w:rPr>
            <w:fldChar w:fldCharType="separate"/>
          </w:r>
          <w:r>
            <w:rPr>
              <w:noProof/>
              <w:webHidden/>
            </w:rPr>
            <w:t>8</w:t>
          </w:r>
          <w:r>
            <w:rPr>
              <w:noProof/>
              <w:webHidden/>
            </w:rPr>
            <w:fldChar w:fldCharType="end"/>
          </w:r>
          <w:r w:rsidRPr="000A2F63">
            <w:rPr>
              <w:rStyle w:val="a9"/>
              <w:noProof/>
            </w:rPr>
            <w:fldChar w:fldCharType="end"/>
          </w:r>
        </w:p>
        <w:p w14:paraId="78756CFD"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3"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"_Toc23408310"</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3.5.</w:t>
          </w:r>
          <w:r>
            <w:rPr>
              <w:rFonts w:eastAsiaTheme="minorEastAsia"/>
              <w:noProof/>
              <w:sz w:val="21"/>
            </w:rPr>
            <w:tab/>
          </w:r>
          <w:r w:rsidRPr="000A2F63">
            <w:rPr>
              <w:rStyle w:val="a9"/>
              <w:rFonts w:hint="eastAsia"/>
              <w:noProof/>
            </w:rPr>
            <w:t>工单管理</w:t>
          </w:r>
          <w:r>
            <w:rPr>
              <w:noProof/>
              <w:webHidden/>
            </w:rPr>
            <w:tab/>
          </w:r>
          <w:r>
            <w:rPr>
              <w:noProof/>
              <w:webHidden/>
            </w:rPr>
            <w:fldChar w:fldCharType="begin"/>
          </w:r>
          <w:r>
            <w:rPr>
              <w:noProof/>
              <w:webHidden/>
            </w:rPr>
            <w:instrText xml:space="preserve"> PAGEREF _Toc23408310 \h </w:instrText>
          </w:r>
          <w:r>
            <w:rPr>
              <w:noProof/>
              <w:webHidden/>
            </w:rPr>
          </w:r>
          <w:r>
            <w:rPr>
              <w:noProof/>
              <w:webHidden/>
            </w:rPr>
            <w:fldChar w:fldCharType="separate"/>
          </w:r>
          <w:r>
            <w:rPr>
              <w:noProof/>
              <w:webHidden/>
            </w:rPr>
            <w:t>8</w:t>
          </w:r>
          <w:r>
            <w:rPr>
              <w:noProof/>
              <w:webHidden/>
            </w:rPr>
            <w:fldChar w:fldCharType="end"/>
          </w:r>
          <w:r w:rsidRPr="000A2F63">
            <w:rPr>
              <w:rStyle w:val="a9"/>
              <w:noProof/>
            </w:rPr>
            <w:fldChar w:fldCharType="end"/>
          </w:r>
        </w:p>
        <w:p w14:paraId="4BE32B0F"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4"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"_Toc23408311"</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3.6.</w:t>
          </w:r>
          <w:r>
            <w:rPr>
              <w:rFonts w:eastAsiaTheme="minorEastAsia"/>
              <w:noProof/>
              <w:sz w:val="21"/>
            </w:rPr>
            <w:tab/>
          </w:r>
          <w:r w:rsidRPr="000A2F63">
            <w:rPr>
              <w:rStyle w:val="a9"/>
              <w:rFonts w:hint="eastAsia"/>
              <w:noProof/>
            </w:rPr>
            <w:t>公告</w:t>
          </w:r>
          <w:r>
            <w:rPr>
              <w:noProof/>
              <w:webHidden/>
            </w:rPr>
            <w:tab/>
          </w:r>
          <w:r>
            <w:rPr>
              <w:noProof/>
              <w:webHidden/>
            </w:rPr>
            <w:fldChar w:fldCharType="begin"/>
          </w:r>
          <w:r>
            <w:rPr>
              <w:noProof/>
              <w:webHidden/>
            </w:rPr>
            <w:instrText xml:space="preserve"> PAGEREF _Toc23408311 \h </w:instrText>
          </w:r>
          <w:r>
            <w:rPr>
              <w:noProof/>
              <w:webHidden/>
            </w:rPr>
          </w:r>
          <w:r>
            <w:rPr>
              <w:noProof/>
              <w:webHidden/>
            </w:rPr>
            <w:fldChar w:fldCharType="separate"/>
          </w:r>
          <w:r>
            <w:rPr>
              <w:noProof/>
              <w:webHidden/>
            </w:rPr>
            <w:t>8</w:t>
          </w:r>
          <w:r>
            <w:rPr>
              <w:noProof/>
              <w:webHidden/>
            </w:rPr>
            <w:fldChar w:fldCharType="end"/>
          </w:r>
          <w:r w:rsidRPr="000A2F63">
            <w:rPr>
              <w:rStyle w:val="a9"/>
              <w:noProof/>
            </w:rPr>
            <w:fldChar w:fldCharType="end"/>
          </w:r>
        </w:p>
        <w:p w14:paraId="64F7AFBF"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5"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"_Toc23408312"</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3.7.</w:t>
          </w:r>
          <w:r>
            <w:rPr>
              <w:rFonts w:eastAsiaTheme="minorEastAsia"/>
              <w:noProof/>
              <w:sz w:val="21"/>
            </w:rPr>
            <w:tab/>
          </w:r>
          <w:r w:rsidRPr="000A2F63">
            <w:rPr>
              <w:rStyle w:val="a9"/>
              <w:rFonts w:hint="eastAsia"/>
              <w:noProof/>
            </w:rPr>
            <w:t>消息提醒</w:t>
          </w:r>
          <w:r>
            <w:rPr>
              <w:noProof/>
              <w:webHidden/>
            </w:rPr>
            <w:tab/>
          </w:r>
          <w:r>
            <w:rPr>
              <w:noProof/>
              <w:webHidden/>
            </w:rPr>
            <w:fldChar w:fldCharType="begin"/>
          </w:r>
          <w:r>
            <w:rPr>
              <w:noProof/>
              <w:webHidden/>
            </w:rPr>
            <w:instrText xml:space="preserve"> PAGEREF _Toc23408312 \h </w:instrText>
          </w:r>
          <w:r>
            <w:rPr>
              <w:noProof/>
              <w:webHidden/>
            </w:rPr>
          </w:r>
          <w:r>
            <w:rPr>
              <w:noProof/>
              <w:webHidden/>
            </w:rPr>
            <w:fldChar w:fldCharType="separate"/>
          </w:r>
          <w:r>
            <w:rPr>
              <w:noProof/>
              <w:webHidden/>
            </w:rPr>
            <w:t>9</w:t>
          </w:r>
          <w:r>
            <w:rPr>
              <w:noProof/>
              <w:webHidden/>
            </w:rPr>
            <w:fldChar w:fldCharType="end"/>
          </w:r>
          <w:r w:rsidRPr="000A2F63">
            <w:rPr>
              <w:rStyle w:val="a9"/>
              <w:noProof/>
            </w:rPr>
            <w:fldChar w:fldCharType="end"/>
          </w:r>
        </w:p>
        <w:p w14:paraId="0D1E0F4D"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6"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"_Toc23408313"</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3.8.</w:t>
          </w:r>
          <w:r>
            <w:rPr>
              <w:rFonts w:eastAsiaTheme="minorEastAsia"/>
              <w:noProof/>
              <w:sz w:val="21"/>
            </w:rPr>
            <w:tab/>
          </w:r>
          <w:r w:rsidRPr="000A2F63">
            <w:rPr>
              <w:rStyle w:val="a9"/>
              <w:rFonts w:hint="eastAsia"/>
              <w:noProof/>
            </w:rPr>
            <w:t>知识库和知识库建议</w:t>
          </w:r>
          <w:r>
            <w:rPr>
              <w:noProof/>
              <w:webHidden/>
            </w:rPr>
            <w:tab/>
          </w:r>
          <w:r>
            <w:rPr>
              <w:noProof/>
              <w:webHidden/>
            </w:rPr>
            <w:fldChar w:fldCharType="begin"/>
          </w:r>
          <w:r>
            <w:rPr>
              <w:noProof/>
              <w:webHidden/>
            </w:rPr>
            <w:instrText xml:space="preserve"> PAGEREF _Toc23408313 \h </w:instrText>
          </w:r>
          <w:r>
            <w:rPr>
              <w:noProof/>
              <w:webHidden/>
            </w:rPr>
          </w:r>
          <w:r>
            <w:rPr>
              <w:noProof/>
              <w:webHidden/>
            </w:rPr>
            <w:fldChar w:fldCharType="separate"/>
          </w:r>
          <w:r>
            <w:rPr>
              <w:noProof/>
              <w:webHidden/>
            </w:rPr>
            <w:t>9</w:t>
          </w:r>
          <w:r>
            <w:rPr>
              <w:noProof/>
              <w:webHidden/>
            </w:rPr>
            <w:fldChar w:fldCharType="end"/>
          </w:r>
          <w:r w:rsidRPr="000A2F63">
            <w:rPr>
              <w:rStyle w:val="a9"/>
              <w:noProof/>
            </w:rPr>
            <w:fldChar w:fldCharType="end"/>
          </w:r>
        </w:p>
        <w:p w14:paraId="553DB970"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97" w:author="吴 珊珊" w:date="2019-10-31T09:57:00Z">
              <w:pPr>
                <w:pStyle w:val="10"/>
                <w:tabs>
                  <w:tab w:val="left" w:pos="1050"/>
                  <w:tab w:val="right" w:leader="dot" w:pos="8296"/>
                </w:tabs>
                <w:ind w:firstLine="480"/>
              </w:pPr>
            </w:pPrChange>
          </w:pPr>
          <w:r w:rsidRPr="000A2F63">
            <w:rPr>
              <w:rStyle w:val="a9"/>
              <w:noProof/>
            </w:rPr>
            <w:fldChar w:fldCharType="begin"/>
          </w:r>
          <w:r w:rsidRPr="000A2F63">
            <w:rPr>
              <w:rStyle w:val="a9"/>
              <w:noProof/>
            </w:rPr>
            <w:instrText xml:space="preserve"> </w:instrText>
          </w:r>
          <w:r>
            <w:rPr>
              <w:noProof/>
            </w:rPr>
            <w:instrText>HYPERLINK \l "_Toc23408314"</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4.</w:t>
          </w:r>
          <w:r>
            <w:rPr>
              <w:rFonts w:eastAsiaTheme="minorEastAsia"/>
              <w:noProof/>
              <w:sz w:val="21"/>
            </w:rPr>
            <w:tab/>
          </w:r>
          <w:r w:rsidRPr="000A2F63">
            <w:rPr>
              <w:rStyle w:val="a9"/>
              <w:rFonts w:hint="eastAsia"/>
              <w:noProof/>
            </w:rPr>
            <w:t>外观设计</w:t>
          </w:r>
          <w:r>
            <w:rPr>
              <w:noProof/>
              <w:webHidden/>
            </w:rPr>
            <w:tab/>
          </w:r>
          <w:r>
            <w:rPr>
              <w:noProof/>
              <w:webHidden/>
            </w:rPr>
            <w:fldChar w:fldCharType="begin"/>
          </w:r>
          <w:r>
            <w:rPr>
              <w:noProof/>
              <w:webHidden/>
            </w:rPr>
            <w:instrText xml:space="preserve"> PAGEREF _Toc23408314 \h </w:instrText>
          </w:r>
          <w:r>
            <w:rPr>
              <w:noProof/>
              <w:webHidden/>
            </w:rPr>
          </w:r>
          <w:r>
            <w:rPr>
              <w:noProof/>
              <w:webHidden/>
            </w:rPr>
            <w:fldChar w:fldCharType="separate"/>
          </w:r>
          <w:r>
            <w:rPr>
              <w:noProof/>
              <w:webHidden/>
            </w:rPr>
            <w:t>10</w:t>
          </w:r>
          <w:r>
            <w:rPr>
              <w:noProof/>
              <w:webHidden/>
            </w:rPr>
            <w:fldChar w:fldCharType="end"/>
          </w:r>
          <w:r w:rsidRPr="000A2F63">
            <w:rPr>
              <w:rStyle w:val="a9"/>
              <w:noProof/>
            </w:rPr>
            <w:fldChar w:fldCharType="end"/>
          </w:r>
        </w:p>
        <w:p w14:paraId="3BFFEDEE"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98" w:author="吴 珊珊" w:date="2019-10-31T09:57:00Z">
              <w:pPr>
                <w:pStyle w:val="10"/>
                <w:tabs>
                  <w:tab w:val="left" w:pos="1050"/>
                  <w:tab w:val="right" w:leader="dot" w:pos="8296"/>
                </w:tabs>
                <w:ind w:firstLine="480"/>
              </w:pPr>
            </w:pPrChange>
          </w:pPr>
          <w:r w:rsidRPr="000A2F63">
            <w:rPr>
              <w:rStyle w:val="a9"/>
              <w:noProof/>
            </w:rPr>
            <w:fldChar w:fldCharType="begin"/>
          </w:r>
          <w:r w:rsidRPr="000A2F63">
            <w:rPr>
              <w:rStyle w:val="a9"/>
              <w:noProof/>
            </w:rPr>
            <w:instrText xml:space="preserve"> </w:instrText>
          </w:r>
          <w:r>
            <w:rPr>
              <w:noProof/>
            </w:rPr>
            <w:instrText>HYPERLINK \l "_Toc23408315"</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w:t>
          </w:r>
          <w:r>
            <w:rPr>
              <w:rFonts w:eastAsiaTheme="minorEastAsia"/>
              <w:noProof/>
              <w:sz w:val="21"/>
            </w:rPr>
            <w:tab/>
          </w:r>
          <w:r w:rsidRPr="000A2F63">
            <w:rPr>
              <w:rStyle w:val="a9"/>
              <w:rFonts w:hint="eastAsia"/>
              <w:noProof/>
            </w:rPr>
            <w:t>功能设计</w:t>
          </w:r>
          <w:r>
            <w:rPr>
              <w:noProof/>
              <w:webHidden/>
            </w:rPr>
            <w:tab/>
          </w:r>
          <w:r>
            <w:rPr>
              <w:noProof/>
              <w:webHidden/>
            </w:rPr>
            <w:fldChar w:fldCharType="begin"/>
          </w:r>
          <w:r>
            <w:rPr>
              <w:noProof/>
              <w:webHidden/>
            </w:rPr>
            <w:instrText xml:space="preserve"> PAGEREF _Toc23408315 \h </w:instrText>
          </w:r>
          <w:r>
            <w:rPr>
              <w:noProof/>
              <w:webHidden/>
            </w:rPr>
          </w:r>
          <w:r>
            <w:rPr>
              <w:noProof/>
              <w:webHidden/>
            </w:rPr>
            <w:fldChar w:fldCharType="separate"/>
          </w:r>
          <w:r>
            <w:rPr>
              <w:noProof/>
              <w:webHidden/>
            </w:rPr>
            <w:t>10</w:t>
          </w:r>
          <w:r>
            <w:rPr>
              <w:noProof/>
              <w:webHidden/>
            </w:rPr>
            <w:fldChar w:fldCharType="end"/>
          </w:r>
          <w:r w:rsidRPr="000A2F63">
            <w:rPr>
              <w:rStyle w:val="a9"/>
              <w:noProof/>
            </w:rPr>
            <w:fldChar w:fldCharType="end"/>
          </w:r>
        </w:p>
        <w:p w14:paraId="6457A10B"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99"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"_Toc23408316"</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highlight w:val="yellow"/>
            </w:rPr>
            <w:t>5.1.</w:t>
          </w:r>
          <w:r>
            <w:rPr>
              <w:rFonts w:eastAsiaTheme="minorEastAsia"/>
              <w:noProof/>
              <w:sz w:val="21"/>
            </w:rPr>
            <w:tab/>
          </w:r>
          <w:r w:rsidRPr="000A2F63">
            <w:rPr>
              <w:rStyle w:val="a9"/>
              <w:rFonts w:hint="eastAsia"/>
              <w:noProof/>
              <w:highlight w:val="yellow"/>
            </w:rPr>
            <w:t>软电话集成</w:t>
          </w:r>
          <w:r>
            <w:rPr>
              <w:noProof/>
              <w:webHidden/>
            </w:rPr>
            <w:tab/>
          </w:r>
          <w:r>
            <w:rPr>
              <w:noProof/>
              <w:webHidden/>
            </w:rPr>
            <w:fldChar w:fldCharType="begin"/>
          </w:r>
          <w:r>
            <w:rPr>
              <w:noProof/>
              <w:webHidden/>
            </w:rPr>
            <w:instrText xml:space="preserve"> PAGEREF _Toc23408316 \h </w:instrText>
          </w:r>
          <w:r>
            <w:rPr>
              <w:noProof/>
              <w:webHidden/>
            </w:rPr>
          </w:r>
          <w:r>
            <w:rPr>
              <w:noProof/>
              <w:webHidden/>
            </w:rPr>
            <w:fldChar w:fldCharType="separate"/>
          </w:r>
          <w:r>
            <w:rPr>
              <w:noProof/>
              <w:webHidden/>
            </w:rPr>
            <w:t>10</w:t>
          </w:r>
          <w:r>
            <w:rPr>
              <w:noProof/>
              <w:webHidden/>
            </w:rPr>
            <w:fldChar w:fldCharType="end"/>
          </w:r>
          <w:r w:rsidRPr="000A2F63">
            <w:rPr>
              <w:rStyle w:val="a9"/>
              <w:noProof/>
            </w:rPr>
            <w:fldChar w:fldCharType="end"/>
          </w:r>
        </w:p>
        <w:p w14:paraId="10CA1E2E"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00"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"_Toc23408317"</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5.2.</w:t>
          </w:r>
          <w:r>
            <w:rPr>
              <w:rFonts w:eastAsiaTheme="minorEastAsia"/>
              <w:noProof/>
              <w:sz w:val="21"/>
            </w:rPr>
            <w:tab/>
          </w:r>
          <w:r w:rsidRPr="000A2F63">
            <w:rPr>
              <w:rStyle w:val="a9"/>
              <w:rFonts w:hint="eastAsia"/>
              <w:noProof/>
            </w:rPr>
            <w:t>待办事宜</w:t>
          </w:r>
          <w:r>
            <w:rPr>
              <w:noProof/>
              <w:webHidden/>
            </w:rPr>
            <w:tab/>
          </w:r>
          <w:r>
            <w:rPr>
              <w:noProof/>
              <w:webHidden/>
            </w:rPr>
            <w:fldChar w:fldCharType="begin"/>
          </w:r>
          <w:r>
            <w:rPr>
              <w:noProof/>
              <w:webHidden/>
            </w:rPr>
            <w:instrText xml:space="preserve"> PAGEREF _Toc23408317 \h </w:instrText>
          </w:r>
          <w:r>
            <w:rPr>
              <w:noProof/>
              <w:webHidden/>
            </w:rPr>
          </w:r>
          <w:r>
            <w:rPr>
              <w:noProof/>
              <w:webHidden/>
            </w:rPr>
            <w:fldChar w:fldCharType="separate"/>
          </w:r>
          <w:r>
            <w:rPr>
              <w:noProof/>
              <w:webHidden/>
            </w:rPr>
            <w:t>10</w:t>
          </w:r>
          <w:r>
            <w:rPr>
              <w:noProof/>
              <w:webHidden/>
            </w:rPr>
            <w:fldChar w:fldCharType="end"/>
          </w:r>
          <w:r w:rsidRPr="000A2F63">
            <w:rPr>
              <w:rStyle w:val="a9"/>
              <w:noProof/>
            </w:rPr>
            <w:fldChar w:fldCharType="end"/>
          </w:r>
        </w:p>
        <w:p w14:paraId="34F495DD"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1"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"_Toc23408318"</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5.2.1.</w:t>
          </w:r>
          <w:r>
            <w:rPr>
              <w:rFonts w:eastAsiaTheme="minorEastAsia"/>
              <w:noProof/>
              <w:sz w:val="21"/>
            </w:rPr>
            <w:tab/>
          </w:r>
          <w:r w:rsidRPr="000A2F63">
            <w:rPr>
              <w:rStyle w:val="a9"/>
              <w:rFonts w:hint="eastAsia"/>
              <w:noProof/>
            </w:rPr>
            <w:t>列表展示</w:t>
          </w:r>
          <w:r>
            <w:rPr>
              <w:noProof/>
              <w:webHidden/>
            </w:rPr>
            <w:tab/>
          </w:r>
          <w:r>
            <w:rPr>
              <w:noProof/>
              <w:webHidden/>
            </w:rPr>
            <w:fldChar w:fldCharType="begin"/>
          </w:r>
          <w:r>
            <w:rPr>
              <w:noProof/>
              <w:webHidden/>
            </w:rPr>
            <w:instrText xml:space="preserve"> PAGEREF _Toc23408318 \h </w:instrText>
          </w:r>
          <w:r>
            <w:rPr>
              <w:noProof/>
              <w:webHidden/>
            </w:rPr>
          </w:r>
          <w:r>
            <w:rPr>
              <w:noProof/>
              <w:webHidden/>
            </w:rPr>
            <w:fldChar w:fldCharType="separate"/>
          </w:r>
          <w:r>
            <w:rPr>
              <w:noProof/>
              <w:webHidden/>
            </w:rPr>
            <w:t>10</w:t>
          </w:r>
          <w:r>
            <w:rPr>
              <w:noProof/>
              <w:webHidden/>
            </w:rPr>
            <w:fldChar w:fldCharType="end"/>
          </w:r>
          <w:r w:rsidRPr="000A2F63">
            <w:rPr>
              <w:rStyle w:val="a9"/>
              <w:noProof/>
            </w:rPr>
            <w:fldChar w:fldCharType="end"/>
          </w:r>
        </w:p>
        <w:p w14:paraId="2626203F"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2"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"_Toc23408319"</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5.2.2.</w:t>
          </w:r>
          <w:r>
            <w:rPr>
              <w:rFonts w:eastAsiaTheme="minorEastAsia"/>
              <w:noProof/>
              <w:sz w:val="21"/>
            </w:rPr>
            <w:tab/>
          </w:r>
          <w:r w:rsidRPr="000A2F63">
            <w:rPr>
              <w:rStyle w:val="a9"/>
              <w:rFonts w:hint="eastAsia"/>
              <w:noProof/>
            </w:rPr>
            <w:t>列表功能</w:t>
          </w:r>
          <w:r>
            <w:rPr>
              <w:noProof/>
              <w:webHidden/>
            </w:rPr>
            <w:tab/>
          </w:r>
          <w:r>
            <w:rPr>
              <w:noProof/>
              <w:webHidden/>
            </w:rPr>
            <w:fldChar w:fldCharType="begin"/>
          </w:r>
          <w:r>
            <w:rPr>
              <w:noProof/>
              <w:webHidden/>
            </w:rPr>
            <w:instrText xml:space="preserve"> PAGEREF _Toc23408319 \h </w:instrText>
          </w:r>
          <w:r>
            <w:rPr>
              <w:noProof/>
              <w:webHidden/>
            </w:rPr>
          </w:r>
          <w:r>
            <w:rPr>
              <w:noProof/>
              <w:webHidden/>
            </w:rPr>
            <w:fldChar w:fldCharType="separate"/>
          </w:r>
          <w:r>
            <w:rPr>
              <w:noProof/>
              <w:webHidden/>
            </w:rPr>
            <w:t>11</w:t>
          </w:r>
          <w:r>
            <w:rPr>
              <w:noProof/>
              <w:webHidden/>
            </w:rPr>
            <w:fldChar w:fldCharType="end"/>
          </w:r>
          <w:r w:rsidRPr="000A2F63">
            <w:rPr>
              <w:rStyle w:val="a9"/>
              <w:noProof/>
            </w:rPr>
            <w:fldChar w:fldCharType="end"/>
          </w:r>
        </w:p>
        <w:p w14:paraId="1FAFC603"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3"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"_Toc23408320"</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5.2.3.</w:t>
          </w:r>
          <w:r>
            <w:rPr>
              <w:rFonts w:eastAsiaTheme="minorEastAsia"/>
              <w:noProof/>
              <w:sz w:val="21"/>
            </w:rPr>
            <w:tab/>
          </w:r>
          <w:r w:rsidRPr="000A2F63">
            <w:rPr>
              <w:rStyle w:val="a9"/>
              <w:rFonts w:hint="eastAsia"/>
              <w:noProof/>
            </w:rPr>
            <w:t>详情操作</w:t>
          </w:r>
          <w:r>
            <w:rPr>
              <w:noProof/>
              <w:webHidden/>
            </w:rPr>
            <w:tab/>
          </w:r>
          <w:r>
            <w:rPr>
              <w:noProof/>
              <w:webHidden/>
            </w:rPr>
            <w:fldChar w:fldCharType="begin"/>
          </w:r>
          <w:r>
            <w:rPr>
              <w:noProof/>
              <w:webHidden/>
            </w:rPr>
            <w:instrText xml:space="preserve"> PAGEREF _Toc23408320 \h </w:instrText>
          </w:r>
          <w:r>
            <w:rPr>
              <w:noProof/>
              <w:webHidden/>
            </w:rPr>
          </w:r>
          <w:r>
            <w:rPr>
              <w:noProof/>
              <w:webHidden/>
            </w:rPr>
            <w:fldChar w:fldCharType="separate"/>
          </w:r>
          <w:r>
            <w:rPr>
              <w:noProof/>
              <w:webHidden/>
            </w:rPr>
            <w:t>11</w:t>
          </w:r>
          <w:r>
            <w:rPr>
              <w:noProof/>
              <w:webHidden/>
            </w:rPr>
            <w:fldChar w:fldCharType="end"/>
          </w:r>
          <w:r w:rsidRPr="000A2F63">
            <w:rPr>
              <w:rStyle w:val="a9"/>
              <w:noProof/>
            </w:rPr>
            <w:fldChar w:fldCharType="end"/>
          </w:r>
        </w:p>
        <w:p w14:paraId="354C329D"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04" w:author="吴 珊珊" w:date="2019-10-31T09:57:00Z">
              <w:pPr>
                <w:pStyle w:val="20"/>
                <w:tabs>
                  <w:tab w:val="left" w:pos="1680"/>
                  <w:tab w:val="right" w:leader="dot" w:pos="8296"/>
                </w:tabs>
                <w:ind w:left="480" w:firstLine="480"/>
              </w:pPr>
            </w:pPrChange>
          </w:pPr>
          <w:r w:rsidRPr="000A2F63">
            <w:rPr>
              <w:rStyle w:val="a9"/>
              <w:noProof/>
            </w:rPr>
            <w:lastRenderedPageBreak/>
            <w:fldChar w:fldCharType="begin"/>
          </w:r>
          <w:r w:rsidRPr="000A2F63">
            <w:rPr>
              <w:rStyle w:val="a9"/>
              <w:noProof/>
            </w:rPr>
            <w:instrText xml:space="preserve"> </w:instrText>
          </w:r>
          <w:r>
            <w:rPr>
              <w:noProof/>
            </w:rPr>
            <w:instrText>HYPERLINK \l "_Toc23408321"</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w:t>
          </w:r>
          <w:r>
            <w:rPr>
              <w:rFonts w:eastAsiaTheme="minorEastAsia"/>
              <w:noProof/>
              <w:sz w:val="21"/>
            </w:rPr>
            <w:tab/>
          </w:r>
          <w:r w:rsidRPr="000A2F63">
            <w:rPr>
              <w:rStyle w:val="a9"/>
              <w:rFonts w:hint="eastAsia"/>
              <w:noProof/>
            </w:rPr>
            <w:t>坐席功能</w:t>
          </w:r>
          <w:r>
            <w:rPr>
              <w:noProof/>
              <w:webHidden/>
            </w:rPr>
            <w:tab/>
          </w:r>
          <w:r>
            <w:rPr>
              <w:noProof/>
              <w:webHidden/>
            </w:rPr>
            <w:fldChar w:fldCharType="begin"/>
          </w:r>
          <w:r>
            <w:rPr>
              <w:noProof/>
              <w:webHidden/>
            </w:rPr>
            <w:instrText xml:space="preserve"> PAGEREF _Toc23408321 \h </w:instrText>
          </w:r>
          <w:r>
            <w:rPr>
              <w:noProof/>
              <w:webHidden/>
            </w:rPr>
          </w:r>
          <w:r>
            <w:rPr>
              <w:noProof/>
              <w:webHidden/>
            </w:rPr>
            <w:fldChar w:fldCharType="separate"/>
          </w:r>
          <w:r>
            <w:rPr>
              <w:noProof/>
              <w:webHidden/>
            </w:rPr>
            <w:t>19</w:t>
          </w:r>
          <w:r>
            <w:rPr>
              <w:noProof/>
              <w:webHidden/>
            </w:rPr>
            <w:fldChar w:fldCharType="end"/>
          </w:r>
          <w:r w:rsidRPr="000A2F63">
            <w:rPr>
              <w:rStyle w:val="a9"/>
              <w:noProof/>
            </w:rPr>
            <w:fldChar w:fldCharType="end"/>
          </w:r>
        </w:p>
        <w:p w14:paraId="473E7C7D"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5"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"_Toc23408322"</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5.3.1.</w:t>
          </w:r>
          <w:r>
            <w:rPr>
              <w:rFonts w:eastAsiaTheme="minorEastAsia"/>
              <w:noProof/>
              <w:sz w:val="21"/>
            </w:rPr>
            <w:tab/>
          </w:r>
          <w:r w:rsidRPr="000A2F63">
            <w:rPr>
              <w:rStyle w:val="a9"/>
              <w:rFonts w:hint="eastAsia"/>
              <w:noProof/>
            </w:rPr>
            <w:t>补录工单</w:t>
          </w:r>
          <w:r>
            <w:rPr>
              <w:noProof/>
              <w:webHidden/>
            </w:rPr>
            <w:tab/>
          </w:r>
          <w:r>
            <w:rPr>
              <w:noProof/>
              <w:webHidden/>
            </w:rPr>
            <w:fldChar w:fldCharType="begin"/>
          </w:r>
          <w:r>
            <w:rPr>
              <w:noProof/>
              <w:webHidden/>
            </w:rPr>
            <w:instrText xml:space="preserve"> PAGEREF _Toc23408322 \h </w:instrText>
          </w:r>
          <w:r>
            <w:rPr>
              <w:noProof/>
              <w:webHidden/>
            </w:rPr>
          </w:r>
          <w:r>
            <w:rPr>
              <w:noProof/>
              <w:webHidden/>
            </w:rPr>
            <w:fldChar w:fldCharType="separate"/>
          </w:r>
          <w:r>
            <w:rPr>
              <w:noProof/>
              <w:webHidden/>
            </w:rPr>
            <w:t>19</w:t>
          </w:r>
          <w:r>
            <w:rPr>
              <w:noProof/>
              <w:webHidden/>
            </w:rPr>
            <w:fldChar w:fldCharType="end"/>
          </w:r>
          <w:r w:rsidRPr="000A2F63">
            <w:rPr>
              <w:rStyle w:val="a9"/>
              <w:noProof/>
            </w:rPr>
            <w:fldChar w:fldCharType="end"/>
          </w:r>
        </w:p>
        <w:p w14:paraId="433A9DE1"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6"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"_Toc23408325"</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5.3.2.</w:t>
          </w:r>
          <w:r>
            <w:rPr>
              <w:rFonts w:eastAsiaTheme="minorEastAsia"/>
              <w:noProof/>
              <w:sz w:val="21"/>
            </w:rPr>
            <w:tab/>
          </w:r>
          <w:r w:rsidRPr="000A2F63">
            <w:rPr>
              <w:rStyle w:val="a9"/>
              <w:rFonts w:hint="eastAsia"/>
              <w:noProof/>
            </w:rPr>
            <w:t>联系人管理</w:t>
          </w:r>
          <w:r>
            <w:rPr>
              <w:noProof/>
              <w:webHidden/>
            </w:rPr>
            <w:tab/>
          </w:r>
          <w:r>
            <w:rPr>
              <w:noProof/>
              <w:webHidden/>
            </w:rPr>
            <w:fldChar w:fldCharType="begin"/>
          </w:r>
          <w:r>
            <w:rPr>
              <w:noProof/>
              <w:webHidden/>
            </w:rPr>
            <w:instrText xml:space="preserve"> PAGEREF _Toc23408325 \h </w:instrText>
          </w:r>
          <w:r>
            <w:rPr>
              <w:noProof/>
              <w:webHidden/>
            </w:rPr>
          </w:r>
          <w:r>
            <w:rPr>
              <w:noProof/>
              <w:webHidden/>
            </w:rPr>
            <w:fldChar w:fldCharType="separate"/>
          </w:r>
          <w:r>
            <w:rPr>
              <w:noProof/>
              <w:webHidden/>
            </w:rPr>
            <w:t>28</w:t>
          </w:r>
          <w:r>
            <w:rPr>
              <w:noProof/>
              <w:webHidden/>
            </w:rPr>
            <w:fldChar w:fldCharType="end"/>
          </w:r>
          <w:r w:rsidRPr="000A2F63">
            <w:rPr>
              <w:rStyle w:val="a9"/>
              <w:noProof/>
            </w:rPr>
            <w:fldChar w:fldCharType="end"/>
          </w:r>
        </w:p>
        <w:p w14:paraId="3AC78BBE"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7"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"_Toc23408327"</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5.3.3.</w:t>
          </w:r>
          <w:r>
            <w:rPr>
              <w:rFonts w:eastAsiaTheme="minorEastAsia"/>
              <w:noProof/>
              <w:sz w:val="21"/>
            </w:rPr>
            <w:tab/>
          </w:r>
          <w:r w:rsidRPr="000A2F63">
            <w:rPr>
              <w:rStyle w:val="a9"/>
              <w:rFonts w:hint="eastAsia"/>
              <w:noProof/>
            </w:rPr>
            <w:t>保密坐席</w:t>
          </w:r>
          <w:r>
            <w:rPr>
              <w:noProof/>
              <w:webHidden/>
            </w:rPr>
            <w:tab/>
          </w:r>
          <w:r>
            <w:rPr>
              <w:noProof/>
              <w:webHidden/>
            </w:rPr>
            <w:fldChar w:fldCharType="begin"/>
          </w:r>
          <w:r>
            <w:rPr>
              <w:noProof/>
              <w:webHidden/>
            </w:rPr>
            <w:instrText xml:space="preserve"> PAGEREF _Toc23408327 \h </w:instrText>
          </w:r>
          <w:r>
            <w:rPr>
              <w:noProof/>
              <w:webHidden/>
            </w:rPr>
          </w:r>
          <w:r>
            <w:rPr>
              <w:noProof/>
              <w:webHidden/>
            </w:rPr>
            <w:fldChar w:fldCharType="separate"/>
          </w:r>
          <w:r>
            <w:rPr>
              <w:noProof/>
              <w:webHidden/>
            </w:rPr>
            <w:t>31</w:t>
          </w:r>
          <w:r>
            <w:rPr>
              <w:noProof/>
              <w:webHidden/>
            </w:rPr>
            <w:fldChar w:fldCharType="end"/>
          </w:r>
          <w:r w:rsidRPr="000A2F63">
            <w:rPr>
              <w:rStyle w:val="a9"/>
              <w:noProof/>
            </w:rPr>
            <w:fldChar w:fldCharType="end"/>
          </w:r>
        </w:p>
        <w:p w14:paraId="1448CB0C"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8"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"_Toc23408329"</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5.3.4.</w:t>
          </w:r>
          <w:r>
            <w:rPr>
              <w:rFonts w:eastAsiaTheme="minorEastAsia"/>
              <w:noProof/>
              <w:sz w:val="21"/>
            </w:rPr>
            <w:tab/>
          </w:r>
          <w:r w:rsidRPr="000A2F63">
            <w:rPr>
              <w:rStyle w:val="a9"/>
              <w:rFonts w:hint="eastAsia"/>
              <w:noProof/>
            </w:rPr>
            <w:t>专家坐席</w:t>
          </w:r>
          <w:r>
            <w:rPr>
              <w:noProof/>
              <w:webHidden/>
            </w:rPr>
            <w:tab/>
          </w:r>
          <w:r>
            <w:rPr>
              <w:noProof/>
              <w:webHidden/>
            </w:rPr>
            <w:fldChar w:fldCharType="begin"/>
          </w:r>
          <w:r>
            <w:rPr>
              <w:noProof/>
              <w:webHidden/>
            </w:rPr>
            <w:instrText xml:space="preserve"> PAGEREF _Toc23408329 \h </w:instrText>
          </w:r>
          <w:r>
            <w:rPr>
              <w:noProof/>
              <w:webHidden/>
            </w:rPr>
          </w:r>
          <w:r>
            <w:rPr>
              <w:noProof/>
              <w:webHidden/>
            </w:rPr>
            <w:fldChar w:fldCharType="separate"/>
          </w:r>
          <w:r>
            <w:rPr>
              <w:noProof/>
              <w:webHidden/>
            </w:rPr>
            <w:t>33</w:t>
          </w:r>
          <w:r>
            <w:rPr>
              <w:noProof/>
              <w:webHidden/>
            </w:rPr>
            <w:fldChar w:fldCharType="end"/>
          </w:r>
          <w:r w:rsidRPr="000A2F63">
            <w:rPr>
              <w:rStyle w:val="a9"/>
              <w:noProof/>
            </w:rPr>
            <w:fldChar w:fldCharType="end"/>
          </w:r>
        </w:p>
        <w:p w14:paraId="47A248BA"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09"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"_Toc23408330"</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5.3.5.</w:t>
          </w:r>
          <w:r>
            <w:rPr>
              <w:rFonts w:eastAsiaTheme="minorEastAsia"/>
              <w:noProof/>
              <w:sz w:val="21"/>
            </w:rPr>
            <w:tab/>
          </w:r>
          <w:r w:rsidRPr="000A2F63">
            <w:rPr>
              <w:rStyle w:val="a9"/>
              <w:rFonts w:hint="eastAsia"/>
              <w:noProof/>
            </w:rPr>
            <w:t>紧急工单</w:t>
          </w:r>
          <w:r>
            <w:rPr>
              <w:noProof/>
              <w:webHidden/>
            </w:rPr>
            <w:tab/>
          </w:r>
          <w:r>
            <w:rPr>
              <w:noProof/>
              <w:webHidden/>
            </w:rPr>
            <w:fldChar w:fldCharType="begin"/>
          </w:r>
          <w:r>
            <w:rPr>
              <w:noProof/>
              <w:webHidden/>
            </w:rPr>
            <w:instrText xml:space="preserve"> PAGEREF _Toc23408330 \h </w:instrText>
          </w:r>
          <w:r>
            <w:rPr>
              <w:noProof/>
              <w:webHidden/>
            </w:rPr>
          </w:r>
          <w:r>
            <w:rPr>
              <w:noProof/>
              <w:webHidden/>
            </w:rPr>
            <w:fldChar w:fldCharType="separate"/>
          </w:r>
          <w:r>
            <w:rPr>
              <w:noProof/>
              <w:webHidden/>
            </w:rPr>
            <w:t>35</w:t>
          </w:r>
          <w:r>
            <w:rPr>
              <w:noProof/>
              <w:webHidden/>
            </w:rPr>
            <w:fldChar w:fldCharType="end"/>
          </w:r>
          <w:r w:rsidRPr="000A2F63">
            <w:rPr>
              <w:rStyle w:val="a9"/>
              <w:noProof/>
            </w:rPr>
            <w:fldChar w:fldCharType="end"/>
          </w:r>
        </w:p>
        <w:p w14:paraId="37CCD858"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10"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"_Toc23408331"</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5.3.6.</w:t>
          </w:r>
          <w:r>
            <w:rPr>
              <w:rFonts w:eastAsiaTheme="minorEastAsia"/>
              <w:noProof/>
              <w:sz w:val="21"/>
            </w:rPr>
            <w:tab/>
          </w:r>
          <w:r w:rsidRPr="000A2F63">
            <w:rPr>
              <w:rStyle w:val="a9"/>
              <w:rFonts w:hint="eastAsia"/>
              <w:noProof/>
            </w:rPr>
            <w:t>标记号码</w:t>
          </w:r>
          <w:r>
            <w:rPr>
              <w:noProof/>
              <w:webHidden/>
            </w:rPr>
            <w:tab/>
          </w:r>
          <w:r>
            <w:rPr>
              <w:noProof/>
              <w:webHidden/>
            </w:rPr>
            <w:fldChar w:fldCharType="begin"/>
          </w:r>
          <w:r>
            <w:rPr>
              <w:noProof/>
              <w:webHidden/>
            </w:rPr>
            <w:instrText xml:space="preserve"> PAGEREF _Toc23408331 \h </w:instrText>
          </w:r>
          <w:r>
            <w:rPr>
              <w:noProof/>
              <w:webHidden/>
            </w:rPr>
          </w:r>
          <w:r>
            <w:rPr>
              <w:noProof/>
              <w:webHidden/>
            </w:rPr>
            <w:fldChar w:fldCharType="separate"/>
          </w:r>
          <w:r>
            <w:rPr>
              <w:noProof/>
              <w:webHidden/>
            </w:rPr>
            <w:t>38</w:t>
          </w:r>
          <w:r>
            <w:rPr>
              <w:noProof/>
              <w:webHidden/>
            </w:rPr>
            <w:fldChar w:fldCharType="end"/>
          </w:r>
          <w:r w:rsidRPr="000A2F63">
            <w:rPr>
              <w:rStyle w:val="a9"/>
              <w:noProof/>
            </w:rPr>
            <w:fldChar w:fldCharType="end"/>
          </w:r>
        </w:p>
        <w:p w14:paraId="48947A77"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11"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"_Toc23408335"</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5.3.7.</w:t>
          </w:r>
          <w:r>
            <w:rPr>
              <w:rFonts w:eastAsiaTheme="minorEastAsia"/>
              <w:noProof/>
              <w:sz w:val="21"/>
            </w:rPr>
            <w:tab/>
          </w:r>
          <w:r w:rsidRPr="000A2F63">
            <w:rPr>
              <w:rStyle w:val="a9"/>
              <w:rFonts w:hint="eastAsia"/>
              <w:noProof/>
            </w:rPr>
            <w:t>待恢复工单</w:t>
          </w:r>
          <w:r>
            <w:rPr>
              <w:noProof/>
              <w:webHidden/>
            </w:rPr>
            <w:tab/>
          </w:r>
          <w:r>
            <w:rPr>
              <w:noProof/>
              <w:webHidden/>
            </w:rPr>
            <w:fldChar w:fldCharType="begin"/>
          </w:r>
          <w:r>
            <w:rPr>
              <w:noProof/>
              <w:webHidden/>
            </w:rPr>
            <w:instrText xml:space="preserve"> PAGEREF _Toc23408335 \h </w:instrText>
          </w:r>
          <w:r>
            <w:rPr>
              <w:noProof/>
              <w:webHidden/>
            </w:rPr>
          </w:r>
          <w:r>
            <w:rPr>
              <w:noProof/>
              <w:webHidden/>
            </w:rPr>
            <w:fldChar w:fldCharType="separate"/>
          </w:r>
          <w:r>
            <w:rPr>
              <w:noProof/>
              <w:webHidden/>
            </w:rPr>
            <w:t>39</w:t>
          </w:r>
          <w:r>
            <w:rPr>
              <w:noProof/>
              <w:webHidden/>
            </w:rPr>
            <w:fldChar w:fldCharType="end"/>
          </w:r>
          <w:r w:rsidRPr="000A2F63">
            <w:rPr>
              <w:rStyle w:val="a9"/>
              <w:noProof/>
            </w:rPr>
            <w:fldChar w:fldCharType="end"/>
          </w:r>
        </w:p>
        <w:p w14:paraId="032B008D"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12"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"_Toc23408336"</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5.3.8.</w:t>
          </w:r>
          <w:r>
            <w:rPr>
              <w:rFonts w:eastAsiaTheme="minorEastAsia"/>
              <w:noProof/>
              <w:sz w:val="21"/>
            </w:rPr>
            <w:tab/>
          </w:r>
          <w:r w:rsidRPr="000A2F63">
            <w:rPr>
              <w:rStyle w:val="a9"/>
              <w:rFonts w:hint="eastAsia"/>
              <w:noProof/>
            </w:rPr>
            <w:t>匹配待处理工单（名字待沟通）</w:t>
          </w:r>
          <w:r>
            <w:rPr>
              <w:noProof/>
              <w:webHidden/>
            </w:rPr>
            <w:tab/>
          </w:r>
          <w:r>
            <w:rPr>
              <w:noProof/>
              <w:webHidden/>
            </w:rPr>
            <w:fldChar w:fldCharType="begin"/>
          </w:r>
          <w:r>
            <w:rPr>
              <w:noProof/>
              <w:webHidden/>
            </w:rPr>
            <w:instrText xml:space="preserve"> PAGEREF _Toc23408336 \h </w:instrText>
          </w:r>
          <w:r>
            <w:rPr>
              <w:noProof/>
              <w:webHidden/>
            </w:rPr>
          </w:r>
          <w:r>
            <w:rPr>
              <w:noProof/>
              <w:webHidden/>
            </w:rPr>
            <w:fldChar w:fldCharType="separate"/>
          </w:r>
          <w:r>
            <w:rPr>
              <w:noProof/>
              <w:webHidden/>
            </w:rPr>
            <w:t>40</w:t>
          </w:r>
          <w:r>
            <w:rPr>
              <w:noProof/>
              <w:webHidden/>
            </w:rPr>
            <w:fldChar w:fldCharType="end"/>
          </w:r>
          <w:r w:rsidRPr="000A2F63">
            <w:rPr>
              <w:rStyle w:val="a9"/>
              <w:noProof/>
            </w:rPr>
            <w:fldChar w:fldCharType="end"/>
          </w:r>
        </w:p>
        <w:p w14:paraId="23C0C21E"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13"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"_Toc23408341"</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5.4.</w:t>
          </w:r>
          <w:r>
            <w:rPr>
              <w:rFonts w:eastAsiaTheme="minorEastAsia"/>
              <w:noProof/>
              <w:sz w:val="21"/>
            </w:rPr>
            <w:tab/>
          </w:r>
          <w:r w:rsidRPr="000A2F63">
            <w:rPr>
              <w:rStyle w:val="a9"/>
              <w:rFonts w:hint="eastAsia"/>
              <w:noProof/>
            </w:rPr>
            <w:t>个人办公</w:t>
          </w:r>
          <w:r>
            <w:rPr>
              <w:noProof/>
              <w:webHidden/>
            </w:rPr>
            <w:tab/>
          </w:r>
          <w:r>
            <w:rPr>
              <w:noProof/>
              <w:webHidden/>
            </w:rPr>
            <w:fldChar w:fldCharType="begin"/>
          </w:r>
          <w:r>
            <w:rPr>
              <w:noProof/>
              <w:webHidden/>
            </w:rPr>
            <w:instrText xml:space="preserve"> PAGEREF _Toc23408341 \h </w:instrText>
          </w:r>
          <w:r>
            <w:rPr>
              <w:noProof/>
              <w:webHidden/>
            </w:rPr>
          </w:r>
          <w:r>
            <w:rPr>
              <w:noProof/>
              <w:webHidden/>
            </w:rPr>
            <w:fldChar w:fldCharType="separate"/>
          </w:r>
          <w:r>
            <w:rPr>
              <w:noProof/>
              <w:webHidden/>
            </w:rPr>
            <w:t>40</w:t>
          </w:r>
          <w:r>
            <w:rPr>
              <w:noProof/>
              <w:webHidden/>
            </w:rPr>
            <w:fldChar w:fldCharType="end"/>
          </w:r>
          <w:r w:rsidRPr="000A2F63">
            <w:rPr>
              <w:rStyle w:val="a9"/>
              <w:noProof/>
            </w:rPr>
            <w:fldChar w:fldCharType="end"/>
          </w:r>
        </w:p>
        <w:p w14:paraId="34E3C8C6"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14"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"_Toc23408342"</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5.4.1.</w:t>
          </w:r>
          <w:r>
            <w:rPr>
              <w:rFonts w:eastAsiaTheme="minorEastAsia"/>
              <w:noProof/>
              <w:sz w:val="21"/>
            </w:rPr>
            <w:tab/>
          </w:r>
          <w:r w:rsidRPr="000A2F63">
            <w:rPr>
              <w:rStyle w:val="a9"/>
              <w:rFonts w:hint="eastAsia"/>
              <w:noProof/>
            </w:rPr>
            <w:t>记事本</w:t>
          </w:r>
          <w:r>
            <w:rPr>
              <w:noProof/>
              <w:webHidden/>
            </w:rPr>
            <w:tab/>
          </w:r>
          <w:r>
            <w:rPr>
              <w:noProof/>
              <w:webHidden/>
            </w:rPr>
            <w:fldChar w:fldCharType="begin"/>
          </w:r>
          <w:r>
            <w:rPr>
              <w:noProof/>
              <w:webHidden/>
            </w:rPr>
            <w:instrText xml:space="preserve"> PAGEREF _Toc23408342 \h </w:instrText>
          </w:r>
          <w:r>
            <w:rPr>
              <w:noProof/>
              <w:webHidden/>
            </w:rPr>
          </w:r>
          <w:r>
            <w:rPr>
              <w:noProof/>
              <w:webHidden/>
            </w:rPr>
            <w:fldChar w:fldCharType="separate"/>
          </w:r>
          <w:r>
            <w:rPr>
              <w:noProof/>
              <w:webHidden/>
            </w:rPr>
            <w:t>40</w:t>
          </w:r>
          <w:r>
            <w:rPr>
              <w:noProof/>
              <w:webHidden/>
            </w:rPr>
            <w:fldChar w:fldCharType="end"/>
          </w:r>
          <w:r w:rsidRPr="000A2F63">
            <w:rPr>
              <w:rStyle w:val="a9"/>
              <w:noProof/>
            </w:rPr>
            <w:fldChar w:fldCharType="end"/>
          </w:r>
        </w:p>
        <w:p w14:paraId="219A368A"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15"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"_Toc23408350"</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5.4.2.</w:t>
          </w:r>
          <w:r>
            <w:rPr>
              <w:rFonts w:eastAsiaTheme="minorEastAsia"/>
              <w:noProof/>
              <w:sz w:val="21"/>
            </w:rPr>
            <w:tab/>
          </w:r>
          <w:r w:rsidRPr="000A2F63">
            <w:rPr>
              <w:rStyle w:val="a9"/>
              <w:rFonts w:hint="eastAsia"/>
              <w:noProof/>
            </w:rPr>
            <w:t>读报板块</w:t>
          </w:r>
          <w:r>
            <w:rPr>
              <w:noProof/>
              <w:webHidden/>
            </w:rPr>
            <w:tab/>
          </w:r>
          <w:r>
            <w:rPr>
              <w:noProof/>
              <w:webHidden/>
            </w:rPr>
            <w:fldChar w:fldCharType="begin"/>
          </w:r>
          <w:r>
            <w:rPr>
              <w:noProof/>
              <w:webHidden/>
            </w:rPr>
            <w:instrText xml:space="preserve"> PAGEREF _Toc23408350 \h </w:instrText>
          </w:r>
          <w:r>
            <w:rPr>
              <w:noProof/>
              <w:webHidden/>
            </w:rPr>
          </w:r>
          <w:r>
            <w:rPr>
              <w:noProof/>
              <w:webHidden/>
            </w:rPr>
            <w:fldChar w:fldCharType="separate"/>
          </w:r>
          <w:r>
            <w:rPr>
              <w:noProof/>
              <w:webHidden/>
            </w:rPr>
            <w:t>41</w:t>
          </w:r>
          <w:r>
            <w:rPr>
              <w:noProof/>
              <w:webHidden/>
            </w:rPr>
            <w:fldChar w:fldCharType="end"/>
          </w:r>
          <w:r w:rsidRPr="000A2F63">
            <w:rPr>
              <w:rStyle w:val="a9"/>
              <w:noProof/>
            </w:rPr>
            <w:fldChar w:fldCharType="end"/>
          </w:r>
        </w:p>
        <w:p w14:paraId="342B011C" w14:textId="77777777" w:rsidR="00DB218A" w:rsidRDefault="00DB218A" w:rsidP="00DB218A">
          <w:pPr>
            <w:pStyle w:val="30"/>
            <w:tabs>
              <w:tab w:val="left" w:pos="2077"/>
              <w:tab w:val="right" w:leader="dot" w:pos="8296"/>
            </w:tabs>
            <w:spacing w:line="240" w:lineRule="auto"/>
            <w:ind w:left="960" w:firstLine="480"/>
            <w:rPr>
              <w:rFonts w:eastAsiaTheme="minorEastAsia"/>
              <w:noProof/>
              <w:sz w:val="21"/>
            </w:rPr>
            <w:pPrChange w:id="116" w:author="吴 珊珊" w:date="2019-10-31T09:57:00Z">
              <w:pPr>
                <w:pStyle w:val="30"/>
                <w:tabs>
                  <w:tab w:val="left" w:pos="2077"/>
                  <w:tab w:val="right" w:leader="dot" w:pos="8296"/>
                </w:tabs>
                <w:ind w:left="960" w:firstLine="480"/>
              </w:pPr>
            </w:pPrChange>
          </w:pPr>
          <w:r w:rsidRPr="000A2F63">
            <w:rPr>
              <w:rStyle w:val="a9"/>
              <w:noProof/>
            </w:rPr>
            <w:fldChar w:fldCharType="begin"/>
          </w:r>
          <w:r w:rsidRPr="000A2F63">
            <w:rPr>
              <w:rStyle w:val="a9"/>
              <w:noProof/>
            </w:rPr>
            <w:instrText xml:space="preserve"> </w:instrText>
          </w:r>
          <w:r>
            <w:rPr>
              <w:noProof/>
            </w:rPr>
            <w:instrText>HYPERLINK \l "_Toc23408351"</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5.4.3.</w:t>
          </w:r>
          <w:r>
            <w:rPr>
              <w:rFonts w:eastAsiaTheme="minorEastAsia"/>
              <w:noProof/>
              <w:sz w:val="21"/>
            </w:rPr>
            <w:tab/>
          </w:r>
          <w:r w:rsidRPr="000A2F63">
            <w:rPr>
              <w:rStyle w:val="a9"/>
              <w:rFonts w:hint="eastAsia"/>
              <w:noProof/>
            </w:rPr>
            <w:t>修改密码</w:t>
          </w:r>
          <w:r>
            <w:rPr>
              <w:noProof/>
              <w:webHidden/>
            </w:rPr>
            <w:tab/>
          </w:r>
          <w:r>
            <w:rPr>
              <w:noProof/>
              <w:webHidden/>
            </w:rPr>
            <w:fldChar w:fldCharType="begin"/>
          </w:r>
          <w:r>
            <w:rPr>
              <w:noProof/>
              <w:webHidden/>
            </w:rPr>
            <w:instrText xml:space="preserve"> PAGEREF _Toc23408351 \h </w:instrText>
          </w:r>
          <w:r>
            <w:rPr>
              <w:noProof/>
              <w:webHidden/>
            </w:rPr>
          </w:r>
          <w:r>
            <w:rPr>
              <w:noProof/>
              <w:webHidden/>
            </w:rPr>
            <w:fldChar w:fldCharType="separate"/>
          </w:r>
          <w:r>
            <w:rPr>
              <w:noProof/>
              <w:webHidden/>
            </w:rPr>
            <w:t>42</w:t>
          </w:r>
          <w:r>
            <w:rPr>
              <w:noProof/>
              <w:webHidden/>
            </w:rPr>
            <w:fldChar w:fldCharType="end"/>
          </w:r>
          <w:r w:rsidRPr="000A2F63">
            <w:rPr>
              <w:rStyle w:val="a9"/>
              <w:noProof/>
            </w:rPr>
            <w:fldChar w:fldCharType="end"/>
          </w:r>
        </w:p>
        <w:p w14:paraId="70D652C1"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17"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"_Toc23408352"</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5.5.</w:t>
          </w:r>
          <w:r>
            <w:rPr>
              <w:rFonts w:eastAsiaTheme="minorEastAsia"/>
              <w:noProof/>
              <w:sz w:val="21"/>
            </w:rPr>
            <w:tab/>
          </w:r>
          <w:r w:rsidRPr="000A2F63">
            <w:rPr>
              <w:rStyle w:val="a9"/>
              <w:rFonts w:hint="eastAsia"/>
              <w:noProof/>
            </w:rPr>
            <w:t>工单管理</w:t>
          </w:r>
          <w:r>
            <w:rPr>
              <w:noProof/>
              <w:webHidden/>
            </w:rPr>
            <w:tab/>
          </w:r>
          <w:r>
            <w:rPr>
              <w:noProof/>
              <w:webHidden/>
            </w:rPr>
            <w:fldChar w:fldCharType="begin"/>
          </w:r>
          <w:r>
            <w:rPr>
              <w:noProof/>
              <w:webHidden/>
            </w:rPr>
            <w:instrText xml:space="preserve"> PAGEREF _Toc23408352 \h </w:instrText>
          </w:r>
          <w:r>
            <w:rPr>
              <w:noProof/>
              <w:webHidden/>
            </w:rPr>
          </w:r>
          <w:r>
            <w:rPr>
              <w:noProof/>
              <w:webHidden/>
            </w:rPr>
            <w:fldChar w:fldCharType="separate"/>
          </w:r>
          <w:r>
            <w:rPr>
              <w:noProof/>
              <w:webHidden/>
            </w:rPr>
            <w:t>42</w:t>
          </w:r>
          <w:r>
            <w:rPr>
              <w:noProof/>
              <w:webHidden/>
            </w:rPr>
            <w:fldChar w:fldCharType="end"/>
          </w:r>
          <w:r w:rsidRPr="000A2F63">
            <w:rPr>
              <w:rStyle w:val="a9"/>
              <w:noProof/>
            </w:rPr>
            <w:fldChar w:fldCharType="end"/>
          </w:r>
        </w:p>
        <w:p w14:paraId="6931B02B"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18"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"_Toc23408353"</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5.6.</w:t>
          </w:r>
          <w:r>
            <w:rPr>
              <w:rFonts w:eastAsiaTheme="minorEastAsia"/>
              <w:noProof/>
              <w:sz w:val="21"/>
            </w:rPr>
            <w:tab/>
          </w:r>
          <w:r w:rsidRPr="000A2F63">
            <w:rPr>
              <w:rStyle w:val="a9"/>
              <w:rFonts w:hint="eastAsia"/>
              <w:noProof/>
            </w:rPr>
            <w:t>公告</w:t>
          </w:r>
          <w:r>
            <w:rPr>
              <w:noProof/>
              <w:webHidden/>
            </w:rPr>
            <w:tab/>
          </w:r>
          <w:r>
            <w:rPr>
              <w:noProof/>
              <w:webHidden/>
            </w:rPr>
            <w:fldChar w:fldCharType="begin"/>
          </w:r>
          <w:r>
            <w:rPr>
              <w:noProof/>
              <w:webHidden/>
            </w:rPr>
            <w:instrText xml:space="preserve"> PAGEREF _Toc23408353 \h </w:instrText>
          </w:r>
          <w:r>
            <w:rPr>
              <w:noProof/>
              <w:webHidden/>
            </w:rPr>
          </w:r>
          <w:r>
            <w:rPr>
              <w:noProof/>
              <w:webHidden/>
            </w:rPr>
            <w:fldChar w:fldCharType="separate"/>
          </w:r>
          <w:r>
            <w:rPr>
              <w:noProof/>
              <w:webHidden/>
            </w:rPr>
            <w:t>42</w:t>
          </w:r>
          <w:r>
            <w:rPr>
              <w:noProof/>
              <w:webHidden/>
            </w:rPr>
            <w:fldChar w:fldCharType="end"/>
          </w:r>
          <w:r w:rsidRPr="000A2F63">
            <w:rPr>
              <w:rStyle w:val="a9"/>
              <w:noProof/>
            </w:rPr>
            <w:fldChar w:fldCharType="end"/>
          </w:r>
        </w:p>
        <w:p w14:paraId="32405DC7"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19"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"_Toc23408354"</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5.7.</w:t>
          </w:r>
          <w:r>
            <w:rPr>
              <w:rFonts w:eastAsiaTheme="minorEastAsia"/>
              <w:noProof/>
              <w:sz w:val="21"/>
            </w:rPr>
            <w:tab/>
          </w:r>
          <w:r w:rsidRPr="000A2F63">
            <w:rPr>
              <w:rStyle w:val="a9"/>
              <w:rFonts w:hint="eastAsia"/>
              <w:noProof/>
            </w:rPr>
            <w:t>消息提醒</w:t>
          </w:r>
          <w:r>
            <w:rPr>
              <w:noProof/>
              <w:webHidden/>
            </w:rPr>
            <w:tab/>
          </w:r>
          <w:r>
            <w:rPr>
              <w:noProof/>
              <w:webHidden/>
            </w:rPr>
            <w:fldChar w:fldCharType="begin"/>
          </w:r>
          <w:r>
            <w:rPr>
              <w:noProof/>
              <w:webHidden/>
            </w:rPr>
            <w:instrText xml:space="preserve"> PAGEREF _Toc23408354 \h </w:instrText>
          </w:r>
          <w:r>
            <w:rPr>
              <w:noProof/>
              <w:webHidden/>
            </w:rPr>
          </w:r>
          <w:r>
            <w:rPr>
              <w:noProof/>
              <w:webHidden/>
            </w:rPr>
            <w:fldChar w:fldCharType="separate"/>
          </w:r>
          <w:r>
            <w:rPr>
              <w:noProof/>
              <w:webHidden/>
            </w:rPr>
            <w:t>42</w:t>
          </w:r>
          <w:r>
            <w:rPr>
              <w:noProof/>
              <w:webHidden/>
            </w:rPr>
            <w:fldChar w:fldCharType="end"/>
          </w:r>
          <w:r w:rsidRPr="000A2F63">
            <w:rPr>
              <w:rStyle w:val="a9"/>
              <w:noProof/>
            </w:rPr>
            <w:fldChar w:fldCharType="end"/>
          </w:r>
        </w:p>
        <w:p w14:paraId="6A5A744E"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20"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"_Toc23408355"</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5.8.</w:t>
          </w:r>
          <w:r>
            <w:rPr>
              <w:rFonts w:eastAsiaTheme="minorEastAsia"/>
              <w:noProof/>
              <w:sz w:val="21"/>
            </w:rPr>
            <w:tab/>
          </w:r>
          <w:r w:rsidRPr="000A2F63">
            <w:rPr>
              <w:rStyle w:val="a9"/>
              <w:rFonts w:hint="eastAsia"/>
              <w:noProof/>
            </w:rPr>
            <w:t>知识库和知识库建议</w:t>
          </w:r>
          <w:r>
            <w:rPr>
              <w:noProof/>
              <w:webHidden/>
            </w:rPr>
            <w:tab/>
          </w:r>
          <w:r>
            <w:rPr>
              <w:noProof/>
              <w:webHidden/>
            </w:rPr>
            <w:fldChar w:fldCharType="begin"/>
          </w:r>
          <w:r>
            <w:rPr>
              <w:noProof/>
              <w:webHidden/>
            </w:rPr>
            <w:instrText xml:space="preserve"> PAGEREF _Toc23408355 \h </w:instrText>
          </w:r>
          <w:r>
            <w:rPr>
              <w:noProof/>
              <w:webHidden/>
            </w:rPr>
          </w:r>
          <w:r>
            <w:rPr>
              <w:noProof/>
              <w:webHidden/>
            </w:rPr>
            <w:fldChar w:fldCharType="separate"/>
          </w:r>
          <w:r>
            <w:rPr>
              <w:noProof/>
              <w:webHidden/>
            </w:rPr>
            <w:t>42</w:t>
          </w:r>
          <w:r>
            <w:rPr>
              <w:noProof/>
              <w:webHidden/>
            </w:rPr>
            <w:fldChar w:fldCharType="end"/>
          </w:r>
          <w:r w:rsidRPr="000A2F63">
            <w:rPr>
              <w:rStyle w:val="a9"/>
              <w:noProof/>
            </w:rPr>
            <w:fldChar w:fldCharType="end"/>
          </w:r>
        </w:p>
        <w:p w14:paraId="2B2CCC73"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121" w:author="吴 珊珊" w:date="2019-10-31T09:57:00Z">
              <w:pPr>
                <w:pStyle w:val="10"/>
                <w:tabs>
                  <w:tab w:val="left" w:pos="1050"/>
                  <w:tab w:val="right" w:leader="dot" w:pos="8296"/>
                </w:tabs>
                <w:ind w:firstLine="480"/>
              </w:pPr>
            </w:pPrChange>
          </w:pPr>
          <w:r w:rsidRPr="000A2F63">
            <w:rPr>
              <w:rStyle w:val="a9"/>
              <w:noProof/>
            </w:rPr>
            <w:fldChar w:fldCharType="begin"/>
          </w:r>
          <w:r w:rsidRPr="000A2F63">
            <w:rPr>
              <w:rStyle w:val="a9"/>
              <w:noProof/>
            </w:rPr>
            <w:instrText xml:space="preserve"> </w:instrText>
          </w:r>
          <w:r>
            <w:rPr>
              <w:noProof/>
            </w:rPr>
            <w:instrText>HYPERLINK \l "_Toc23408356"</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6.</w:t>
          </w:r>
          <w:r>
            <w:rPr>
              <w:rFonts w:eastAsiaTheme="minorEastAsia"/>
              <w:noProof/>
              <w:sz w:val="21"/>
            </w:rPr>
            <w:tab/>
          </w:r>
          <w:r w:rsidRPr="000A2F63">
            <w:rPr>
              <w:rStyle w:val="a9"/>
              <w:rFonts w:hint="eastAsia"/>
              <w:noProof/>
            </w:rPr>
            <w:t>其他要求</w:t>
          </w:r>
          <w:r>
            <w:rPr>
              <w:noProof/>
              <w:webHidden/>
            </w:rPr>
            <w:tab/>
          </w:r>
          <w:r>
            <w:rPr>
              <w:noProof/>
              <w:webHidden/>
            </w:rPr>
            <w:fldChar w:fldCharType="begin"/>
          </w:r>
          <w:r>
            <w:rPr>
              <w:noProof/>
              <w:webHidden/>
            </w:rPr>
            <w:instrText xml:space="preserve"> PAGEREF _Toc23408356 \h </w:instrText>
          </w:r>
          <w:r>
            <w:rPr>
              <w:noProof/>
              <w:webHidden/>
            </w:rPr>
          </w:r>
          <w:r>
            <w:rPr>
              <w:noProof/>
              <w:webHidden/>
            </w:rPr>
            <w:fldChar w:fldCharType="separate"/>
          </w:r>
          <w:r>
            <w:rPr>
              <w:noProof/>
              <w:webHidden/>
            </w:rPr>
            <w:t>43</w:t>
          </w:r>
          <w:r>
            <w:rPr>
              <w:noProof/>
              <w:webHidden/>
            </w:rPr>
            <w:fldChar w:fldCharType="end"/>
          </w:r>
          <w:r w:rsidRPr="000A2F63">
            <w:rPr>
              <w:rStyle w:val="a9"/>
              <w:noProof/>
            </w:rPr>
            <w:fldChar w:fldCharType="end"/>
          </w:r>
        </w:p>
        <w:p w14:paraId="70AC11C5"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22"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"_Toc23408357"</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6.1.</w:t>
          </w:r>
          <w:r>
            <w:rPr>
              <w:rFonts w:eastAsiaTheme="minorEastAsia"/>
              <w:noProof/>
              <w:sz w:val="21"/>
            </w:rPr>
            <w:tab/>
          </w:r>
          <w:r w:rsidRPr="000A2F63">
            <w:rPr>
              <w:rStyle w:val="a9"/>
              <w:rFonts w:hint="eastAsia"/>
              <w:noProof/>
            </w:rPr>
            <w:t>全流程展示</w:t>
          </w:r>
          <w:r>
            <w:rPr>
              <w:noProof/>
              <w:webHidden/>
            </w:rPr>
            <w:tab/>
          </w:r>
          <w:r>
            <w:rPr>
              <w:noProof/>
              <w:webHidden/>
            </w:rPr>
            <w:fldChar w:fldCharType="begin"/>
          </w:r>
          <w:r>
            <w:rPr>
              <w:noProof/>
              <w:webHidden/>
            </w:rPr>
            <w:instrText xml:space="preserve"> PAGEREF _Toc23408357 \h </w:instrText>
          </w:r>
          <w:r>
            <w:rPr>
              <w:noProof/>
              <w:webHidden/>
            </w:rPr>
          </w:r>
          <w:r>
            <w:rPr>
              <w:noProof/>
              <w:webHidden/>
            </w:rPr>
            <w:fldChar w:fldCharType="separate"/>
          </w:r>
          <w:r>
            <w:rPr>
              <w:noProof/>
              <w:webHidden/>
            </w:rPr>
            <w:t>43</w:t>
          </w:r>
          <w:r>
            <w:rPr>
              <w:noProof/>
              <w:webHidden/>
            </w:rPr>
            <w:fldChar w:fldCharType="end"/>
          </w:r>
          <w:r w:rsidRPr="000A2F63">
            <w:rPr>
              <w:rStyle w:val="a9"/>
              <w:noProof/>
            </w:rPr>
            <w:fldChar w:fldCharType="end"/>
          </w:r>
        </w:p>
        <w:p w14:paraId="1432A309" w14:textId="77777777" w:rsidR="00DB218A" w:rsidRDefault="00DB218A" w:rsidP="00DB218A">
          <w:pPr>
            <w:pStyle w:val="20"/>
            <w:tabs>
              <w:tab w:val="left" w:pos="1680"/>
              <w:tab w:val="right" w:leader="dot" w:pos="8296"/>
            </w:tabs>
            <w:spacing w:line="240" w:lineRule="auto"/>
            <w:ind w:left="480" w:firstLine="480"/>
            <w:rPr>
              <w:rFonts w:eastAsiaTheme="minorEastAsia"/>
              <w:noProof/>
              <w:sz w:val="21"/>
            </w:rPr>
            <w:pPrChange w:id="123" w:author="吴 珊珊" w:date="2019-10-31T09:57:00Z">
              <w:pPr>
                <w:pStyle w:val="20"/>
                <w:tabs>
                  <w:tab w:val="left" w:pos="1680"/>
                  <w:tab w:val="right" w:leader="dot" w:pos="8296"/>
                </w:tabs>
                <w:ind w:left="480" w:firstLine="480"/>
              </w:pPr>
            </w:pPrChange>
          </w:pPr>
          <w:r w:rsidRPr="000A2F63">
            <w:rPr>
              <w:rStyle w:val="a9"/>
              <w:noProof/>
            </w:rPr>
            <w:fldChar w:fldCharType="begin"/>
          </w:r>
          <w:r w:rsidRPr="000A2F63">
            <w:rPr>
              <w:rStyle w:val="a9"/>
              <w:noProof/>
            </w:rPr>
            <w:instrText xml:space="preserve"> </w:instrText>
          </w:r>
          <w:r>
            <w:rPr>
              <w:noProof/>
            </w:rPr>
            <w:instrText>HYPERLINK \l "_Toc23408358"</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6.2.</w:t>
          </w:r>
          <w:r>
            <w:rPr>
              <w:rFonts w:eastAsiaTheme="minorEastAsia"/>
              <w:noProof/>
              <w:sz w:val="21"/>
            </w:rPr>
            <w:tab/>
          </w:r>
          <w:r w:rsidRPr="000A2F63">
            <w:rPr>
              <w:rStyle w:val="a9"/>
              <w:rFonts w:hint="eastAsia"/>
              <w:noProof/>
            </w:rPr>
            <w:t>录音调听</w:t>
          </w:r>
          <w:r>
            <w:rPr>
              <w:noProof/>
              <w:webHidden/>
            </w:rPr>
            <w:tab/>
          </w:r>
          <w:r>
            <w:rPr>
              <w:noProof/>
              <w:webHidden/>
            </w:rPr>
            <w:fldChar w:fldCharType="begin"/>
          </w:r>
          <w:r>
            <w:rPr>
              <w:noProof/>
              <w:webHidden/>
            </w:rPr>
            <w:instrText xml:space="preserve"> PAGEREF _Toc23408358 \h </w:instrText>
          </w:r>
          <w:r>
            <w:rPr>
              <w:noProof/>
              <w:webHidden/>
            </w:rPr>
          </w:r>
          <w:r>
            <w:rPr>
              <w:noProof/>
              <w:webHidden/>
            </w:rPr>
            <w:fldChar w:fldCharType="separate"/>
          </w:r>
          <w:r>
            <w:rPr>
              <w:noProof/>
              <w:webHidden/>
            </w:rPr>
            <w:t>43</w:t>
          </w:r>
          <w:r>
            <w:rPr>
              <w:noProof/>
              <w:webHidden/>
            </w:rPr>
            <w:fldChar w:fldCharType="end"/>
          </w:r>
          <w:r w:rsidRPr="000A2F63">
            <w:rPr>
              <w:rStyle w:val="a9"/>
              <w:noProof/>
            </w:rPr>
            <w:fldChar w:fldCharType="end"/>
          </w:r>
        </w:p>
        <w:p w14:paraId="75A55C78" w14:textId="77777777" w:rsidR="00DB218A" w:rsidRDefault="00DB218A" w:rsidP="00DB218A">
          <w:pPr>
            <w:pStyle w:val="10"/>
            <w:tabs>
              <w:tab w:val="left" w:pos="1050"/>
              <w:tab w:val="right" w:leader="dot" w:pos="8296"/>
            </w:tabs>
            <w:spacing w:line="240" w:lineRule="auto"/>
            <w:ind w:firstLine="480"/>
            <w:rPr>
              <w:rFonts w:eastAsiaTheme="minorEastAsia"/>
              <w:noProof/>
              <w:sz w:val="21"/>
            </w:rPr>
            <w:pPrChange w:id="124" w:author="吴 珊珊" w:date="2019-10-31T09:57:00Z">
              <w:pPr>
                <w:pStyle w:val="10"/>
                <w:tabs>
                  <w:tab w:val="left" w:pos="1050"/>
                  <w:tab w:val="right" w:leader="dot" w:pos="8296"/>
                </w:tabs>
                <w:ind w:firstLine="480"/>
              </w:pPr>
            </w:pPrChange>
          </w:pPr>
          <w:r w:rsidRPr="000A2F63">
            <w:rPr>
              <w:rStyle w:val="a9"/>
              <w:noProof/>
            </w:rPr>
            <w:fldChar w:fldCharType="begin"/>
          </w:r>
          <w:r w:rsidRPr="000A2F63">
            <w:rPr>
              <w:rStyle w:val="a9"/>
              <w:noProof/>
            </w:rPr>
            <w:instrText xml:space="preserve"> </w:instrText>
          </w:r>
          <w:r>
            <w:rPr>
              <w:noProof/>
            </w:rPr>
            <w:instrText>HYPERLINK \l "_Toc23408359"</w:instrText>
          </w:r>
          <w:r w:rsidRPr="000A2F63">
            <w:rPr>
              <w:rStyle w:val="a9"/>
              <w:noProof/>
            </w:rPr>
            <w:instrText xml:space="preserve"> </w:instrText>
          </w:r>
          <w:r w:rsidRPr="000A2F63">
            <w:rPr>
              <w:rStyle w:val="a9"/>
              <w:noProof/>
            </w:rPr>
          </w:r>
          <w:r w:rsidRPr="000A2F63">
            <w:rPr>
              <w:rStyle w:val="a9"/>
              <w:noProof/>
            </w:rPr>
            <w:fldChar w:fldCharType="separate"/>
          </w:r>
          <w:r w:rsidRPr="000A2F63">
            <w:rPr>
              <w:rStyle w:val="a9"/>
              <w:noProof/>
            </w:rPr>
            <w:t>7.</w:t>
          </w:r>
          <w:r>
            <w:rPr>
              <w:rFonts w:eastAsiaTheme="minorEastAsia"/>
              <w:noProof/>
              <w:sz w:val="21"/>
            </w:rPr>
            <w:tab/>
          </w:r>
          <w:r w:rsidRPr="000A2F63">
            <w:rPr>
              <w:rStyle w:val="a9"/>
              <w:rFonts w:hint="eastAsia"/>
              <w:noProof/>
            </w:rPr>
            <w:t>用户体验设计</w:t>
          </w:r>
          <w:r>
            <w:rPr>
              <w:noProof/>
              <w:webHidden/>
            </w:rPr>
            <w:tab/>
          </w:r>
          <w:r>
            <w:rPr>
              <w:noProof/>
              <w:webHidden/>
            </w:rPr>
            <w:fldChar w:fldCharType="begin"/>
          </w:r>
          <w:r>
            <w:rPr>
              <w:noProof/>
              <w:webHidden/>
            </w:rPr>
            <w:instrText xml:space="preserve"> PAGEREF _Toc23408359 \h </w:instrText>
          </w:r>
          <w:r>
            <w:rPr>
              <w:noProof/>
              <w:webHidden/>
            </w:rPr>
          </w:r>
          <w:r>
            <w:rPr>
              <w:noProof/>
              <w:webHidden/>
            </w:rPr>
            <w:fldChar w:fldCharType="separate"/>
          </w:r>
          <w:r>
            <w:rPr>
              <w:noProof/>
              <w:webHidden/>
            </w:rPr>
            <w:t>43</w:t>
          </w:r>
          <w:r>
            <w:rPr>
              <w:noProof/>
              <w:webHidden/>
            </w:rPr>
            <w:fldChar w:fldCharType="end"/>
          </w:r>
          <w:r w:rsidRPr="000A2F63">
            <w:rPr>
              <w:rStyle w:val="a9"/>
              <w:noProof/>
            </w:rPr>
            <w:fldChar w:fldCharType="end"/>
          </w:r>
        </w:p>
        <w:p w14:paraId="52A4A218" w14:textId="63D95D61" w:rsidR="00DB218A" w:rsidRDefault="00DB218A" w:rsidP="00DB218A">
          <w:pPr>
            <w:spacing w:line="240" w:lineRule="auto"/>
            <w:ind w:firstLine="482"/>
            <w:rPr>
              <w:ins w:id="125" w:author="吴 珊珊" w:date="2019-10-31T09:57:00Z"/>
            </w:rPr>
            <w:pPrChange w:id="126" w:author="吴 珊珊" w:date="2019-10-31T09:57:00Z">
              <w:pPr>
                <w:ind w:firstLine="482"/>
              </w:pPr>
            </w:pPrChange>
          </w:pPr>
          <w:ins w:id="127" w:author="吴 珊珊" w:date="2019-10-31T09:57:00Z">
            <w:r>
              <w:rPr>
                <w:b/>
                <w:bCs/>
                <w:lang w:val="zh-CN"/>
              </w:rPr>
              <w:fldChar w:fldCharType="end"/>
            </w:r>
          </w:ins>
        </w:p>
        <w:customXmlInsRangeStart w:id="128" w:author="吴 珊珊" w:date="2019-10-31T09:57:00Z"/>
      </w:sdtContent>
    </w:sdt>
    <w:customXmlInsRangeEnd w:id="128"/>
    <w:p w14:paraId="1C1A9226" w14:textId="77777777" w:rsidR="00916CF0" w:rsidRPr="004C0492" w:rsidRDefault="00916CF0" w:rsidP="002F3883">
      <w:pPr>
        <w:ind w:firstLine="560"/>
        <w:rPr>
          <w:rFonts w:ascii="黑体" w:eastAsia="黑体" w:hAnsi="黑体" w:hint="eastAsia"/>
          <w:sz w:val="28"/>
          <w:szCs w:val="28"/>
          <w:rPrChange w:id="129" w:author="吴 珊珊" w:date="2019-10-31T09:53:00Z">
            <w:rPr>
              <w:rFonts w:ascii="黑体" w:eastAsia="黑体" w:hAnsi="黑体" w:hint="eastAsia"/>
              <w:sz w:val="52"/>
              <w:szCs w:val="52"/>
            </w:rPr>
          </w:rPrChange>
        </w:rPr>
        <w:sectPr w:rsidR="00916CF0" w:rsidRPr="004C0492" w:rsidSect="002F3883">
          <w:pgSz w:w="11906" w:h="16838"/>
          <w:pgMar w:top="1440" w:right="1800" w:bottom="1440" w:left="1800" w:header="851" w:footer="992" w:gutter="0"/>
          <w:pgNumType w:start="1"/>
          <w:cols w:space="425"/>
          <w:docGrid w:type="lines" w:linePitch="312"/>
        </w:sectPr>
      </w:pPr>
    </w:p>
    <w:p w14:paraId="1D35967B" w14:textId="63D95F6A" w:rsidR="000F41BA" w:rsidRPr="004C0492" w:rsidRDefault="000F41BA">
      <w:pPr>
        <w:pStyle w:val="1"/>
        <w:numPr>
          <w:ilvl w:val="0"/>
          <w:numId w:val="8"/>
        </w:numPr>
        <w:ind w:firstLineChars="0"/>
        <w:rPr>
          <w:sz w:val="28"/>
          <w:szCs w:val="28"/>
          <w:rPrChange w:id="130" w:author="吴 珊珊" w:date="2019-10-31T09:53:00Z">
            <w:rPr/>
          </w:rPrChange>
        </w:rPr>
        <w:pPrChange w:id="131" w:author="吴 珊珊" w:date="2019-10-29T11:02:00Z">
          <w:pPr>
            <w:pStyle w:val="a6"/>
            <w:numPr>
              <w:numId w:val="1"/>
            </w:numPr>
            <w:ind w:left="720" w:firstLineChars="0" w:firstLine="0"/>
            <w:jc w:val="left"/>
            <w:outlineLvl w:val="0"/>
          </w:pPr>
        </w:pPrChange>
      </w:pPr>
      <w:bookmarkStart w:id="132" w:name="_Toc23408300"/>
      <w:r w:rsidRPr="004C0492">
        <w:rPr>
          <w:rFonts w:hint="eastAsia"/>
          <w:sz w:val="28"/>
          <w:szCs w:val="28"/>
          <w:rPrChange w:id="133" w:author="吴 珊珊" w:date="2019-10-31T09:53:00Z">
            <w:rPr>
              <w:rFonts w:hint="eastAsia"/>
            </w:rPr>
          </w:rPrChange>
        </w:rPr>
        <w:lastRenderedPageBreak/>
        <w:t>用户群体</w:t>
      </w:r>
      <w:bookmarkEnd w:id="132"/>
    </w:p>
    <w:p w14:paraId="58CCB8E2" w14:textId="1559A2C5" w:rsidR="004C7D03" w:rsidRPr="00CA1A48" w:rsidRDefault="000F41BA" w:rsidP="00CA1A48">
      <w:pPr>
        <w:ind w:firstLine="560"/>
        <w:rPr>
          <w:rFonts w:hint="eastAsia"/>
          <w:color w:val="000000" w:themeColor="text1"/>
          <w:sz w:val="28"/>
          <w:szCs w:val="28"/>
          <w:rPrChange w:id="134" w:author="吴 珊珊" w:date="2019-10-31T13:48:00Z">
            <w:rPr/>
          </w:rPrChange>
        </w:rPr>
        <w:pPrChange w:id="135" w:author="吴 珊珊" w:date="2019-10-31T13:48:00Z">
          <w:pPr>
            <w:ind w:firstLine="480"/>
          </w:pPr>
        </w:pPrChange>
      </w:pPr>
      <w:r w:rsidRPr="00CA1A48">
        <w:rPr>
          <w:rFonts w:hint="eastAsia"/>
          <w:color w:val="000000" w:themeColor="text1"/>
          <w:sz w:val="28"/>
          <w:szCs w:val="28"/>
          <w:rPrChange w:id="136" w:author="吴 珊珊" w:date="2019-10-31T13:48:00Z">
            <w:rPr>
              <w:rFonts w:hint="eastAsia"/>
            </w:rPr>
          </w:rPrChange>
        </w:rPr>
        <w:t>系统主要面向受理中心的</w:t>
      </w:r>
      <w:ins w:id="137" w:author="马静" w:date="2019-10-29T09:26:00Z">
        <w:r w:rsidR="0023281F" w:rsidRPr="00CA1A48">
          <w:rPr>
            <w:color w:val="000000" w:themeColor="text1"/>
            <w:sz w:val="28"/>
            <w:szCs w:val="28"/>
            <w:rPrChange w:id="138" w:author="吴 珊珊" w:date="2019-10-31T13:48:00Z">
              <w:rPr/>
            </w:rPrChange>
          </w:rPr>
          <w:t>受理人员</w:t>
        </w:r>
      </w:ins>
      <w:del w:id="139" w:author="马静" w:date="2019-10-29T09:26:00Z">
        <w:r w:rsidRPr="00CA1A48" w:rsidDel="0023281F">
          <w:rPr>
            <w:rFonts w:hint="eastAsia"/>
            <w:color w:val="000000" w:themeColor="text1"/>
            <w:sz w:val="28"/>
            <w:szCs w:val="28"/>
            <w:rPrChange w:id="140" w:author="吴 珊珊" w:date="2019-10-31T13:48:00Z">
              <w:rPr>
                <w:rFonts w:hint="eastAsia"/>
              </w:rPr>
            </w:rPrChange>
          </w:rPr>
          <w:delText>话务员</w:delText>
        </w:r>
      </w:del>
      <w:r w:rsidRPr="00CA1A48">
        <w:rPr>
          <w:rFonts w:hint="eastAsia"/>
          <w:color w:val="000000" w:themeColor="text1"/>
          <w:sz w:val="28"/>
          <w:szCs w:val="28"/>
          <w:rPrChange w:id="141" w:author="吴 珊珊" w:date="2019-10-31T13:48:00Z">
            <w:rPr>
              <w:rFonts w:hint="eastAsia"/>
            </w:rPr>
          </w:rPrChange>
        </w:rPr>
        <w:t>、</w:t>
      </w:r>
      <w:ins w:id="142" w:author="马静" w:date="2019-10-29T09:26:00Z">
        <w:del w:id="143" w:author="吴 珊珊" w:date="2019-10-31T13:48:00Z">
          <w:r w:rsidR="0023281F" w:rsidRPr="00CA1A48" w:rsidDel="00CA1A48">
            <w:rPr>
              <w:color w:val="000000" w:themeColor="text1"/>
              <w:sz w:val="28"/>
              <w:szCs w:val="28"/>
              <w:rPrChange w:id="144" w:author="吴 珊珊" w:date="2019-10-31T13:48:00Z">
                <w:rPr/>
              </w:rPrChange>
            </w:rPr>
            <w:delText>转办下沉</w:delText>
          </w:r>
        </w:del>
      </w:ins>
      <w:ins w:id="145" w:author="马静" w:date="2019-10-29T09:27:00Z">
        <w:del w:id="146" w:author="吴 珊珊" w:date="2019-10-31T13:48:00Z">
          <w:r w:rsidR="0023281F" w:rsidRPr="00CA1A48" w:rsidDel="00CA1A48">
            <w:rPr>
              <w:color w:val="000000" w:themeColor="text1"/>
              <w:sz w:val="28"/>
              <w:szCs w:val="28"/>
              <w:rPrChange w:id="147" w:author="吴 珊珊" w:date="2019-10-31T13:48:00Z">
                <w:rPr/>
              </w:rPrChange>
            </w:rPr>
            <w:delText>人员</w:delText>
          </w:r>
          <w:r w:rsidR="0023281F" w:rsidRPr="00CA1A48" w:rsidDel="00CA1A48">
            <w:rPr>
              <w:rFonts w:hint="eastAsia"/>
              <w:color w:val="000000" w:themeColor="text1"/>
              <w:sz w:val="28"/>
              <w:szCs w:val="28"/>
              <w:rPrChange w:id="148" w:author="吴 珊珊" w:date="2019-10-31T13:48:00Z">
                <w:rPr>
                  <w:rFonts w:hint="eastAsia"/>
                </w:rPr>
              </w:rPrChange>
            </w:rPr>
            <w:delText>、</w:delText>
          </w:r>
        </w:del>
        <w:r w:rsidR="0023281F" w:rsidRPr="00CA1A48">
          <w:rPr>
            <w:color w:val="000000" w:themeColor="text1"/>
            <w:sz w:val="28"/>
            <w:szCs w:val="28"/>
            <w:rPrChange w:id="149" w:author="吴 珊珊" w:date="2019-10-31T13:48:00Z">
              <w:rPr/>
            </w:rPrChange>
          </w:rPr>
          <w:t>受理</w:t>
        </w:r>
      </w:ins>
      <w:del w:id="150" w:author="马静" w:date="2019-10-29T09:26:00Z">
        <w:r w:rsidRPr="00CA1A48" w:rsidDel="0023281F">
          <w:rPr>
            <w:rFonts w:hint="eastAsia"/>
            <w:color w:val="000000" w:themeColor="text1"/>
            <w:sz w:val="28"/>
            <w:szCs w:val="28"/>
            <w:rPrChange w:id="151" w:author="吴 珊珊" w:date="2019-10-31T13:48:00Z">
              <w:rPr>
                <w:rFonts w:hint="eastAsia"/>
              </w:rPr>
            </w:rPrChange>
          </w:rPr>
          <w:delText>话务</w:delText>
        </w:r>
      </w:del>
      <w:r w:rsidRPr="00CA1A48">
        <w:rPr>
          <w:rFonts w:hint="eastAsia"/>
          <w:color w:val="000000" w:themeColor="text1"/>
          <w:sz w:val="28"/>
          <w:szCs w:val="28"/>
          <w:rPrChange w:id="152" w:author="吴 珊珊" w:date="2019-10-31T13:48:00Z">
            <w:rPr>
              <w:rFonts w:hint="eastAsia"/>
            </w:rPr>
          </w:rPrChange>
        </w:rPr>
        <w:t>班长，目前拥有</w:t>
      </w:r>
      <w:ins w:id="153" w:author="马静" w:date="2019-10-29T09:27:00Z">
        <w:r w:rsidR="0023281F" w:rsidRPr="00CA1A48">
          <w:rPr>
            <w:color w:val="000000" w:themeColor="text1"/>
            <w:sz w:val="28"/>
            <w:szCs w:val="28"/>
            <w:rPrChange w:id="154" w:author="吴 珊珊" w:date="2019-10-31T13:48:00Z">
              <w:rPr/>
            </w:rPrChange>
          </w:rPr>
          <w:t>受理</w:t>
        </w:r>
      </w:ins>
      <w:del w:id="155" w:author="马静" w:date="2019-10-29T09:27:00Z">
        <w:r w:rsidRPr="00CA1A48" w:rsidDel="0023281F">
          <w:rPr>
            <w:rFonts w:hint="eastAsia"/>
            <w:color w:val="000000" w:themeColor="text1"/>
            <w:sz w:val="28"/>
            <w:szCs w:val="28"/>
            <w:rPrChange w:id="156" w:author="吴 珊珊" w:date="2019-10-31T13:48:00Z">
              <w:rPr>
                <w:rFonts w:hint="eastAsia"/>
              </w:rPr>
            </w:rPrChange>
          </w:rPr>
          <w:delText>话务</w:delText>
        </w:r>
      </w:del>
      <w:r w:rsidRPr="00CA1A48">
        <w:rPr>
          <w:rFonts w:hint="eastAsia"/>
          <w:color w:val="000000" w:themeColor="text1"/>
          <w:sz w:val="28"/>
          <w:szCs w:val="28"/>
          <w:rPrChange w:id="157" w:author="吴 珊珊" w:date="2019-10-31T13:48:00Z">
            <w:rPr>
              <w:rFonts w:hint="eastAsia"/>
            </w:rPr>
          </w:rPrChange>
        </w:rPr>
        <w:t>人员</w:t>
      </w:r>
      <w:del w:id="158" w:author="吴 珊珊" w:date="2019-10-31T13:48:00Z">
        <w:r w:rsidR="00CA61B3" w:rsidRPr="00CA1A48" w:rsidDel="00CA1A48">
          <w:rPr>
            <w:rFonts w:hint="eastAsia"/>
            <w:color w:val="000000" w:themeColor="text1"/>
            <w:sz w:val="28"/>
            <w:szCs w:val="28"/>
            <w:rPrChange w:id="159" w:author="吴 珊珊" w:date="2019-10-31T13:48:00Z">
              <w:rPr>
                <w:rFonts w:hint="eastAsia"/>
                <w:highlight w:val="red"/>
              </w:rPr>
            </w:rPrChange>
          </w:rPr>
          <w:delText>800</w:delText>
        </w:r>
      </w:del>
      <w:ins w:id="160" w:author="吴 珊珊" w:date="2019-10-31T13:48:00Z">
        <w:r w:rsidR="00CA1A48" w:rsidRPr="00CA1A48">
          <w:rPr>
            <w:rFonts w:hint="eastAsia"/>
            <w:color w:val="000000" w:themeColor="text1"/>
            <w:sz w:val="28"/>
            <w:szCs w:val="28"/>
            <w:rPrChange w:id="161" w:author="吴 珊珊" w:date="2019-10-31T13:48:00Z">
              <w:rPr>
                <w:rFonts w:hint="eastAsia"/>
                <w:highlight w:val="red"/>
              </w:rPr>
            </w:rPrChange>
          </w:rPr>
          <w:t>8</w:t>
        </w:r>
        <w:r w:rsidR="00CA1A48">
          <w:rPr>
            <w:color w:val="000000" w:themeColor="text1"/>
            <w:sz w:val="28"/>
            <w:szCs w:val="28"/>
          </w:rPr>
          <w:t>5</w:t>
        </w:r>
        <w:r w:rsidR="00CA1A48" w:rsidRPr="00CA1A48">
          <w:rPr>
            <w:rFonts w:hint="eastAsia"/>
            <w:color w:val="000000" w:themeColor="text1"/>
            <w:sz w:val="28"/>
            <w:szCs w:val="28"/>
            <w:rPrChange w:id="162" w:author="吴 珊珊" w:date="2019-10-31T13:48:00Z">
              <w:rPr>
                <w:rFonts w:hint="eastAsia"/>
                <w:highlight w:val="red"/>
              </w:rPr>
            </w:rPrChange>
          </w:rPr>
          <w:t>0</w:t>
        </w:r>
      </w:ins>
      <w:r w:rsidRPr="00CA1A48">
        <w:rPr>
          <w:rFonts w:hint="eastAsia"/>
          <w:color w:val="000000" w:themeColor="text1"/>
          <w:sz w:val="28"/>
          <w:szCs w:val="28"/>
          <w:rPrChange w:id="163" w:author="吴 珊珊" w:date="2019-10-31T13:48:00Z">
            <w:rPr>
              <w:rFonts w:hint="eastAsia"/>
            </w:rPr>
          </w:rPrChange>
        </w:rPr>
        <w:t>名</w:t>
      </w:r>
      <w:r w:rsidR="00CA61B3" w:rsidRPr="00CA1A48">
        <w:rPr>
          <w:rFonts w:hint="eastAsia"/>
          <w:color w:val="000000" w:themeColor="text1"/>
          <w:sz w:val="28"/>
          <w:szCs w:val="28"/>
          <w:rPrChange w:id="164" w:author="吴 珊珊" w:date="2019-10-31T13:48:00Z">
            <w:rPr>
              <w:rFonts w:hint="eastAsia"/>
            </w:rPr>
          </w:rPrChange>
        </w:rPr>
        <w:t>左右</w:t>
      </w:r>
      <w:r w:rsidRPr="00CA1A48">
        <w:rPr>
          <w:rFonts w:hint="eastAsia"/>
          <w:color w:val="000000" w:themeColor="text1"/>
          <w:sz w:val="28"/>
          <w:szCs w:val="28"/>
          <w:rPrChange w:id="165" w:author="吴 珊珊" w:date="2019-10-31T13:48:00Z">
            <w:rPr>
              <w:rFonts w:hint="eastAsia"/>
            </w:rPr>
          </w:rPrChange>
        </w:rPr>
        <w:t>，同时</w:t>
      </w:r>
      <w:r w:rsidR="00125E88" w:rsidRPr="00CA1A48">
        <w:rPr>
          <w:rFonts w:hint="eastAsia"/>
          <w:color w:val="000000" w:themeColor="text1"/>
          <w:sz w:val="28"/>
          <w:szCs w:val="28"/>
          <w:rPrChange w:id="166" w:author="吴 珊珊" w:date="2019-10-31T13:48:00Z">
            <w:rPr>
              <w:rFonts w:hint="eastAsia"/>
            </w:rPr>
          </w:rPrChange>
        </w:rPr>
        <w:t>在线</w:t>
      </w:r>
      <w:r w:rsidRPr="00CA1A48">
        <w:rPr>
          <w:rFonts w:hint="eastAsia"/>
          <w:color w:val="000000" w:themeColor="text1"/>
          <w:sz w:val="28"/>
          <w:szCs w:val="28"/>
          <w:rPrChange w:id="167" w:author="吴 珊珊" w:date="2019-10-31T13:48:00Z">
            <w:rPr>
              <w:rFonts w:hint="eastAsia"/>
            </w:rPr>
          </w:rPrChange>
        </w:rPr>
        <w:t>接听坐席</w:t>
      </w:r>
      <w:r w:rsidR="00CA61B3" w:rsidRPr="00CA1A48">
        <w:rPr>
          <w:rFonts w:hint="eastAsia"/>
          <w:color w:val="000000" w:themeColor="text1"/>
          <w:sz w:val="28"/>
          <w:szCs w:val="28"/>
          <w:rPrChange w:id="168" w:author="吴 珊珊" w:date="2019-10-31T13:48:00Z">
            <w:rPr>
              <w:rFonts w:hint="eastAsia"/>
            </w:rPr>
          </w:rPrChange>
        </w:rPr>
        <w:t>最多</w:t>
      </w:r>
      <w:r w:rsidR="00CA61B3" w:rsidRPr="00CA1A48">
        <w:rPr>
          <w:rFonts w:hint="eastAsia"/>
          <w:color w:val="000000" w:themeColor="text1"/>
          <w:sz w:val="28"/>
          <w:szCs w:val="28"/>
          <w:rPrChange w:id="169" w:author="吴 珊珊" w:date="2019-10-31T13:48:00Z">
            <w:rPr>
              <w:rFonts w:hint="eastAsia"/>
              <w:highlight w:val="red"/>
            </w:rPr>
          </w:rPrChange>
        </w:rPr>
        <w:t>500</w:t>
      </w:r>
      <w:r w:rsidRPr="00CA1A48">
        <w:rPr>
          <w:rFonts w:hint="eastAsia"/>
          <w:color w:val="000000" w:themeColor="text1"/>
          <w:sz w:val="28"/>
          <w:szCs w:val="28"/>
          <w:rPrChange w:id="170" w:author="吴 珊珊" w:date="2019-10-31T13:48:00Z">
            <w:rPr>
              <w:rFonts w:hint="eastAsia"/>
            </w:rPr>
          </w:rPrChange>
        </w:rPr>
        <w:t>个</w:t>
      </w:r>
      <w:r w:rsidR="00125E88" w:rsidRPr="00CA1A48">
        <w:rPr>
          <w:rFonts w:hint="eastAsia"/>
          <w:color w:val="000000" w:themeColor="text1"/>
          <w:sz w:val="28"/>
          <w:szCs w:val="28"/>
          <w:rPrChange w:id="171" w:author="吴 珊珊" w:date="2019-10-31T13:48:00Z">
            <w:rPr>
              <w:rFonts w:hint="eastAsia"/>
            </w:rPr>
          </w:rPrChange>
        </w:rPr>
        <w:t>，</w:t>
      </w:r>
      <w:ins w:id="172" w:author="吴 珊珊" w:date="2019-10-31T13:48:00Z">
        <w:r w:rsidR="00CA1A48" w:rsidRPr="00CA1A48">
          <w:rPr>
            <w:color w:val="000000" w:themeColor="text1"/>
            <w:sz w:val="28"/>
            <w:szCs w:val="28"/>
            <w:rPrChange w:id="173" w:author="吴 珊珊" w:date="2019-10-31T13:48:00Z">
              <w:rPr>
                <w:color w:val="FF0000"/>
                <w:sz w:val="28"/>
                <w:szCs w:val="28"/>
              </w:rPr>
            </w:rPrChange>
          </w:rPr>
          <w:t>日均受理电话</w:t>
        </w:r>
        <w:r w:rsidR="00CA1A48" w:rsidRPr="00CA1A48">
          <w:rPr>
            <w:color w:val="000000" w:themeColor="text1"/>
            <w:sz w:val="28"/>
            <w:szCs w:val="28"/>
            <w:rPrChange w:id="174" w:author="吴 珊珊" w:date="2019-10-31T13:48:00Z">
              <w:rPr>
                <w:color w:val="FF0000"/>
                <w:sz w:val="28"/>
                <w:szCs w:val="28"/>
              </w:rPr>
            </w:rPrChange>
          </w:rPr>
          <w:t>2.5</w:t>
        </w:r>
        <w:r w:rsidR="00CA1A48" w:rsidRPr="00CA1A48">
          <w:rPr>
            <w:color w:val="000000" w:themeColor="text1"/>
            <w:sz w:val="28"/>
            <w:szCs w:val="28"/>
            <w:rPrChange w:id="175" w:author="吴 珊珊" w:date="2019-10-31T13:48:00Z">
              <w:rPr>
                <w:color w:val="FF0000"/>
                <w:sz w:val="28"/>
                <w:szCs w:val="28"/>
              </w:rPr>
            </w:rPrChange>
          </w:rPr>
          <w:t>万个，受理事项约</w:t>
        </w:r>
        <w:r w:rsidR="00CA1A48" w:rsidRPr="00CA1A48">
          <w:rPr>
            <w:color w:val="000000" w:themeColor="text1"/>
            <w:sz w:val="28"/>
            <w:szCs w:val="28"/>
            <w:rPrChange w:id="176" w:author="吴 珊珊" w:date="2019-10-31T13:48:00Z">
              <w:rPr>
                <w:color w:val="FF0000"/>
                <w:sz w:val="28"/>
                <w:szCs w:val="28"/>
              </w:rPr>
            </w:rPrChange>
          </w:rPr>
          <w:t>3</w:t>
        </w:r>
        <w:r w:rsidR="00CA1A48" w:rsidRPr="00CA1A48">
          <w:rPr>
            <w:color w:val="000000" w:themeColor="text1"/>
            <w:sz w:val="28"/>
            <w:szCs w:val="28"/>
            <w:rPrChange w:id="177" w:author="吴 珊珊" w:date="2019-10-31T13:48:00Z">
              <w:rPr>
                <w:color w:val="FF0000"/>
                <w:sz w:val="28"/>
                <w:szCs w:val="28"/>
              </w:rPr>
            </w:rPrChange>
          </w:rPr>
          <w:t>万件</w:t>
        </w:r>
      </w:ins>
      <w:del w:id="178" w:author="吴 珊珊" w:date="2019-10-31T13:48:00Z">
        <w:r w:rsidR="00125E88" w:rsidRPr="00CA1A48" w:rsidDel="00CA1A48">
          <w:rPr>
            <w:rFonts w:hint="eastAsia"/>
            <w:color w:val="000000" w:themeColor="text1"/>
            <w:sz w:val="28"/>
            <w:szCs w:val="28"/>
            <w:rPrChange w:id="179" w:author="吴 珊珊" w:date="2019-10-31T13:48:00Z">
              <w:rPr>
                <w:rFonts w:hint="eastAsia"/>
              </w:rPr>
            </w:rPrChange>
          </w:rPr>
          <w:delText>未来五年预计扩展至</w:delText>
        </w:r>
      </w:del>
      <w:ins w:id="180" w:author="马静" w:date="2019-10-29T09:27:00Z">
        <w:del w:id="181" w:author="吴 珊珊" w:date="2019-10-31T13:48:00Z">
          <w:r w:rsidR="0023281F" w:rsidRPr="00CA1A48" w:rsidDel="00CA1A48">
            <w:rPr>
              <w:color w:val="000000" w:themeColor="text1"/>
              <w:sz w:val="28"/>
              <w:szCs w:val="28"/>
              <w:rPrChange w:id="182" w:author="吴 珊珊" w:date="2019-10-31T13:48:00Z">
                <w:rPr/>
              </w:rPrChange>
            </w:rPr>
            <w:delText>受理</w:delText>
          </w:r>
        </w:del>
      </w:ins>
      <w:del w:id="183" w:author="吴 珊珊" w:date="2019-10-31T13:48:00Z">
        <w:r w:rsidR="00125E88" w:rsidRPr="00CA1A48" w:rsidDel="00CA1A48">
          <w:rPr>
            <w:rFonts w:hint="eastAsia"/>
            <w:color w:val="000000" w:themeColor="text1"/>
            <w:sz w:val="28"/>
            <w:szCs w:val="28"/>
            <w:rPrChange w:id="184" w:author="吴 珊珊" w:date="2019-10-31T13:48:00Z">
              <w:rPr>
                <w:rFonts w:hint="eastAsia"/>
              </w:rPr>
            </w:rPrChange>
          </w:rPr>
          <w:delText>话务人员</w:delText>
        </w:r>
        <w:r w:rsidR="00125E88" w:rsidRPr="00CA1A48" w:rsidDel="00CA1A48">
          <w:rPr>
            <w:rFonts w:hint="eastAsia"/>
            <w:color w:val="000000" w:themeColor="text1"/>
            <w:sz w:val="28"/>
            <w:szCs w:val="28"/>
            <w:rPrChange w:id="185" w:author="吴 珊珊" w:date="2019-10-31T13:48:00Z">
              <w:rPr>
                <w:rFonts w:hint="eastAsia"/>
                <w:highlight w:val="red"/>
              </w:rPr>
            </w:rPrChange>
          </w:rPr>
          <w:delText>x</w:delText>
        </w:r>
        <w:r w:rsidR="00125E88" w:rsidRPr="00CA1A48" w:rsidDel="00CA1A48">
          <w:rPr>
            <w:color w:val="000000" w:themeColor="text1"/>
            <w:sz w:val="28"/>
            <w:szCs w:val="28"/>
            <w:rPrChange w:id="186" w:author="吴 珊珊" w:date="2019-10-31T13:48:00Z">
              <w:rPr>
                <w:highlight w:val="red"/>
              </w:rPr>
            </w:rPrChange>
          </w:rPr>
          <w:delText>x</w:delText>
        </w:r>
        <w:r w:rsidR="00125E88" w:rsidRPr="00CA1A48" w:rsidDel="00CA1A48">
          <w:rPr>
            <w:rFonts w:hint="eastAsia"/>
            <w:color w:val="000000" w:themeColor="text1"/>
            <w:sz w:val="28"/>
            <w:szCs w:val="28"/>
            <w:rPrChange w:id="187" w:author="吴 珊珊" w:date="2019-10-31T13:48:00Z">
              <w:rPr>
                <w:rFonts w:hint="eastAsia"/>
              </w:rPr>
            </w:rPrChange>
          </w:rPr>
          <w:delText>名，同时在线接听坐席</w:delText>
        </w:r>
        <w:r w:rsidR="00125E88" w:rsidRPr="00CA1A48" w:rsidDel="00CA1A48">
          <w:rPr>
            <w:rFonts w:hint="eastAsia"/>
            <w:color w:val="000000" w:themeColor="text1"/>
            <w:sz w:val="28"/>
            <w:szCs w:val="28"/>
            <w:rPrChange w:id="188" w:author="吴 珊珊" w:date="2019-10-31T13:48:00Z">
              <w:rPr>
                <w:rFonts w:hint="eastAsia"/>
                <w:highlight w:val="red"/>
              </w:rPr>
            </w:rPrChange>
          </w:rPr>
          <w:delText>xx</w:delText>
        </w:r>
        <w:r w:rsidR="00125E88" w:rsidRPr="00CA1A48" w:rsidDel="00CA1A48">
          <w:rPr>
            <w:rFonts w:hint="eastAsia"/>
            <w:color w:val="000000" w:themeColor="text1"/>
            <w:sz w:val="28"/>
            <w:szCs w:val="28"/>
            <w:rPrChange w:id="189" w:author="吴 珊珊" w:date="2019-10-31T13:48:00Z">
              <w:rPr>
                <w:rFonts w:hint="eastAsia"/>
              </w:rPr>
            </w:rPrChange>
          </w:rPr>
          <w:delText>个</w:delText>
        </w:r>
      </w:del>
      <w:r w:rsidRPr="00CA1A48">
        <w:rPr>
          <w:rFonts w:hint="eastAsia"/>
          <w:color w:val="000000" w:themeColor="text1"/>
          <w:sz w:val="28"/>
          <w:szCs w:val="28"/>
          <w:rPrChange w:id="190" w:author="吴 珊珊" w:date="2019-10-31T13:48:00Z">
            <w:rPr>
              <w:rFonts w:hint="eastAsia"/>
            </w:rPr>
          </w:rPrChange>
        </w:rPr>
        <w:t>。</w:t>
      </w:r>
    </w:p>
    <w:p w14:paraId="01CE0386" w14:textId="0320BB40" w:rsidR="000F41BA" w:rsidRPr="004C0492" w:rsidRDefault="000F41BA">
      <w:pPr>
        <w:pStyle w:val="1"/>
        <w:numPr>
          <w:ilvl w:val="0"/>
          <w:numId w:val="8"/>
        </w:numPr>
        <w:ind w:firstLineChars="0"/>
        <w:rPr>
          <w:sz w:val="28"/>
          <w:szCs w:val="28"/>
          <w:rPrChange w:id="191" w:author="吴 珊珊" w:date="2019-10-31T09:53:00Z">
            <w:rPr/>
          </w:rPrChange>
        </w:rPr>
        <w:pPrChange w:id="192" w:author="吴 珊珊" w:date="2019-10-29T11:02:00Z">
          <w:pPr>
            <w:pStyle w:val="a6"/>
            <w:numPr>
              <w:numId w:val="1"/>
            </w:numPr>
            <w:ind w:left="720" w:firstLineChars="0" w:firstLine="0"/>
            <w:jc w:val="left"/>
            <w:outlineLvl w:val="0"/>
          </w:pPr>
        </w:pPrChange>
      </w:pPr>
      <w:bookmarkStart w:id="193" w:name="_Toc23408301"/>
      <w:r w:rsidRPr="004C0492">
        <w:rPr>
          <w:rFonts w:hint="eastAsia"/>
          <w:sz w:val="28"/>
          <w:szCs w:val="28"/>
          <w:rPrChange w:id="194" w:author="吴 珊珊" w:date="2019-10-31T09:53:00Z">
            <w:rPr>
              <w:rFonts w:hint="eastAsia"/>
            </w:rPr>
          </w:rPrChange>
        </w:rPr>
        <w:t>角色划分</w:t>
      </w:r>
      <w:bookmarkEnd w:id="193"/>
    </w:p>
    <w:p w14:paraId="19BC396E" w14:textId="6D5666D4" w:rsidR="000F41BA" w:rsidRPr="004C0492" w:rsidRDefault="0091580D">
      <w:pPr>
        <w:pStyle w:val="2"/>
        <w:numPr>
          <w:ilvl w:val="1"/>
          <w:numId w:val="8"/>
        </w:numPr>
        <w:ind w:firstLineChars="0"/>
        <w:rPr>
          <w:sz w:val="28"/>
          <w:szCs w:val="28"/>
          <w:rPrChange w:id="195" w:author="吴 珊珊" w:date="2019-10-31T09:53:00Z">
            <w:rPr/>
          </w:rPrChange>
        </w:rPr>
        <w:pPrChange w:id="196" w:author="吴 珊珊" w:date="2019-10-29T11:02:00Z">
          <w:pPr>
            <w:pStyle w:val="a6"/>
            <w:numPr>
              <w:ilvl w:val="1"/>
              <w:numId w:val="1"/>
            </w:numPr>
            <w:ind w:left="720" w:firstLineChars="0" w:hanging="720"/>
            <w:jc w:val="left"/>
            <w:outlineLvl w:val="1"/>
          </w:pPr>
        </w:pPrChange>
      </w:pPr>
      <w:bookmarkStart w:id="197" w:name="_Toc23408302"/>
      <w:r w:rsidRPr="004C0492">
        <w:rPr>
          <w:rFonts w:hint="eastAsia"/>
          <w:sz w:val="28"/>
          <w:szCs w:val="28"/>
          <w:rPrChange w:id="198" w:author="吴 珊珊" w:date="2019-10-31T09:53:00Z">
            <w:rPr>
              <w:rFonts w:hint="eastAsia"/>
            </w:rPr>
          </w:rPrChange>
        </w:rPr>
        <w:t>受理人</w:t>
      </w:r>
      <w:r w:rsidR="000F41BA" w:rsidRPr="004C0492">
        <w:rPr>
          <w:rFonts w:hint="eastAsia"/>
          <w:sz w:val="28"/>
          <w:szCs w:val="28"/>
          <w:rPrChange w:id="199" w:author="吴 珊珊" w:date="2019-10-31T09:53:00Z">
            <w:rPr>
              <w:rFonts w:hint="eastAsia"/>
            </w:rPr>
          </w:rPrChange>
        </w:rPr>
        <w:t>员</w:t>
      </w:r>
      <w:bookmarkEnd w:id="197"/>
    </w:p>
    <w:p w14:paraId="6757544A" w14:textId="77777777" w:rsidR="009422F0" w:rsidRPr="004C0492" w:rsidRDefault="009422F0" w:rsidP="005776FC">
      <w:pPr>
        <w:ind w:firstLine="560"/>
        <w:rPr>
          <w:ins w:id="200" w:author="吴 珊珊" w:date="2019-10-31T09:28:00Z"/>
          <w:sz w:val="28"/>
          <w:szCs w:val="28"/>
          <w:rPrChange w:id="201" w:author="吴 珊珊" w:date="2019-10-31T09:53:00Z">
            <w:rPr>
              <w:ins w:id="202" w:author="吴 珊珊" w:date="2019-10-31T09:28:00Z"/>
            </w:rPr>
          </w:rPrChange>
        </w:rPr>
      </w:pPr>
      <w:ins w:id="203" w:author="吴 珊珊" w:date="2019-10-31T09:27:00Z">
        <w:r w:rsidRPr="004C0492">
          <w:rPr>
            <w:sz w:val="28"/>
            <w:szCs w:val="28"/>
            <w:rPrChange w:id="204" w:author="吴 珊珊" w:date="2019-10-31T09:53:00Z">
              <w:rPr/>
            </w:rPrChange>
          </w:rPr>
          <w:t>主要工</w:t>
        </w:r>
        <w:r w:rsidRPr="004C0492">
          <w:rPr>
            <w:rFonts w:hint="eastAsia"/>
            <w:sz w:val="28"/>
            <w:szCs w:val="28"/>
            <w:rPrChange w:id="205" w:author="吴 珊珊" w:date="2019-10-31T09:53:00Z">
              <w:rPr>
                <w:rFonts w:asciiTheme="minorEastAsia" w:hAnsiTheme="minorEastAsia" w:hint="eastAsia"/>
                <w:sz w:val="28"/>
                <w:szCs w:val="28"/>
              </w:rPr>
            </w:rPrChange>
          </w:rPr>
          <w:t>作</w:t>
        </w:r>
        <w:r w:rsidRPr="004C0492">
          <w:rPr>
            <w:sz w:val="28"/>
            <w:szCs w:val="28"/>
            <w:rPrChange w:id="206" w:author="吴 珊珊" w:date="2019-10-31T09:53:00Z">
              <w:rPr>
                <w:rFonts w:asciiTheme="minorEastAsia" w:hAnsiTheme="minorEastAsia"/>
                <w:sz w:val="28"/>
                <w:szCs w:val="28"/>
              </w:rPr>
            </w:rPrChange>
          </w:rPr>
          <w:t>是</w:t>
        </w:r>
        <w:r w:rsidRPr="004C0492">
          <w:rPr>
            <w:rFonts w:hint="eastAsia"/>
            <w:sz w:val="28"/>
            <w:szCs w:val="28"/>
            <w:rPrChange w:id="207" w:author="吴 珊珊" w:date="2019-10-31T09:53:00Z">
              <w:rPr>
                <w:rFonts w:asciiTheme="minorEastAsia" w:hAnsiTheme="minorEastAsia" w:hint="eastAsia"/>
                <w:sz w:val="28"/>
                <w:szCs w:val="28"/>
              </w:rPr>
            </w:rPrChange>
          </w:rPr>
          <w:t>受</w:t>
        </w:r>
        <w:r w:rsidRPr="004C0492">
          <w:rPr>
            <w:sz w:val="28"/>
            <w:szCs w:val="28"/>
            <w:rPrChange w:id="208" w:author="吴 珊珊" w:date="2019-10-31T09:53:00Z">
              <w:rPr>
                <w:rFonts w:asciiTheme="minorEastAsia" w:hAnsiTheme="minorEastAsia"/>
                <w:sz w:val="28"/>
                <w:szCs w:val="28"/>
              </w:rPr>
            </w:rPrChange>
          </w:rPr>
          <w:t>理市民诉求，接听市民来电诉求，形成</w:t>
        </w:r>
        <w:r w:rsidRPr="004C0492">
          <w:rPr>
            <w:rFonts w:hint="eastAsia"/>
            <w:sz w:val="28"/>
            <w:szCs w:val="28"/>
            <w:rPrChange w:id="209" w:author="吴 珊珊" w:date="2019-10-31T09:53:00Z">
              <w:rPr>
                <w:rFonts w:asciiTheme="minorEastAsia" w:hAnsiTheme="minorEastAsia" w:hint="eastAsia"/>
                <w:sz w:val="28"/>
                <w:szCs w:val="28"/>
              </w:rPr>
            </w:rPrChange>
          </w:rPr>
          <w:t>有</w:t>
        </w:r>
        <w:r w:rsidRPr="004C0492">
          <w:rPr>
            <w:sz w:val="28"/>
            <w:szCs w:val="28"/>
            <w:rPrChange w:id="210" w:author="吴 珊珊" w:date="2019-10-31T09:53:00Z">
              <w:rPr>
                <w:rFonts w:asciiTheme="minorEastAsia" w:hAnsiTheme="minorEastAsia"/>
                <w:sz w:val="28"/>
                <w:szCs w:val="28"/>
              </w:rPr>
            </w:rPrChange>
          </w:rPr>
          <w:t>效的工单后，</w:t>
        </w:r>
        <w:r w:rsidRPr="004C0492">
          <w:rPr>
            <w:rFonts w:hint="eastAsia"/>
            <w:sz w:val="28"/>
            <w:szCs w:val="28"/>
            <w:rPrChange w:id="211" w:author="吴 珊珊" w:date="2019-10-31T09:53:00Z">
              <w:rPr>
                <w:rFonts w:asciiTheme="minorEastAsia" w:hAnsiTheme="minorEastAsia" w:hint="eastAsia"/>
                <w:sz w:val="28"/>
                <w:szCs w:val="28"/>
              </w:rPr>
            </w:rPrChange>
          </w:rPr>
          <w:t>如果受</w:t>
        </w:r>
        <w:r w:rsidRPr="004C0492">
          <w:rPr>
            <w:sz w:val="28"/>
            <w:szCs w:val="28"/>
            <w:rPrChange w:id="212" w:author="吴 珊珊" w:date="2019-10-31T09:53:00Z">
              <w:rPr>
                <w:rFonts w:asciiTheme="minorEastAsia" w:hAnsiTheme="minorEastAsia"/>
                <w:sz w:val="28"/>
                <w:szCs w:val="28"/>
              </w:rPr>
            </w:rPrChange>
          </w:rPr>
          <w:t>理人员根据系统提供的</w:t>
        </w:r>
        <w:r w:rsidRPr="004C0492">
          <w:rPr>
            <w:rFonts w:hint="eastAsia"/>
            <w:sz w:val="28"/>
            <w:szCs w:val="28"/>
            <w:rPrChange w:id="213" w:author="吴 珊珊" w:date="2019-10-31T09:53:00Z">
              <w:rPr>
                <w:rFonts w:asciiTheme="minorEastAsia" w:hAnsiTheme="minorEastAsia" w:hint="eastAsia"/>
                <w:sz w:val="28"/>
                <w:szCs w:val="28"/>
              </w:rPr>
            </w:rPrChange>
          </w:rPr>
          <w:t>辅</w:t>
        </w:r>
        <w:r w:rsidRPr="004C0492">
          <w:rPr>
            <w:sz w:val="28"/>
            <w:szCs w:val="28"/>
            <w:rPrChange w:id="214" w:author="吴 珊珊" w:date="2019-10-31T09:53:00Z">
              <w:rPr>
                <w:rFonts w:asciiTheme="minorEastAsia" w:hAnsiTheme="minorEastAsia"/>
                <w:sz w:val="28"/>
                <w:szCs w:val="28"/>
              </w:rPr>
            </w:rPrChange>
          </w:rPr>
          <w:t>助受理的工具，如知识库、公告、记事本、</w:t>
        </w:r>
        <w:proofErr w:type="gramStart"/>
        <w:r w:rsidRPr="004C0492">
          <w:rPr>
            <w:sz w:val="28"/>
            <w:szCs w:val="28"/>
            <w:rPrChange w:id="215" w:author="吴 珊珊" w:date="2019-10-31T09:53:00Z">
              <w:rPr>
                <w:rFonts w:asciiTheme="minorEastAsia" w:hAnsiTheme="minorEastAsia"/>
                <w:sz w:val="28"/>
                <w:szCs w:val="28"/>
              </w:rPr>
            </w:rPrChange>
          </w:rPr>
          <w:t>历史工</w:t>
        </w:r>
        <w:proofErr w:type="gramEnd"/>
        <w:r w:rsidRPr="004C0492">
          <w:rPr>
            <w:sz w:val="28"/>
            <w:szCs w:val="28"/>
            <w:rPrChange w:id="216" w:author="吴 珊珊" w:date="2019-10-31T09:53:00Z">
              <w:rPr>
                <w:rFonts w:asciiTheme="minorEastAsia" w:hAnsiTheme="minorEastAsia"/>
                <w:sz w:val="28"/>
                <w:szCs w:val="28"/>
              </w:rPr>
            </w:rPrChange>
          </w:rPr>
          <w:t>单</w:t>
        </w:r>
        <w:r w:rsidRPr="004C0492">
          <w:rPr>
            <w:rFonts w:hint="eastAsia"/>
            <w:sz w:val="28"/>
            <w:szCs w:val="28"/>
            <w:rPrChange w:id="217" w:author="吴 珊珊" w:date="2019-10-31T09:53:00Z">
              <w:rPr>
                <w:rFonts w:asciiTheme="minorEastAsia" w:hAnsiTheme="minorEastAsia" w:hint="eastAsia"/>
                <w:sz w:val="28"/>
                <w:szCs w:val="28"/>
              </w:rPr>
            </w:rPrChange>
          </w:rPr>
          <w:t>、</w:t>
        </w:r>
        <w:r w:rsidRPr="004C0492">
          <w:rPr>
            <w:sz w:val="28"/>
            <w:szCs w:val="28"/>
            <w:rPrChange w:id="218" w:author="吴 珊珊" w:date="2019-10-31T09:53:00Z">
              <w:rPr>
                <w:rFonts w:asciiTheme="minorEastAsia" w:hAnsiTheme="minorEastAsia"/>
                <w:sz w:val="28"/>
                <w:szCs w:val="28"/>
              </w:rPr>
            </w:rPrChange>
          </w:rPr>
          <w:t>相似工单等，能当场给市民解答的，做直</w:t>
        </w:r>
        <w:proofErr w:type="gramStart"/>
        <w:r w:rsidRPr="004C0492">
          <w:rPr>
            <w:sz w:val="28"/>
            <w:szCs w:val="28"/>
            <w:rPrChange w:id="219" w:author="吴 珊珊" w:date="2019-10-31T09:53:00Z">
              <w:rPr>
                <w:rFonts w:asciiTheme="minorEastAsia" w:hAnsiTheme="minorEastAsia"/>
                <w:sz w:val="28"/>
                <w:szCs w:val="28"/>
              </w:rPr>
            </w:rPrChange>
          </w:rPr>
          <w:t>办</w:t>
        </w:r>
        <w:proofErr w:type="gramEnd"/>
        <w:r w:rsidRPr="004C0492">
          <w:rPr>
            <w:sz w:val="28"/>
            <w:szCs w:val="28"/>
            <w:rPrChange w:id="220" w:author="吴 珊珊" w:date="2019-10-31T09:53:00Z">
              <w:rPr>
                <w:rFonts w:asciiTheme="minorEastAsia" w:hAnsiTheme="minorEastAsia"/>
                <w:sz w:val="28"/>
                <w:szCs w:val="28"/>
              </w:rPr>
            </w:rPrChange>
          </w:rPr>
          <w:t>办结</w:t>
        </w:r>
      </w:ins>
      <w:ins w:id="221" w:author="马静" w:date="2019-10-29T09:28:00Z">
        <w:del w:id="222" w:author="吴 珊珊" w:date="2019-10-31T09:27:00Z">
          <w:r w:rsidR="0023281F" w:rsidRPr="004C0492" w:rsidDel="009422F0">
            <w:rPr>
              <w:rFonts w:hint="eastAsia"/>
              <w:sz w:val="28"/>
              <w:szCs w:val="28"/>
              <w:rPrChange w:id="223" w:author="吴 珊珊" w:date="2019-10-31T09:53:00Z">
                <w:rPr>
                  <w:rFonts w:hint="eastAsia"/>
                </w:rPr>
              </w:rPrChange>
            </w:rPr>
            <w:delText>负责</w:delText>
          </w:r>
          <w:r w:rsidR="0023281F" w:rsidRPr="004C0492" w:rsidDel="009422F0">
            <w:rPr>
              <w:sz w:val="28"/>
              <w:szCs w:val="28"/>
              <w:rPrChange w:id="224" w:author="吴 珊珊" w:date="2019-10-31T09:53:00Z">
                <w:rPr/>
              </w:rPrChange>
            </w:rPr>
            <w:delText>受理</w:delText>
          </w:r>
          <w:r w:rsidR="0023281F" w:rsidRPr="004C0492" w:rsidDel="009422F0">
            <w:rPr>
              <w:rFonts w:hint="eastAsia"/>
              <w:sz w:val="28"/>
              <w:szCs w:val="28"/>
              <w:rPrChange w:id="225" w:author="吴 珊珊" w:date="2019-10-31T09:53:00Z">
                <w:rPr>
                  <w:rFonts w:hint="eastAsia"/>
                </w:rPr>
              </w:rPrChange>
            </w:rPr>
            <w:delText>和</w:delText>
          </w:r>
          <w:r w:rsidR="0023281F" w:rsidRPr="004C0492" w:rsidDel="009422F0">
            <w:rPr>
              <w:sz w:val="28"/>
              <w:szCs w:val="28"/>
              <w:rPrChange w:id="226" w:author="吴 珊珊" w:date="2019-10-31T09:53:00Z">
                <w:rPr/>
              </w:rPrChange>
            </w:rPr>
            <w:delText>转</w:delText>
          </w:r>
          <w:r w:rsidR="0023281F" w:rsidRPr="004C0492" w:rsidDel="009422F0">
            <w:rPr>
              <w:rFonts w:hint="eastAsia"/>
              <w:sz w:val="28"/>
              <w:szCs w:val="28"/>
              <w:rPrChange w:id="227" w:author="吴 珊珊" w:date="2019-10-31T09:53:00Z">
                <w:rPr>
                  <w:rFonts w:hint="eastAsia"/>
                </w:rPr>
              </w:rPrChange>
            </w:rPr>
            <w:delText>派市</w:delText>
          </w:r>
          <w:r w:rsidR="0023281F" w:rsidRPr="004C0492" w:rsidDel="009422F0">
            <w:rPr>
              <w:sz w:val="28"/>
              <w:szCs w:val="28"/>
              <w:rPrChange w:id="228" w:author="吴 珊珊" w:date="2019-10-31T09:53:00Z">
                <w:rPr/>
              </w:rPrChange>
            </w:rPr>
            <w:delText>民的</w:delText>
          </w:r>
          <w:r w:rsidR="0023281F" w:rsidRPr="004C0492" w:rsidDel="009422F0">
            <w:rPr>
              <w:rFonts w:hint="eastAsia"/>
              <w:sz w:val="28"/>
              <w:szCs w:val="28"/>
              <w:rPrChange w:id="229" w:author="吴 珊珊" w:date="2019-10-31T09:53:00Z">
                <w:rPr>
                  <w:rFonts w:hint="eastAsia"/>
                </w:rPr>
              </w:rPrChange>
            </w:rPr>
            <w:delText>诉</w:delText>
          </w:r>
          <w:r w:rsidR="0023281F" w:rsidRPr="004C0492" w:rsidDel="009422F0">
            <w:rPr>
              <w:sz w:val="28"/>
              <w:szCs w:val="28"/>
              <w:rPrChange w:id="230" w:author="吴 珊珊" w:date="2019-10-31T09:53:00Z">
                <w:rPr/>
              </w:rPrChange>
            </w:rPr>
            <w:delText>求，包括省级政务</w:delText>
          </w:r>
          <w:r w:rsidR="0023281F" w:rsidRPr="004C0492" w:rsidDel="009422F0">
            <w:rPr>
              <w:rFonts w:hint="eastAsia"/>
              <w:sz w:val="28"/>
              <w:szCs w:val="28"/>
              <w:rPrChange w:id="231" w:author="吴 珊珊" w:date="2019-10-31T09:53:00Z">
                <w:rPr>
                  <w:rFonts w:hint="eastAsia"/>
                </w:rPr>
              </w:rPrChange>
            </w:rPr>
            <w:delText>服务</w:delText>
          </w:r>
          <w:r w:rsidR="0023281F" w:rsidRPr="004C0492" w:rsidDel="009422F0">
            <w:rPr>
              <w:sz w:val="28"/>
              <w:szCs w:val="28"/>
              <w:rPrChange w:id="232" w:author="吴 珊珊" w:date="2019-10-31T09:53:00Z">
                <w:rPr/>
              </w:rPrChange>
            </w:rPr>
            <w:delText>热线和市</w:delText>
          </w:r>
          <w:r w:rsidR="0023281F" w:rsidRPr="004C0492" w:rsidDel="009422F0">
            <w:rPr>
              <w:rFonts w:hint="eastAsia"/>
              <w:sz w:val="28"/>
              <w:szCs w:val="28"/>
              <w:rPrChange w:id="233" w:author="吴 珊珊" w:date="2019-10-31T09:53:00Z">
                <w:rPr>
                  <w:rFonts w:hint="eastAsia"/>
                </w:rPr>
              </w:rPrChange>
            </w:rPr>
            <w:delText>12345</w:delText>
          </w:r>
          <w:r w:rsidR="0023281F" w:rsidRPr="004C0492" w:rsidDel="009422F0">
            <w:rPr>
              <w:rFonts w:hint="eastAsia"/>
              <w:sz w:val="28"/>
              <w:szCs w:val="28"/>
              <w:rPrChange w:id="234" w:author="吴 珊珊" w:date="2019-10-31T09:53:00Z">
                <w:rPr>
                  <w:rFonts w:hint="eastAsia"/>
                </w:rPr>
              </w:rPrChange>
            </w:rPr>
            <w:delText>市民</w:delText>
          </w:r>
          <w:r w:rsidR="0023281F" w:rsidRPr="004C0492" w:rsidDel="009422F0">
            <w:rPr>
              <w:sz w:val="28"/>
              <w:szCs w:val="28"/>
              <w:rPrChange w:id="235" w:author="吴 珊珊" w:date="2019-10-31T09:53:00Z">
                <w:rPr/>
              </w:rPrChange>
            </w:rPr>
            <w:delText>服务热线的诉求</w:delText>
          </w:r>
        </w:del>
        <w:r w:rsidR="0023281F" w:rsidRPr="004C0492">
          <w:rPr>
            <w:rFonts w:hint="eastAsia"/>
            <w:sz w:val="28"/>
            <w:szCs w:val="28"/>
            <w:rPrChange w:id="236" w:author="吴 珊珊" w:date="2019-10-31T09:53:00Z">
              <w:rPr>
                <w:rFonts w:hint="eastAsia"/>
              </w:rPr>
            </w:rPrChange>
          </w:rPr>
          <w:t>。</w:t>
        </w:r>
      </w:ins>
    </w:p>
    <w:p w14:paraId="3330F024" w14:textId="77777777" w:rsidR="00F251BF" w:rsidRDefault="009422F0">
      <w:pPr>
        <w:ind w:firstLine="560"/>
        <w:rPr>
          <w:ins w:id="237" w:author="吴 珊珊" w:date="2019-10-31T14:06:00Z"/>
          <w:sz w:val="28"/>
          <w:szCs w:val="28"/>
        </w:rPr>
        <w:pPrChange w:id="238" w:author="吴 珊珊" w:date="2019-10-31T09:28:00Z">
          <w:pPr>
            <w:ind w:firstLine="560"/>
          </w:pPr>
        </w:pPrChange>
      </w:pPr>
      <w:ins w:id="239" w:author="吴 珊珊" w:date="2019-10-31T09:28:00Z">
        <w:r w:rsidRPr="004C0492">
          <w:rPr>
            <w:rFonts w:hint="eastAsia"/>
            <w:sz w:val="28"/>
            <w:szCs w:val="28"/>
            <w:rPrChange w:id="240" w:author="吴 珊珊" w:date="2019-10-31T09:53:00Z">
              <w:rPr>
                <w:rFonts w:asciiTheme="minorEastAsia" w:hAnsiTheme="minorEastAsia" w:hint="eastAsia"/>
                <w:sz w:val="28"/>
                <w:szCs w:val="28"/>
              </w:rPr>
            </w:rPrChange>
          </w:rPr>
          <w:t>对</w:t>
        </w:r>
        <w:r w:rsidRPr="004C0492">
          <w:rPr>
            <w:sz w:val="28"/>
            <w:szCs w:val="28"/>
            <w:rPrChange w:id="241" w:author="吴 珊珊" w:date="2019-10-31T09:53:00Z">
              <w:rPr>
                <w:rFonts w:asciiTheme="minorEastAsia" w:hAnsiTheme="minorEastAsia"/>
                <w:sz w:val="28"/>
                <w:szCs w:val="28"/>
              </w:rPr>
            </w:rPrChange>
          </w:rPr>
          <w:t>于不</w:t>
        </w:r>
        <w:r w:rsidRPr="004C0492">
          <w:rPr>
            <w:rFonts w:hint="eastAsia"/>
            <w:sz w:val="28"/>
            <w:szCs w:val="28"/>
            <w:rPrChange w:id="242" w:author="吴 珊珊" w:date="2019-10-31T09:53:00Z">
              <w:rPr>
                <w:rFonts w:asciiTheme="minorEastAsia" w:hAnsiTheme="minorEastAsia" w:hint="eastAsia"/>
                <w:sz w:val="28"/>
                <w:szCs w:val="28"/>
              </w:rPr>
            </w:rPrChange>
          </w:rPr>
          <w:t>能</w:t>
        </w:r>
        <w:r w:rsidRPr="004C0492">
          <w:rPr>
            <w:sz w:val="28"/>
            <w:szCs w:val="28"/>
            <w:rPrChange w:id="243" w:author="吴 珊珊" w:date="2019-10-31T09:53:00Z">
              <w:rPr>
                <w:rFonts w:asciiTheme="minorEastAsia" w:hAnsiTheme="minorEastAsia"/>
                <w:sz w:val="28"/>
                <w:szCs w:val="28"/>
              </w:rPr>
            </w:rPrChange>
          </w:rPr>
          <w:t>当场解答的</w:t>
        </w:r>
        <w:r w:rsidRPr="004C0492">
          <w:rPr>
            <w:rFonts w:hint="eastAsia"/>
            <w:sz w:val="28"/>
            <w:szCs w:val="28"/>
            <w:rPrChange w:id="244" w:author="吴 珊珊" w:date="2019-10-31T09:53:00Z">
              <w:rPr>
                <w:rFonts w:asciiTheme="minorEastAsia" w:hAnsiTheme="minorEastAsia" w:hint="eastAsia"/>
                <w:sz w:val="28"/>
                <w:szCs w:val="28"/>
              </w:rPr>
            </w:rPrChange>
          </w:rPr>
          <w:t>、</w:t>
        </w:r>
        <w:r w:rsidRPr="004C0492">
          <w:rPr>
            <w:sz w:val="28"/>
            <w:szCs w:val="28"/>
            <w:rPrChange w:id="245" w:author="吴 珊珊" w:date="2019-10-31T09:53:00Z">
              <w:rPr>
                <w:rFonts w:asciiTheme="minorEastAsia" w:hAnsiTheme="minorEastAsia"/>
                <w:sz w:val="28"/>
                <w:szCs w:val="28"/>
              </w:rPr>
            </w:rPrChange>
          </w:rPr>
          <w:t>需要转给办理单位进行办理的工作，受理人员</w:t>
        </w:r>
        <w:r w:rsidRPr="004C0492">
          <w:rPr>
            <w:rFonts w:hint="eastAsia"/>
            <w:sz w:val="28"/>
            <w:szCs w:val="28"/>
            <w:rPrChange w:id="246" w:author="吴 珊珊" w:date="2019-10-31T09:53:00Z">
              <w:rPr>
                <w:rFonts w:asciiTheme="minorEastAsia" w:hAnsiTheme="minorEastAsia" w:hint="eastAsia"/>
                <w:sz w:val="28"/>
                <w:szCs w:val="28"/>
              </w:rPr>
            </w:rPrChange>
          </w:rPr>
          <w:t>若可</w:t>
        </w:r>
        <w:r w:rsidRPr="004C0492">
          <w:rPr>
            <w:sz w:val="28"/>
            <w:szCs w:val="28"/>
            <w:rPrChange w:id="247" w:author="吴 珊珊" w:date="2019-10-31T09:53:00Z">
              <w:rPr>
                <w:rFonts w:asciiTheme="minorEastAsia" w:hAnsiTheme="minorEastAsia"/>
                <w:sz w:val="28"/>
                <w:szCs w:val="28"/>
              </w:rPr>
            </w:rPrChange>
          </w:rPr>
          <w:t>以明确办理单位的，可以将工单</w:t>
        </w:r>
        <w:r w:rsidRPr="004C0492">
          <w:rPr>
            <w:rFonts w:hint="eastAsia"/>
            <w:sz w:val="28"/>
            <w:szCs w:val="28"/>
            <w:rPrChange w:id="248" w:author="吴 珊珊" w:date="2019-10-31T09:53:00Z">
              <w:rPr>
                <w:rFonts w:asciiTheme="minorEastAsia" w:hAnsiTheme="minorEastAsia" w:hint="eastAsia"/>
                <w:sz w:val="28"/>
                <w:szCs w:val="28"/>
              </w:rPr>
            </w:rPrChange>
          </w:rPr>
          <w:t>直</w:t>
        </w:r>
        <w:r w:rsidRPr="004C0492">
          <w:rPr>
            <w:sz w:val="28"/>
            <w:szCs w:val="28"/>
            <w:rPrChange w:id="249" w:author="吴 珊珊" w:date="2019-10-31T09:53:00Z">
              <w:rPr>
                <w:rFonts w:asciiTheme="minorEastAsia" w:hAnsiTheme="minorEastAsia"/>
                <w:sz w:val="28"/>
                <w:szCs w:val="28"/>
              </w:rPr>
            </w:rPrChange>
          </w:rPr>
          <w:t>接</w:t>
        </w:r>
        <w:r w:rsidRPr="004C0492">
          <w:rPr>
            <w:rFonts w:hint="eastAsia"/>
            <w:sz w:val="28"/>
            <w:szCs w:val="28"/>
            <w:rPrChange w:id="250" w:author="吴 珊珊" w:date="2019-10-31T09:53:00Z">
              <w:rPr>
                <w:rFonts w:asciiTheme="minorEastAsia" w:hAnsiTheme="minorEastAsia" w:hint="eastAsia"/>
                <w:sz w:val="28"/>
                <w:szCs w:val="28"/>
              </w:rPr>
            </w:rPrChange>
          </w:rPr>
          <w:t>派</w:t>
        </w:r>
        <w:r w:rsidRPr="004C0492">
          <w:rPr>
            <w:sz w:val="28"/>
            <w:szCs w:val="28"/>
            <w:rPrChange w:id="251" w:author="吴 珊珊" w:date="2019-10-31T09:53:00Z">
              <w:rPr>
                <w:rFonts w:asciiTheme="minorEastAsia" w:hAnsiTheme="minorEastAsia"/>
                <w:sz w:val="28"/>
                <w:szCs w:val="28"/>
              </w:rPr>
            </w:rPrChange>
          </w:rPr>
          <w:t>发给办理单位进行办理</w:t>
        </w:r>
      </w:ins>
      <w:ins w:id="252" w:author="吴 珊珊" w:date="2019-10-31T14:06:00Z">
        <w:r w:rsidR="00F251BF">
          <w:rPr>
            <w:rFonts w:hint="eastAsia"/>
            <w:sz w:val="28"/>
            <w:szCs w:val="28"/>
          </w:rPr>
          <w:t>。</w:t>
        </w:r>
      </w:ins>
    </w:p>
    <w:p w14:paraId="7787888C" w14:textId="5195E0DC" w:rsidR="000F41BA" w:rsidRPr="004C0492" w:rsidRDefault="009422F0" w:rsidP="00F251BF">
      <w:pPr>
        <w:ind w:firstLine="560"/>
        <w:rPr>
          <w:sz w:val="28"/>
          <w:szCs w:val="28"/>
          <w:rPrChange w:id="253" w:author="吴 珊珊" w:date="2019-10-31T09:53:00Z">
            <w:rPr/>
          </w:rPrChange>
        </w:rPr>
        <w:pPrChange w:id="254" w:author="吴 珊珊" w:date="2019-10-31T14:07:00Z">
          <w:pPr>
            <w:ind w:firstLine="560"/>
          </w:pPr>
        </w:pPrChange>
      </w:pPr>
      <w:ins w:id="255" w:author="吴 珊珊" w:date="2019-10-31T09:28:00Z">
        <w:del w:id="256" w:author="吴 珊珊" w:date="2019-10-31T14:06:00Z">
          <w:r w:rsidRPr="00F251BF" w:rsidDel="00F251BF">
            <w:rPr>
              <w:rFonts w:hint="eastAsia"/>
              <w:sz w:val="28"/>
              <w:szCs w:val="28"/>
              <w:rPrChange w:id="257" w:author="吴 珊珊" w:date="2019-10-31T14:07:00Z">
                <w:rPr>
                  <w:rFonts w:asciiTheme="minorEastAsia" w:hAnsiTheme="minorEastAsia" w:hint="eastAsia"/>
                  <w:sz w:val="28"/>
                  <w:szCs w:val="28"/>
                </w:rPr>
              </w:rPrChange>
            </w:rPr>
            <w:delText>；</w:delText>
          </w:r>
        </w:del>
        <w:r w:rsidRPr="00F251BF">
          <w:rPr>
            <w:sz w:val="28"/>
            <w:szCs w:val="28"/>
            <w:rPrChange w:id="258" w:author="吴 珊珊" w:date="2019-10-31T14:07:00Z">
              <w:rPr>
                <w:rFonts w:asciiTheme="minorEastAsia" w:hAnsiTheme="minorEastAsia"/>
                <w:sz w:val="28"/>
                <w:szCs w:val="28"/>
              </w:rPr>
            </w:rPrChange>
          </w:rPr>
          <w:t>若受理人员不确定办理单位的，可以将工单</w:t>
        </w:r>
        <w:r w:rsidRPr="00F251BF">
          <w:rPr>
            <w:rFonts w:hint="eastAsia"/>
            <w:sz w:val="28"/>
            <w:szCs w:val="28"/>
            <w:rPrChange w:id="259" w:author="吴 珊珊" w:date="2019-10-31T14:07:00Z">
              <w:rPr>
                <w:rFonts w:asciiTheme="minorEastAsia" w:hAnsiTheme="minorEastAsia" w:hint="eastAsia"/>
                <w:sz w:val="28"/>
                <w:szCs w:val="28"/>
              </w:rPr>
            </w:rPrChange>
          </w:rPr>
          <w:t>提</w:t>
        </w:r>
        <w:r w:rsidRPr="00F251BF">
          <w:rPr>
            <w:sz w:val="28"/>
            <w:szCs w:val="28"/>
            <w:rPrChange w:id="260" w:author="吴 珊珊" w:date="2019-10-31T14:07:00Z">
              <w:rPr>
                <w:rFonts w:asciiTheme="minorEastAsia" w:hAnsiTheme="minorEastAsia"/>
                <w:sz w:val="28"/>
                <w:szCs w:val="28"/>
              </w:rPr>
            </w:rPrChange>
          </w:rPr>
          <w:t>交给</w:t>
        </w:r>
        <w:r w:rsidRPr="00F251BF">
          <w:rPr>
            <w:rFonts w:hint="eastAsia"/>
            <w:sz w:val="28"/>
            <w:szCs w:val="28"/>
            <w:rPrChange w:id="261" w:author="吴 珊珊" w:date="2019-10-31T14:07:00Z">
              <w:rPr>
                <w:rFonts w:asciiTheme="minorEastAsia" w:hAnsiTheme="minorEastAsia" w:hint="eastAsia"/>
                <w:sz w:val="28"/>
                <w:szCs w:val="28"/>
              </w:rPr>
            </w:rPrChange>
          </w:rPr>
          <w:t>本</w:t>
        </w:r>
        <w:r w:rsidRPr="00F251BF">
          <w:rPr>
            <w:sz w:val="28"/>
            <w:szCs w:val="28"/>
            <w:rPrChange w:id="262" w:author="吴 珊珊" w:date="2019-10-31T14:07:00Z">
              <w:rPr>
                <w:rFonts w:asciiTheme="minorEastAsia" w:hAnsiTheme="minorEastAsia"/>
                <w:sz w:val="28"/>
                <w:szCs w:val="28"/>
              </w:rPr>
            </w:rPrChange>
          </w:rPr>
          <w:t>组的</w:t>
        </w:r>
        <w:r w:rsidRPr="00F251BF">
          <w:rPr>
            <w:rFonts w:hint="eastAsia"/>
            <w:sz w:val="28"/>
            <w:szCs w:val="28"/>
            <w:rPrChange w:id="263" w:author="吴 珊珊" w:date="2019-10-31T14:07:00Z">
              <w:rPr>
                <w:rFonts w:asciiTheme="minorEastAsia" w:hAnsiTheme="minorEastAsia" w:hint="eastAsia"/>
                <w:sz w:val="28"/>
                <w:szCs w:val="28"/>
              </w:rPr>
            </w:rPrChange>
          </w:rPr>
          <w:t>转</w:t>
        </w:r>
        <w:r w:rsidRPr="00F251BF">
          <w:rPr>
            <w:sz w:val="28"/>
            <w:szCs w:val="28"/>
            <w:rPrChange w:id="264" w:author="吴 珊珊" w:date="2019-10-31T14:07:00Z">
              <w:rPr>
                <w:rFonts w:asciiTheme="minorEastAsia" w:hAnsiTheme="minorEastAsia"/>
                <w:sz w:val="28"/>
                <w:szCs w:val="28"/>
              </w:rPr>
            </w:rPrChange>
          </w:rPr>
          <w:t>办下沉人员</w:t>
        </w:r>
      </w:ins>
      <w:ins w:id="265" w:author="吴 珊珊" w:date="2019-10-31T14:07:00Z">
        <w:r w:rsidR="00F251BF" w:rsidRPr="00F251BF">
          <w:rPr>
            <w:sz w:val="28"/>
            <w:szCs w:val="28"/>
            <w:rPrChange w:id="266" w:author="吴 珊珊" w:date="2019-10-31T14:07:00Z">
              <w:rPr>
                <w:szCs w:val="24"/>
              </w:rPr>
            </w:rPrChange>
          </w:rPr>
          <w:t>获取转办</w:t>
        </w:r>
      </w:ins>
      <w:ins w:id="267" w:author="吴 珊珊" w:date="2019-10-31T09:28:00Z">
        <w:r w:rsidRPr="00F251BF">
          <w:rPr>
            <w:rFonts w:hint="eastAsia"/>
            <w:sz w:val="28"/>
            <w:szCs w:val="28"/>
            <w:rPrChange w:id="268" w:author="吴 珊珊" w:date="2019-10-31T14:07:00Z">
              <w:rPr>
                <w:rFonts w:asciiTheme="minorEastAsia" w:hAnsiTheme="minorEastAsia" w:hint="eastAsia"/>
                <w:sz w:val="28"/>
                <w:szCs w:val="28"/>
              </w:rPr>
            </w:rPrChange>
          </w:rPr>
          <w:t>。</w:t>
        </w:r>
      </w:ins>
      <w:del w:id="269" w:author="马静" w:date="2019-10-29T09:27:00Z">
        <w:r w:rsidR="000F41BA" w:rsidRPr="004C0492" w:rsidDel="0023281F">
          <w:rPr>
            <w:rFonts w:hint="eastAsia"/>
            <w:sz w:val="28"/>
            <w:szCs w:val="28"/>
            <w:rPrChange w:id="270" w:author="吴 珊珊" w:date="2019-10-31T09:53:00Z">
              <w:rPr>
                <w:rFonts w:hint="eastAsia"/>
              </w:rPr>
            </w:rPrChange>
          </w:rPr>
          <w:delText>受理中心负责通过接听来电受理市民诉求。</w:delText>
        </w:r>
      </w:del>
    </w:p>
    <w:p w14:paraId="21218533" w14:textId="4D92B483" w:rsidR="0023281F" w:rsidRPr="004C0492" w:rsidRDefault="0023281F">
      <w:pPr>
        <w:pStyle w:val="2"/>
        <w:numPr>
          <w:ilvl w:val="1"/>
          <w:numId w:val="8"/>
        </w:numPr>
        <w:ind w:firstLineChars="0"/>
        <w:rPr>
          <w:ins w:id="271" w:author="马静" w:date="2019-10-29T09:28:00Z"/>
          <w:sz w:val="28"/>
          <w:szCs w:val="28"/>
          <w:rPrChange w:id="272" w:author="吴 珊珊" w:date="2019-10-31T09:53:00Z">
            <w:rPr>
              <w:ins w:id="273" w:author="马静" w:date="2019-10-29T09:28:00Z"/>
            </w:rPr>
          </w:rPrChange>
        </w:rPr>
        <w:pPrChange w:id="274" w:author="吴 珊珊" w:date="2019-10-29T11:02:00Z">
          <w:pPr>
            <w:pStyle w:val="a6"/>
            <w:numPr>
              <w:ilvl w:val="1"/>
              <w:numId w:val="1"/>
            </w:numPr>
            <w:ind w:left="720" w:firstLineChars="0" w:hanging="720"/>
            <w:jc w:val="left"/>
            <w:outlineLvl w:val="1"/>
          </w:pPr>
        </w:pPrChange>
      </w:pPr>
      <w:bookmarkStart w:id="275" w:name="_Toc23408303"/>
      <w:ins w:id="276" w:author="马静" w:date="2019-10-29T09:28:00Z">
        <w:r w:rsidRPr="004C0492">
          <w:rPr>
            <w:sz w:val="28"/>
            <w:szCs w:val="28"/>
            <w:rPrChange w:id="277" w:author="吴 珊珊" w:date="2019-10-31T09:53:00Z">
              <w:rPr/>
            </w:rPrChange>
          </w:rPr>
          <w:t>转办下沉人员</w:t>
        </w:r>
      </w:ins>
      <w:bookmarkEnd w:id="275"/>
      <w:ins w:id="278" w:author="吴 珊珊" w:date="2019-10-31T10:25:00Z">
        <w:r w:rsidR="007363E2" w:rsidRPr="004C7D03">
          <w:rPr>
            <w:rFonts w:hint="eastAsia"/>
            <w:color w:val="FF0000"/>
            <w:sz w:val="28"/>
            <w:szCs w:val="28"/>
            <w:rPrChange w:id="279" w:author="吴 珊珊" w:date="2019-10-31T10:25:00Z">
              <w:rPr>
                <w:rFonts w:hint="eastAsia"/>
                <w:sz w:val="28"/>
                <w:szCs w:val="28"/>
              </w:rPr>
            </w:rPrChange>
          </w:rPr>
          <w:t>（转办系统</w:t>
        </w:r>
      </w:ins>
      <w:ins w:id="280" w:author="吴 珊珊" w:date="2019-10-31T13:49:00Z">
        <w:r w:rsidR="00CA1A48">
          <w:rPr>
            <w:rFonts w:hint="eastAsia"/>
            <w:color w:val="FF0000"/>
            <w:sz w:val="28"/>
            <w:szCs w:val="28"/>
          </w:rPr>
          <w:t>中</w:t>
        </w:r>
      </w:ins>
      <w:ins w:id="281" w:author="吴 珊珊" w:date="2019-10-31T10:25:00Z">
        <w:r w:rsidR="007363E2" w:rsidRPr="004C7D03">
          <w:rPr>
            <w:rFonts w:hint="eastAsia"/>
            <w:color w:val="FF0000"/>
            <w:sz w:val="28"/>
            <w:szCs w:val="28"/>
            <w:rPrChange w:id="282" w:author="吴 珊珊" w:date="2019-10-31T10:25:00Z">
              <w:rPr>
                <w:rFonts w:hint="eastAsia"/>
                <w:sz w:val="28"/>
                <w:szCs w:val="28"/>
              </w:rPr>
            </w:rPrChange>
          </w:rPr>
          <w:t>）</w:t>
        </w:r>
      </w:ins>
    </w:p>
    <w:p w14:paraId="5E3DF234" w14:textId="630E0BC0" w:rsidR="009422F0" w:rsidRPr="004C0492" w:rsidRDefault="0023281F" w:rsidP="005776FC">
      <w:pPr>
        <w:ind w:firstLine="560"/>
        <w:rPr>
          <w:ins w:id="283" w:author="吴 珊珊" w:date="2019-10-31T09:29:00Z"/>
          <w:sz w:val="28"/>
          <w:szCs w:val="28"/>
          <w:rPrChange w:id="284" w:author="吴 珊珊" w:date="2019-10-31T09:53:00Z">
            <w:rPr>
              <w:ins w:id="285" w:author="吴 珊珊" w:date="2019-10-31T09:29:00Z"/>
            </w:rPr>
          </w:rPrChange>
        </w:rPr>
      </w:pPr>
      <w:ins w:id="286" w:author="马静" w:date="2019-10-29T09:29:00Z">
        <w:del w:id="287" w:author="吴 珊珊" w:date="2019-10-31T09:29:00Z">
          <w:r w:rsidRPr="004C0492" w:rsidDel="009422F0">
            <w:rPr>
              <w:rFonts w:hint="eastAsia"/>
              <w:sz w:val="28"/>
              <w:szCs w:val="28"/>
              <w:rPrChange w:id="288" w:author="吴 珊珊" w:date="2019-10-31T09:53:00Z">
                <w:rPr>
                  <w:rFonts w:hint="eastAsia"/>
                </w:rPr>
              </w:rPrChange>
            </w:rPr>
            <w:delText>负责</w:delText>
          </w:r>
          <w:r w:rsidRPr="004C0492" w:rsidDel="009422F0">
            <w:rPr>
              <w:sz w:val="28"/>
              <w:szCs w:val="28"/>
              <w:rPrChange w:id="289" w:author="吴 珊珊" w:date="2019-10-31T09:53:00Z">
                <w:rPr/>
              </w:rPrChange>
            </w:rPr>
            <w:delText>转</w:delText>
          </w:r>
          <w:r w:rsidRPr="004C0492" w:rsidDel="009422F0">
            <w:rPr>
              <w:rFonts w:hint="eastAsia"/>
              <w:sz w:val="28"/>
              <w:szCs w:val="28"/>
              <w:rPrChange w:id="290" w:author="吴 珊珊" w:date="2019-10-31T09:53:00Z">
                <w:rPr>
                  <w:rFonts w:hint="eastAsia"/>
                </w:rPr>
              </w:rPrChange>
            </w:rPr>
            <w:delText>派本</w:delText>
          </w:r>
          <w:r w:rsidRPr="004C0492" w:rsidDel="009422F0">
            <w:rPr>
              <w:sz w:val="28"/>
              <w:szCs w:val="28"/>
              <w:rPrChange w:id="291" w:author="吴 珊珊" w:date="2019-10-31T09:53:00Z">
                <w:rPr/>
              </w:rPrChange>
            </w:rPr>
            <w:delText>班组的</w:delText>
          </w:r>
          <w:r w:rsidRPr="004C0492" w:rsidDel="009422F0">
            <w:rPr>
              <w:rFonts w:hint="eastAsia"/>
              <w:sz w:val="28"/>
              <w:szCs w:val="28"/>
              <w:rPrChange w:id="292" w:author="吴 珊珊" w:date="2019-10-31T09:53:00Z">
                <w:rPr>
                  <w:rFonts w:hint="eastAsia"/>
                </w:rPr>
              </w:rPrChange>
            </w:rPr>
            <w:delText>受</w:delText>
          </w:r>
          <w:r w:rsidRPr="004C0492" w:rsidDel="009422F0">
            <w:rPr>
              <w:sz w:val="28"/>
              <w:szCs w:val="28"/>
              <w:rPrChange w:id="293" w:author="吴 珊珊" w:date="2019-10-31T09:53:00Z">
                <w:rPr/>
              </w:rPrChange>
            </w:rPr>
            <w:delText>理人员不</w:delText>
          </w:r>
          <w:r w:rsidRPr="004C0492" w:rsidDel="009422F0">
            <w:rPr>
              <w:rFonts w:hint="eastAsia"/>
              <w:sz w:val="28"/>
              <w:szCs w:val="28"/>
              <w:rPrChange w:id="294" w:author="吴 珊珊" w:date="2019-10-31T09:53:00Z">
                <w:rPr>
                  <w:rFonts w:hint="eastAsia"/>
                </w:rPr>
              </w:rPrChange>
            </w:rPr>
            <w:delText>能</w:delText>
          </w:r>
          <w:r w:rsidRPr="004C0492" w:rsidDel="009422F0">
            <w:rPr>
              <w:sz w:val="28"/>
              <w:szCs w:val="28"/>
              <w:rPrChange w:id="295" w:author="吴 珊珊" w:date="2019-10-31T09:53:00Z">
                <w:rPr/>
              </w:rPrChange>
            </w:rPr>
            <w:delText>确定办理单位的工单</w:delText>
          </w:r>
          <w:r w:rsidRPr="004C0492" w:rsidDel="009422F0">
            <w:rPr>
              <w:rFonts w:hint="eastAsia"/>
              <w:sz w:val="28"/>
              <w:szCs w:val="28"/>
              <w:rPrChange w:id="296" w:author="吴 珊珊" w:date="2019-10-31T09:53:00Z">
                <w:rPr>
                  <w:rFonts w:hint="eastAsia"/>
                </w:rPr>
              </w:rPrChange>
            </w:rPr>
            <w:delText>，</w:delText>
          </w:r>
          <w:r w:rsidRPr="004C0492" w:rsidDel="009422F0">
            <w:rPr>
              <w:sz w:val="28"/>
              <w:szCs w:val="28"/>
              <w:rPrChange w:id="297" w:author="吴 珊珊" w:date="2019-10-31T09:53:00Z">
                <w:rPr/>
              </w:rPrChange>
            </w:rPr>
            <w:delText>每个受理班组有</w:delText>
          </w:r>
          <w:r w:rsidR="00445746" w:rsidRPr="004C0492" w:rsidDel="009422F0">
            <w:rPr>
              <w:rFonts w:hint="eastAsia"/>
              <w:sz w:val="28"/>
              <w:szCs w:val="28"/>
              <w:rPrChange w:id="298" w:author="吴 珊珊" w:date="2019-10-31T09:53:00Z">
                <w:rPr>
                  <w:rFonts w:hint="eastAsia"/>
                </w:rPr>
              </w:rPrChange>
            </w:rPr>
            <w:delText>2-</w:delText>
          </w:r>
          <w:r w:rsidR="00445746" w:rsidRPr="004C0492" w:rsidDel="009422F0">
            <w:rPr>
              <w:sz w:val="28"/>
              <w:szCs w:val="28"/>
              <w:rPrChange w:id="299" w:author="吴 珊珊" w:date="2019-10-31T09:53:00Z">
                <w:rPr/>
              </w:rPrChange>
            </w:rPr>
            <w:delText>3</w:delText>
          </w:r>
          <w:r w:rsidR="00445746" w:rsidRPr="004C0492" w:rsidDel="009422F0">
            <w:rPr>
              <w:sz w:val="28"/>
              <w:szCs w:val="28"/>
              <w:rPrChange w:id="300" w:author="吴 珊珊" w:date="2019-10-31T09:53:00Z">
                <w:rPr/>
              </w:rPrChange>
            </w:rPr>
            <w:delText>名转办下沉人员</w:delText>
          </w:r>
          <w:r w:rsidR="00445746" w:rsidRPr="004C0492" w:rsidDel="009422F0">
            <w:rPr>
              <w:rFonts w:hint="eastAsia"/>
              <w:sz w:val="28"/>
              <w:szCs w:val="28"/>
              <w:rPrChange w:id="301" w:author="吴 珊珊" w:date="2019-10-31T09:53:00Z">
                <w:rPr>
                  <w:rFonts w:hint="eastAsia"/>
                </w:rPr>
              </w:rPrChange>
            </w:rPr>
            <w:delText>。</w:delText>
          </w:r>
        </w:del>
      </w:ins>
      <w:ins w:id="302" w:author="吴 珊珊" w:date="2019-10-31T09:28:00Z">
        <w:r w:rsidR="009422F0" w:rsidRPr="004C0492">
          <w:rPr>
            <w:sz w:val="28"/>
            <w:szCs w:val="28"/>
            <w:rPrChange w:id="303" w:author="吴 珊珊" w:date="2019-10-31T09:53:00Z">
              <w:rPr>
                <w:rFonts w:asciiTheme="minorEastAsia" w:hAnsiTheme="minorEastAsia"/>
                <w:sz w:val="28"/>
                <w:szCs w:val="28"/>
              </w:rPr>
            </w:rPrChange>
          </w:rPr>
          <w:t>转办</w:t>
        </w:r>
        <w:r w:rsidR="009422F0" w:rsidRPr="004C0492">
          <w:rPr>
            <w:rFonts w:hint="eastAsia"/>
            <w:sz w:val="28"/>
            <w:szCs w:val="28"/>
            <w:rPrChange w:id="304" w:author="吴 珊珊" w:date="2019-10-31T09:53:00Z">
              <w:rPr>
                <w:rFonts w:asciiTheme="minorEastAsia" w:hAnsiTheme="minorEastAsia" w:hint="eastAsia"/>
                <w:sz w:val="28"/>
                <w:szCs w:val="28"/>
              </w:rPr>
            </w:rPrChange>
          </w:rPr>
          <w:t>下</w:t>
        </w:r>
        <w:r w:rsidR="009422F0" w:rsidRPr="004C0492">
          <w:rPr>
            <w:sz w:val="28"/>
            <w:szCs w:val="28"/>
            <w:rPrChange w:id="305" w:author="吴 珊珊" w:date="2019-10-31T09:53:00Z">
              <w:rPr>
                <w:rFonts w:asciiTheme="minorEastAsia" w:hAnsiTheme="minorEastAsia"/>
                <w:sz w:val="28"/>
                <w:szCs w:val="28"/>
              </w:rPr>
            </w:rPrChange>
          </w:rPr>
          <w:t>沉人员获取本班组的</w:t>
        </w:r>
        <w:r w:rsidR="009422F0" w:rsidRPr="004C0492">
          <w:rPr>
            <w:rFonts w:hint="eastAsia"/>
            <w:sz w:val="28"/>
            <w:szCs w:val="28"/>
            <w:rPrChange w:id="306" w:author="吴 珊珊" w:date="2019-10-31T09:53:00Z">
              <w:rPr>
                <w:rFonts w:asciiTheme="minorEastAsia" w:hAnsiTheme="minorEastAsia" w:hint="eastAsia"/>
                <w:sz w:val="28"/>
                <w:szCs w:val="28"/>
              </w:rPr>
            </w:rPrChange>
          </w:rPr>
          <w:t>、</w:t>
        </w:r>
        <w:r w:rsidR="009422F0" w:rsidRPr="004C0492">
          <w:rPr>
            <w:sz w:val="28"/>
            <w:szCs w:val="28"/>
            <w:rPrChange w:id="307" w:author="吴 珊珊" w:date="2019-10-31T09:53:00Z">
              <w:rPr>
                <w:rFonts w:asciiTheme="minorEastAsia" w:hAnsiTheme="minorEastAsia"/>
                <w:sz w:val="28"/>
                <w:szCs w:val="28"/>
              </w:rPr>
            </w:rPrChange>
          </w:rPr>
          <w:t>需要</w:t>
        </w:r>
        <w:r w:rsidR="009422F0" w:rsidRPr="004C0492">
          <w:rPr>
            <w:rFonts w:hint="eastAsia"/>
            <w:sz w:val="28"/>
            <w:szCs w:val="28"/>
            <w:rPrChange w:id="308" w:author="吴 珊珊" w:date="2019-10-31T09:53:00Z">
              <w:rPr>
                <w:rFonts w:asciiTheme="minorEastAsia" w:hAnsiTheme="minorEastAsia" w:hint="eastAsia"/>
                <w:sz w:val="28"/>
                <w:szCs w:val="28"/>
              </w:rPr>
            </w:rPrChange>
          </w:rPr>
          <w:t>交办</w:t>
        </w:r>
        <w:r w:rsidR="009422F0" w:rsidRPr="004C0492">
          <w:rPr>
            <w:sz w:val="28"/>
            <w:szCs w:val="28"/>
            <w:rPrChange w:id="309" w:author="吴 珊珊" w:date="2019-10-31T09:53:00Z">
              <w:rPr>
                <w:rFonts w:asciiTheme="minorEastAsia" w:hAnsiTheme="minorEastAsia"/>
                <w:sz w:val="28"/>
                <w:szCs w:val="28"/>
              </w:rPr>
            </w:rPrChange>
          </w:rPr>
          <w:t>的工单</w:t>
        </w:r>
        <w:r w:rsidR="009422F0" w:rsidRPr="004C0492">
          <w:rPr>
            <w:rFonts w:hint="eastAsia"/>
            <w:sz w:val="28"/>
            <w:szCs w:val="28"/>
            <w:rPrChange w:id="310" w:author="吴 珊珊" w:date="2019-10-31T09:53:00Z">
              <w:rPr>
                <w:rFonts w:asciiTheme="minorEastAsia" w:hAnsiTheme="minorEastAsia" w:hint="eastAsia"/>
                <w:sz w:val="28"/>
                <w:szCs w:val="28"/>
              </w:rPr>
            </w:rPrChange>
          </w:rPr>
          <w:t>后</w:t>
        </w:r>
        <w:r w:rsidR="009422F0" w:rsidRPr="004C0492">
          <w:rPr>
            <w:sz w:val="28"/>
            <w:szCs w:val="28"/>
            <w:rPrChange w:id="311" w:author="吴 珊珊" w:date="2019-10-31T09:53:00Z">
              <w:rPr>
                <w:rFonts w:asciiTheme="minorEastAsia" w:hAnsiTheme="minorEastAsia"/>
                <w:sz w:val="28"/>
                <w:szCs w:val="28"/>
              </w:rPr>
            </w:rPrChange>
          </w:rPr>
          <w:t>，</w:t>
        </w:r>
        <w:r w:rsidR="009422F0" w:rsidRPr="004C0492">
          <w:rPr>
            <w:rFonts w:hint="eastAsia"/>
            <w:sz w:val="28"/>
            <w:szCs w:val="28"/>
            <w:rPrChange w:id="312" w:author="吴 珊珊" w:date="2019-10-31T09:53:00Z">
              <w:rPr>
                <w:rFonts w:asciiTheme="minorEastAsia" w:hAnsiTheme="minorEastAsia" w:hint="eastAsia"/>
                <w:sz w:val="28"/>
                <w:szCs w:val="28"/>
              </w:rPr>
            </w:rPrChange>
          </w:rPr>
          <w:t>先</w:t>
        </w:r>
        <w:r w:rsidR="009422F0" w:rsidRPr="004C0492">
          <w:rPr>
            <w:sz w:val="28"/>
            <w:szCs w:val="28"/>
            <w:rPrChange w:id="313" w:author="吴 珊珊" w:date="2019-10-31T09:53:00Z">
              <w:rPr>
                <w:rFonts w:asciiTheme="minorEastAsia" w:hAnsiTheme="minorEastAsia"/>
                <w:sz w:val="28"/>
                <w:szCs w:val="28"/>
              </w:rPr>
            </w:rPrChange>
          </w:rPr>
          <w:t>对工单</w:t>
        </w:r>
        <w:r w:rsidR="009422F0" w:rsidRPr="004C0492">
          <w:rPr>
            <w:rFonts w:hint="eastAsia"/>
            <w:sz w:val="28"/>
            <w:szCs w:val="28"/>
            <w:rPrChange w:id="314" w:author="吴 珊珊" w:date="2019-10-31T09:53:00Z">
              <w:rPr>
                <w:rFonts w:asciiTheme="minorEastAsia" w:hAnsiTheme="minorEastAsia" w:hint="eastAsia"/>
                <w:sz w:val="28"/>
                <w:szCs w:val="28"/>
              </w:rPr>
            </w:rPrChange>
          </w:rPr>
          <w:t>内容</w:t>
        </w:r>
        <w:r w:rsidR="009422F0" w:rsidRPr="004C0492">
          <w:rPr>
            <w:sz w:val="28"/>
            <w:szCs w:val="28"/>
            <w:rPrChange w:id="315" w:author="吴 珊珊" w:date="2019-10-31T09:53:00Z">
              <w:rPr>
                <w:rFonts w:asciiTheme="minorEastAsia" w:hAnsiTheme="minorEastAsia"/>
                <w:sz w:val="28"/>
                <w:szCs w:val="28"/>
              </w:rPr>
            </w:rPrChange>
          </w:rPr>
          <w:t>进行审核</w:t>
        </w:r>
        <w:r w:rsidR="009422F0" w:rsidRPr="004C0492">
          <w:rPr>
            <w:rFonts w:hint="eastAsia"/>
            <w:sz w:val="28"/>
            <w:szCs w:val="28"/>
            <w:rPrChange w:id="316" w:author="吴 珊珊" w:date="2019-10-31T09:53:00Z">
              <w:rPr>
                <w:rFonts w:asciiTheme="minorEastAsia" w:hAnsiTheme="minorEastAsia" w:hint="eastAsia"/>
                <w:sz w:val="28"/>
                <w:szCs w:val="28"/>
              </w:rPr>
            </w:rPrChange>
          </w:rPr>
          <w:t>或</w:t>
        </w:r>
        <w:r w:rsidR="009422F0" w:rsidRPr="004C0492">
          <w:rPr>
            <w:sz w:val="28"/>
            <w:szCs w:val="28"/>
            <w:rPrChange w:id="317" w:author="吴 珊珊" w:date="2019-10-31T09:53:00Z">
              <w:rPr>
                <w:rFonts w:asciiTheme="minorEastAsia" w:hAnsiTheme="minorEastAsia"/>
                <w:sz w:val="28"/>
                <w:szCs w:val="28"/>
              </w:rPr>
            </w:rPrChange>
          </w:rPr>
          <w:t>修改，</w:t>
        </w:r>
        <w:proofErr w:type="gramStart"/>
        <w:r w:rsidR="009422F0" w:rsidRPr="004C0492">
          <w:rPr>
            <w:rFonts w:hint="eastAsia"/>
            <w:sz w:val="28"/>
            <w:szCs w:val="28"/>
            <w:rPrChange w:id="318" w:author="吴 珊珊" w:date="2019-10-31T09:53:00Z">
              <w:rPr>
                <w:rFonts w:asciiTheme="minorEastAsia" w:hAnsiTheme="minorEastAsia" w:hint="eastAsia"/>
                <w:sz w:val="28"/>
                <w:szCs w:val="28"/>
              </w:rPr>
            </w:rPrChange>
          </w:rPr>
          <w:t>若</w:t>
        </w:r>
        <w:r w:rsidR="009422F0" w:rsidRPr="004C0492">
          <w:rPr>
            <w:sz w:val="28"/>
            <w:szCs w:val="28"/>
            <w:rPrChange w:id="319" w:author="吴 珊珊" w:date="2019-10-31T09:53:00Z">
              <w:rPr>
                <w:rFonts w:asciiTheme="minorEastAsia" w:hAnsiTheme="minorEastAsia"/>
                <w:sz w:val="28"/>
                <w:szCs w:val="28"/>
              </w:rPr>
            </w:rPrChange>
          </w:rPr>
          <w:t>工</w:t>
        </w:r>
        <w:proofErr w:type="gramEnd"/>
        <w:r w:rsidR="009422F0" w:rsidRPr="004C0492">
          <w:rPr>
            <w:sz w:val="28"/>
            <w:szCs w:val="28"/>
            <w:rPrChange w:id="320" w:author="吴 珊珊" w:date="2019-10-31T09:53:00Z">
              <w:rPr>
                <w:rFonts w:asciiTheme="minorEastAsia" w:hAnsiTheme="minorEastAsia"/>
                <w:sz w:val="28"/>
                <w:szCs w:val="28"/>
              </w:rPr>
            </w:rPrChange>
          </w:rPr>
          <w:t>单</w:t>
        </w:r>
        <w:r w:rsidR="009422F0" w:rsidRPr="004C0492">
          <w:rPr>
            <w:rFonts w:hint="eastAsia"/>
            <w:sz w:val="28"/>
            <w:szCs w:val="28"/>
            <w:rPrChange w:id="321" w:author="吴 珊珊" w:date="2019-10-31T09:53:00Z">
              <w:rPr>
                <w:rFonts w:asciiTheme="minorEastAsia" w:hAnsiTheme="minorEastAsia" w:hint="eastAsia"/>
                <w:sz w:val="28"/>
                <w:szCs w:val="28"/>
              </w:rPr>
            </w:rPrChange>
          </w:rPr>
          <w:t>内容</w:t>
        </w:r>
        <w:r w:rsidR="009422F0" w:rsidRPr="004C0492">
          <w:rPr>
            <w:sz w:val="28"/>
            <w:szCs w:val="28"/>
            <w:rPrChange w:id="322" w:author="吴 珊珊" w:date="2019-10-31T09:53:00Z">
              <w:rPr>
                <w:rFonts w:asciiTheme="minorEastAsia" w:hAnsiTheme="minorEastAsia"/>
                <w:sz w:val="28"/>
                <w:szCs w:val="28"/>
              </w:rPr>
            </w:rPrChange>
          </w:rPr>
          <w:t>存在不可修改的问题，转办下</w:t>
        </w:r>
        <w:r w:rsidR="009422F0" w:rsidRPr="004C0492">
          <w:rPr>
            <w:rFonts w:hint="eastAsia"/>
            <w:sz w:val="28"/>
            <w:szCs w:val="28"/>
            <w:rPrChange w:id="323" w:author="吴 珊珊" w:date="2019-10-31T09:53:00Z">
              <w:rPr>
                <w:rFonts w:asciiTheme="minorEastAsia" w:hAnsiTheme="minorEastAsia" w:hint="eastAsia"/>
                <w:sz w:val="28"/>
                <w:szCs w:val="28"/>
              </w:rPr>
            </w:rPrChange>
          </w:rPr>
          <w:t>沉</w:t>
        </w:r>
        <w:r w:rsidR="009422F0" w:rsidRPr="004C0492">
          <w:rPr>
            <w:sz w:val="28"/>
            <w:szCs w:val="28"/>
            <w:rPrChange w:id="324" w:author="吴 珊珊" w:date="2019-10-31T09:53:00Z">
              <w:rPr>
                <w:rFonts w:asciiTheme="minorEastAsia" w:hAnsiTheme="minorEastAsia"/>
                <w:sz w:val="28"/>
                <w:szCs w:val="28"/>
              </w:rPr>
            </w:rPrChange>
          </w:rPr>
          <w:t>人员可将工单</w:t>
        </w:r>
        <w:r w:rsidR="009422F0" w:rsidRPr="004C0492">
          <w:rPr>
            <w:rFonts w:hint="eastAsia"/>
            <w:sz w:val="28"/>
            <w:szCs w:val="28"/>
            <w:rPrChange w:id="325" w:author="吴 珊珊" w:date="2019-10-31T09:53:00Z">
              <w:rPr>
                <w:rFonts w:asciiTheme="minorEastAsia" w:hAnsiTheme="minorEastAsia" w:hint="eastAsia"/>
                <w:sz w:val="28"/>
                <w:szCs w:val="28"/>
              </w:rPr>
            </w:rPrChange>
          </w:rPr>
          <w:t>退</w:t>
        </w:r>
        <w:r w:rsidR="009422F0" w:rsidRPr="004C0492">
          <w:rPr>
            <w:sz w:val="28"/>
            <w:szCs w:val="28"/>
            <w:rPrChange w:id="326" w:author="吴 珊珊" w:date="2019-10-31T09:53:00Z">
              <w:rPr>
                <w:rFonts w:asciiTheme="minorEastAsia" w:hAnsiTheme="minorEastAsia"/>
                <w:sz w:val="28"/>
                <w:szCs w:val="28"/>
              </w:rPr>
            </w:rPrChange>
          </w:rPr>
          <w:t>回受理人员重新整理</w:t>
        </w:r>
        <w:r w:rsidR="009422F0" w:rsidRPr="004C0492">
          <w:rPr>
            <w:rFonts w:hint="eastAsia"/>
            <w:sz w:val="28"/>
            <w:szCs w:val="28"/>
            <w:rPrChange w:id="327" w:author="吴 珊珊" w:date="2019-10-31T09:53:00Z">
              <w:rPr>
                <w:rFonts w:asciiTheme="minorEastAsia" w:hAnsiTheme="minorEastAsia" w:hint="eastAsia"/>
                <w:sz w:val="28"/>
                <w:szCs w:val="28"/>
              </w:rPr>
            </w:rPrChange>
          </w:rPr>
          <w:t>；</w:t>
        </w:r>
        <w:proofErr w:type="gramStart"/>
        <w:r w:rsidR="009422F0" w:rsidRPr="004C0492">
          <w:rPr>
            <w:sz w:val="28"/>
            <w:szCs w:val="28"/>
            <w:rPrChange w:id="328" w:author="吴 珊珊" w:date="2019-10-31T09:53:00Z">
              <w:rPr>
                <w:rFonts w:asciiTheme="minorEastAsia" w:hAnsiTheme="minorEastAsia"/>
                <w:sz w:val="28"/>
                <w:szCs w:val="28"/>
              </w:rPr>
            </w:rPrChange>
          </w:rPr>
          <w:t>若工</w:t>
        </w:r>
        <w:proofErr w:type="gramEnd"/>
        <w:r w:rsidR="009422F0" w:rsidRPr="004C0492">
          <w:rPr>
            <w:sz w:val="28"/>
            <w:szCs w:val="28"/>
            <w:rPrChange w:id="329" w:author="吴 珊珊" w:date="2019-10-31T09:53:00Z">
              <w:rPr>
                <w:rFonts w:asciiTheme="minorEastAsia" w:hAnsiTheme="minorEastAsia"/>
                <w:sz w:val="28"/>
                <w:szCs w:val="28"/>
              </w:rPr>
            </w:rPrChange>
          </w:rPr>
          <w:t>单</w:t>
        </w:r>
        <w:r w:rsidR="009422F0" w:rsidRPr="004C0492">
          <w:rPr>
            <w:rFonts w:hint="eastAsia"/>
            <w:sz w:val="28"/>
            <w:szCs w:val="28"/>
            <w:rPrChange w:id="330" w:author="吴 珊珊" w:date="2019-10-31T09:53:00Z">
              <w:rPr>
                <w:rFonts w:asciiTheme="minorEastAsia" w:hAnsiTheme="minorEastAsia" w:hint="eastAsia"/>
                <w:sz w:val="28"/>
                <w:szCs w:val="28"/>
              </w:rPr>
            </w:rPrChange>
          </w:rPr>
          <w:t>内容</w:t>
        </w:r>
        <w:r w:rsidR="009422F0" w:rsidRPr="004C0492">
          <w:rPr>
            <w:sz w:val="28"/>
            <w:szCs w:val="28"/>
            <w:rPrChange w:id="331" w:author="吴 珊珊" w:date="2019-10-31T09:53:00Z">
              <w:rPr>
                <w:rFonts w:asciiTheme="minorEastAsia" w:hAnsiTheme="minorEastAsia"/>
                <w:sz w:val="28"/>
                <w:szCs w:val="28"/>
              </w:rPr>
            </w:rPrChange>
          </w:rPr>
          <w:t>无误后，可以将工单派</w:t>
        </w:r>
        <w:r w:rsidR="009422F0" w:rsidRPr="004C0492">
          <w:rPr>
            <w:rFonts w:hint="eastAsia"/>
            <w:sz w:val="28"/>
            <w:szCs w:val="28"/>
            <w:rPrChange w:id="332" w:author="吴 珊珊" w:date="2019-10-31T09:53:00Z">
              <w:rPr>
                <w:rFonts w:asciiTheme="minorEastAsia" w:hAnsiTheme="minorEastAsia" w:hint="eastAsia"/>
                <w:sz w:val="28"/>
                <w:szCs w:val="28"/>
              </w:rPr>
            </w:rPrChange>
          </w:rPr>
          <w:t>给</w:t>
        </w:r>
        <w:r w:rsidR="009422F0" w:rsidRPr="004C0492">
          <w:rPr>
            <w:sz w:val="28"/>
            <w:szCs w:val="28"/>
            <w:rPrChange w:id="333" w:author="吴 珊珊" w:date="2019-10-31T09:53:00Z">
              <w:rPr>
                <w:rFonts w:asciiTheme="minorEastAsia" w:hAnsiTheme="minorEastAsia"/>
                <w:sz w:val="28"/>
                <w:szCs w:val="28"/>
              </w:rPr>
            </w:rPrChange>
          </w:rPr>
          <w:t>办理单位进行办理</w:t>
        </w:r>
      </w:ins>
      <w:ins w:id="334" w:author="吴 珊珊" w:date="2019-10-31T09:29:00Z">
        <w:r w:rsidR="009422F0" w:rsidRPr="004C0492">
          <w:rPr>
            <w:rFonts w:hint="eastAsia"/>
            <w:sz w:val="28"/>
            <w:szCs w:val="28"/>
            <w:rPrChange w:id="335" w:author="吴 珊珊" w:date="2019-10-31T09:53:00Z">
              <w:rPr>
                <w:rFonts w:hint="eastAsia"/>
              </w:rPr>
            </w:rPrChange>
          </w:rPr>
          <w:t>，每</w:t>
        </w:r>
        <w:r w:rsidR="009422F0" w:rsidRPr="004C0492">
          <w:rPr>
            <w:sz w:val="28"/>
            <w:szCs w:val="28"/>
            <w:rPrChange w:id="336" w:author="吴 珊珊" w:date="2019-10-31T09:53:00Z">
              <w:rPr/>
            </w:rPrChange>
          </w:rPr>
          <w:t>个受理班组有</w:t>
        </w:r>
        <w:r w:rsidR="009422F0" w:rsidRPr="004C0492">
          <w:rPr>
            <w:rFonts w:hint="eastAsia"/>
            <w:sz w:val="28"/>
            <w:szCs w:val="28"/>
            <w:rPrChange w:id="337" w:author="吴 珊珊" w:date="2019-10-31T09:53:00Z">
              <w:rPr>
                <w:rFonts w:hint="eastAsia"/>
              </w:rPr>
            </w:rPrChange>
          </w:rPr>
          <w:t>2-</w:t>
        </w:r>
        <w:r w:rsidR="009422F0" w:rsidRPr="004C0492">
          <w:rPr>
            <w:sz w:val="28"/>
            <w:szCs w:val="28"/>
            <w:rPrChange w:id="338" w:author="吴 珊珊" w:date="2019-10-31T09:53:00Z">
              <w:rPr/>
            </w:rPrChange>
          </w:rPr>
          <w:t>3</w:t>
        </w:r>
        <w:r w:rsidR="009422F0" w:rsidRPr="004C0492">
          <w:rPr>
            <w:sz w:val="28"/>
            <w:szCs w:val="28"/>
            <w:rPrChange w:id="339" w:author="吴 珊珊" w:date="2019-10-31T09:53:00Z">
              <w:rPr/>
            </w:rPrChange>
          </w:rPr>
          <w:t>名转办下沉人员</w:t>
        </w:r>
        <w:r w:rsidR="009422F0" w:rsidRPr="004C0492">
          <w:rPr>
            <w:rFonts w:hint="eastAsia"/>
            <w:sz w:val="28"/>
            <w:szCs w:val="28"/>
            <w:rPrChange w:id="340" w:author="吴 珊珊" w:date="2019-10-31T09:53:00Z">
              <w:rPr>
                <w:rFonts w:hint="eastAsia"/>
              </w:rPr>
            </w:rPrChange>
          </w:rPr>
          <w:t>。</w:t>
        </w:r>
      </w:ins>
    </w:p>
    <w:p w14:paraId="49F1D5B4" w14:textId="2565090F" w:rsidR="009422F0" w:rsidRPr="004C0492" w:rsidRDefault="009422F0">
      <w:pPr>
        <w:ind w:firstLine="560"/>
        <w:rPr>
          <w:ins w:id="341" w:author="马静" w:date="2019-10-29T09:28:00Z"/>
          <w:sz w:val="28"/>
          <w:szCs w:val="28"/>
          <w:rPrChange w:id="342" w:author="吴 珊珊" w:date="2019-10-31T09:53:00Z">
            <w:rPr>
              <w:ins w:id="343" w:author="马静" w:date="2019-10-29T09:28:00Z"/>
            </w:rPr>
          </w:rPrChange>
        </w:rPr>
        <w:pPrChange w:id="344" w:author="吴 珊珊" w:date="2019-10-31T09:29:00Z">
          <w:pPr>
            <w:ind w:firstLine="560"/>
          </w:pPr>
        </w:pPrChange>
      </w:pPr>
      <w:ins w:id="345" w:author="吴 珊珊" w:date="2019-10-31T09:29:00Z">
        <w:r w:rsidRPr="004C0492">
          <w:rPr>
            <w:sz w:val="28"/>
            <w:szCs w:val="28"/>
            <w:rPrChange w:id="346" w:author="吴 珊珊" w:date="2019-10-31T09:53:00Z">
              <w:rPr>
                <w:rFonts w:asciiTheme="minorEastAsia" w:hAnsiTheme="minorEastAsia"/>
                <w:sz w:val="28"/>
                <w:szCs w:val="28"/>
              </w:rPr>
            </w:rPrChange>
          </w:rPr>
          <w:t>转办下沉</w:t>
        </w:r>
        <w:proofErr w:type="gramStart"/>
        <w:r w:rsidRPr="004C0492">
          <w:rPr>
            <w:sz w:val="28"/>
            <w:szCs w:val="28"/>
            <w:rPrChange w:id="347" w:author="吴 珊珊" w:date="2019-10-31T09:53:00Z">
              <w:rPr>
                <w:rFonts w:asciiTheme="minorEastAsia" w:hAnsiTheme="minorEastAsia"/>
                <w:sz w:val="28"/>
                <w:szCs w:val="28"/>
              </w:rPr>
            </w:rPrChange>
          </w:rPr>
          <w:t>人员转派的</w:t>
        </w:r>
        <w:proofErr w:type="gramEnd"/>
        <w:r w:rsidRPr="004C0492">
          <w:rPr>
            <w:sz w:val="28"/>
            <w:szCs w:val="28"/>
            <w:rPrChange w:id="348" w:author="吴 珊珊" w:date="2019-10-31T09:53:00Z">
              <w:rPr>
                <w:rFonts w:asciiTheme="minorEastAsia" w:hAnsiTheme="minorEastAsia"/>
                <w:sz w:val="28"/>
                <w:szCs w:val="28"/>
              </w:rPr>
            </w:rPrChange>
          </w:rPr>
          <w:t>工单</w:t>
        </w:r>
        <w:r w:rsidRPr="004C0492">
          <w:rPr>
            <w:rFonts w:hint="eastAsia"/>
            <w:sz w:val="28"/>
            <w:szCs w:val="28"/>
            <w:rPrChange w:id="349" w:author="吴 珊珊" w:date="2019-10-31T09:53:00Z">
              <w:rPr>
                <w:rFonts w:asciiTheme="minorEastAsia" w:hAnsiTheme="minorEastAsia" w:hint="eastAsia"/>
                <w:sz w:val="28"/>
                <w:szCs w:val="28"/>
              </w:rPr>
            </w:rPrChange>
          </w:rPr>
          <w:t>被</w:t>
        </w:r>
        <w:r w:rsidRPr="004C0492">
          <w:rPr>
            <w:sz w:val="28"/>
            <w:szCs w:val="28"/>
            <w:rPrChange w:id="350" w:author="吴 珊珊" w:date="2019-10-31T09:53:00Z">
              <w:rPr>
                <w:rFonts w:asciiTheme="minorEastAsia" w:hAnsiTheme="minorEastAsia"/>
                <w:sz w:val="28"/>
                <w:szCs w:val="28"/>
              </w:rPr>
            </w:rPrChange>
          </w:rPr>
          <w:t>部门回退</w:t>
        </w:r>
        <w:r w:rsidRPr="004C0492">
          <w:rPr>
            <w:sz w:val="28"/>
            <w:szCs w:val="28"/>
            <w:rPrChange w:id="351" w:author="吴 珊珊" w:date="2019-10-31T09:53:00Z">
              <w:rPr>
                <w:rFonts w:asciiTheme="minorEastAsia" w:hAnsiTheme="minorEastAsia"/>
                <w:sz w:val="28"/>
                <w:szCs w:val="28"/>
              </w:rPr>
            </w:rPrChange>
          </w:rPr>
          <w:t>3</w:t>
        </w:r>
        <w:r w:rsidRPr="004C0492">
          <w:rPr>
            <w:rFonts w:hint="eastAsia"/>
            <w:sz w:val="28"/>
            <w:szCs w:val="28"/>
            <w:rPrChange w:id="352" w:author="吴 珊珊" w:date="2019-10-31T09:53:00Z">
              <w:rPr>
                <w:rFonts w:asciiTheme="minorEastAsia" w:hAnsiTheme="minorEastAsia" w:hint="eastAsia"/>
                <w:sz w:val="28"/>
                <w:szCs w:val="28"/>
              </w:rPr>
            </w:rPrChange>
          </w:rPr>
          <w:t>次</w:t>
        </w:r>
        <w:r w:rsidRPr="004C0492">
          <w:rPr>
            <w:sz w:val="28"/>
            <w:szCs w:val="28"/>
            <w:rPrChange w:id="353" w:author="吴 珊珊" w:date="2019-10-31T09:53:00Z">
              <w:rPr>
                <w:rFonts w:asciiTheme="minorEastAsia" w:hAnsiTheme="minorEastAsia"/>
                <w:sz w:val="28"/>
                <w:szCs w:val="28"/>
              </w:rPr>
            </w:rPrChange>
          </w:rPr>
          <w:t>，转办下沉人员可以将工单直接升级疑难给转办中心</w:t>
        </w:r>
        <w:r w:rsidRPr="004C0492">
          <w:rPr>
            <w:rFonts w:hint="eastAsia"/>
            <w:sz w:val="28"/>
            <w:szCs w:val="28"/>
            <w:rPrChange w:id="354" w:author="吴 珊珊" w:date="2019-10-31T09:53:00Z">
              <w:rPr>
                <w:rFonts w:asciiTheme="minorEastAsia" w:hAnsiTheme="minorEastAsia" w:hint="eastAsia"/>
                <w:sz w:val="28"/>
                <w:szCs w:val="28"/>
              </w:rPr>
            </w:rPrChange>
          </w:rPr>
          <w:t>进</w:t>
        </w:r>
        <w:r w:rsidRPr="004C0492">
          <w:rPr>
            <w:sz w:val="28"/>
            <w:szCs w:val="28"/>
            <w:rPrChange w:id="355" w:author="吴 珊珊" w:date="2019-10-31T09:53:00Z">
              <w:rPr>
                <w:rFonts w:asciiTheme="minorEastAsia" w:hAnsiTheme="minorEastAsia"/>
                <w:sz w:val="28"/>
                <w:szCs w:val="28"/>
              </w:rPr>
            </w:rPrChange>
          </w:rPr>
          <w:t>行处理</w:t>
        </w:r>
        <w:r w:rsidRPr="004C0492">
          <w:rPr>
            <w:rFonts w:hint="eastAsia"/>
            <w:sz w:val="28"/>
            <w:szCs w:val="28"/>
            <w:rPrChange w:id="356" w:author="吴 珊珊" w:date="2019-10-31T09:53:00Z">
              <w:rPr>
                <w:rFonts w:asciiTheme="minorEastAsia" w:hAnsiTheme="minorEastAsia" w:hint="eastAsia"/>
                <w:sz w:val="28"/>
                <w:szCs w:val="28"/>
              </w:rPr>
            </w:rPrChange>
          </w:rPr>
          <w:t>。</w:t>
        </w:r>
      </w:ins>
    </w:p>
    <w:p w14:paraId="01C5D790" w14:textId="672BD43B" w:rsidR="00177B31" w:rsidRDefault="00177B31">
      <w:pPr>
        <w:pStyle w:val="2"/>
        <w:numPr>
          <w:ilvl w:val="1"/>
          <w:numId w:val="8"/>
        </w:numPr>
        <w:ind w:firstLineChars="0"/>
        <w:rPr>
          <w:ins w:id="357" w:author="吴 珊珊" w:date="2019-10-31T10:31:00Z"/>
          <w:sz w:val="28"/>
          <w:szCs w:val="28"/>
        </w:rPr>
        <w:pPrChange w:id="358" w:author="吴 珊珊" w:date="2019-10-29T11:03:00Z">
          <w:pPr>
            <w:pStyle w:val="a6"/>
            <w:numPr>
              <w:ilvl w:val="1"/>
              <w:numId w:val="1"/>
            </w:numPr>
            <w:ind w:left="720" w:firstLineChars="0" w:hanging="720"/>
            <w:jc w:val="left"/>
            <w:outlineLvl w:val="1"/>
          </w:pPr>
        </w:pPrChange>
      </w:pPr>
      <w:bookmarkStart w:id="359" w:name="_Toc23408304"/>
      <w:ins w:id="360" w:author="吴 珊珊" w:date="2019-10-31T10:31:00Z">
        <w:r>
          <w:rPr>
            <w:sz w:val="28"/>
            <w:szCs w:val="28"/>
          </w:rPr>
          <w:lastRenderedPageBreak/>
          <w:t>保密坐席</w:t>
        </w:r>
      </w:ins>
    </w:p>
    <w:p w14:paraId="63FBD9B5" w14:textId="36500997" w:rsidR="00177B31" w:rsidRPr="00F251BF" w:rsidRDefault="00CA1A48" w:rsidP="00177B31">
      <w:pPr>
        <w:ind w:firstLine="560"/>
        <w:rPr>
          <w:ins w:id="361" w:author="吴 珊珊" w:date="2019-10-31T10:31:00Z"/>
          <w:rFonts w:hint="eastAsia"/>
          <w:sz w:val="28"/>
          <w:szCs w:val="28"/>
          <w:rPrChange w:id="362" w:author="吴 珊珊" w:date="2019-10-31T14:07:00Z">
            <w:rPr>
              <w:ins w:id="363" w:author="吴 珊珊" w:date="2019-10-31T10:31:00Z"/>
              <w:sz w:val="28"/>
              <w:szCs w:val="28"/>
            </w:rPr>
          </w:rPrChange>
        </w:rPr>
        <w:pPrChange w:id="364" w:author="吴 珊珊" w:date="2019-10-31T10:31:00Z">
          <w:pPr>
            <w:pStyle w:val="a6"/>
            <w:numPr>
              <w:ilvl w:val="1"/>
              <w:numId w:val="1"/>
            </w:numPr>
            <w:ind w:left="720" w:firstLineChars="0" w:hanging="720"/>
            <w:jc w:val="left"/>
            <w:outlineLvl w:val="1"/>
          </w:pPr>
        </w:pPrChange>
      </w:pPr>
      <w:ins w:id="365" w:author="吴 珊珊" w:date="2019-10-31T13:52:00Z">
        <w:r w:rsidRPr="00F251BF">
          <w:rPr>
            <w:rFonts w:hint="eastAsia"/>
            <w:sz w:val="28"/>
            <w:szCs w:val="28"/>
            <w:rPrChange w:id="366" w:author="吴 珊珊" w:date="2019-10-31T14:07:00Z">
              <w:rPr>
                <w:rFonts w:hint="eastAsia"/>
              </w:rPr>
            </w:rPrChange>
          </w:rPr>
          <w:t>拥有保密坐席权限的工作人员负责处理受理人员上报的保密工单。</w:t>
        </w:r>
      </w:ins>
    </w:p>
    <w:p w14:paraId="4FDBEA3E" w14:textId="3DBBEADF" w:rsidR="00177B31" w:rsidRDefault="00177B31">
      <w:pPr>
        <w:pStyle w:val="2"/>
        <w:numPr>
          <w:ilvl w:val="1"/>
          <w:numId w:val="8"/>
        </w:numPr>
        <w:ind w:firstLineChars="0"/>
        <w:rPr>
          <w:ins w:id="367" w:author="吴 珊珊" w:date="2019-10-31T10:31:00Z"/>
          <w:sz w:val="28"/>
          <w:szCs w:val="28"/>
        </w:rPr>
        <w:pPrChange w:id="368" w:author="吴 珊珊" w:date="2019-10-29T11:03:00Z">
          <w:pPr>
            <w:pStyle w:val="a6"/>
            <w:numPr>
              <w:ilvl w:val="1"/>
              <w:numId w:val="1"/>
            </w:numPr>
            <w:ind w:left="720" w:firstLineChars="0" w:hanging="720"/>
            <w:jc w:val="left"/>
            <w:outlineLvl w:val="1"/>
          </w:pPr>
        </w:pPrChange>
      </w:pPr>
      <w:ins w:id="369" w:author="吴 珊珊" w:date="2019-10-31T10:31:00Z">
        <w:r>
          <w:rPr>
            <w:sz w:val="28"/>
            <w:szCs w:val="28"/>
          </w:rPr>
          <w:t>专家坐席</w:t>
        </w:r>
      </w:ins>
    </w:p>
    <w:p w14:paraId="6D2E5276" w14:textId="25CC0C5B" w:rsidR="00177B31" w:rsidRPr="00F251BF" w:rsidRDefault="00CA1A48" w:rsidP="00177B31">
      <w:pPr>
        <w:ind w:firstLine="560"/>
        <w:rPr>
          <w:ins w:id="370" w:author="吴 珊珊" w:date="2019-10-31T10:31:00Z"/>
          <w:rFonts w:hint="eastAsia"/>
          <w:sz w:val="28"/>
          <w:szCs w:val="28"/>
          <w:rPrChange w:id="371" w:author="吴 珊珊" w:date="2019-10-31T14:07:00Z">
            <w:rPr>
              <w:ins w:id="372" w:author="吴 珊珊" w:date="2019-10-31T10:31:00Z"/>
              <w:sz w:val="28"/>
              <w:szCs w:val="28"/>
            </w:rPr>
          </w:rPrChange>
        </w:rPr>
        <w:pPrChange w:id="373" w:author="吴 珊珊" w:date="2019-10-31T10:31:00Z">
          <w:pPr>
            <w:pStyle w:val="a6"/>
            <w:numPr>
              <w:ilvl w:val="1"/>
              <w:numId w:val="1"/>
            </w:numPr>
            <w:ind w:left="720" w:firstLineChars="0" w:hanging="720"/>
            <w:jc w:val="left"/>
            <w:outlineLvl w:val="1"/>
          </w:pPr>
        </w:pPrChange>
      </w:pPr>
      <w:ins w:id="374" w:author="吴 珊珊" w:date="2019-10-31T13:53:00Z">
        <w:r w:rsidRPr="00F251BF">
          <w:rPr>
            <w:rFonts w:hint="eastAsia"/>
            <w:sz w:val="28"/>
            <w:szCs w:val="28"/>
            <w:rPrChange w:id="375" w:author="吴 珊珊" w:date="2019-10-31T14:07:00Z">
              <w:rPr>
                <w:rFonts w:hint="eastAsia"/>
              </w:rPr>
            </w:rPrChange>
          </w:rPr>
          <w:t>拥有</w:t>
        </w:r>
        <w:r w:rsidRPr="00F251BF">
          <w:rPr>
            <w:rFonts w:hint="eastAsia"/>
            <w:sz w:val="28"/>
            <w:szCs w:val="28"/>
            <w:rPrChange w:id="376" w:author="吴 珊珊" w:date="2019-10-31T14:07:00Z">
              <w:rPr>
                <w:rFonts w:hint="eastAsia"/>
              </w:rPr>
            </w:rPrChange>
          </w:rPr>
          <w:t>专家</w:t>
        </w:r>
        <w:r w:rsidRPr="00F251BF">
          <w:rPr>
            <w:rFonts w:hint="eastAsia"/>
            <w:sz w:val="28"/>
            <w:szCs w:val="28"/>
            <w:rPrChange w:id="377" w:author="吴 珊珊" w:date="2019-10-31T14:07:00Z">
              <w:rPr>
                <w:rFonts w:hint="eastAsia"/>
              </w:rPr>
            </w:rPrChange>
          </w:rPr>
          <w:t>坐席权限的工作人员负责处理受理人员上报的</w:t>
        </w:r>
      </w:ins>
      <w:ins w:id="378" w:author="吴 珊珊" w:date="2019-10-31T13:54:00Z">
        <w:r w:rsidRPr="00F251BF">
          <w:rPr>
            <w:rFonts w:hint="eastAsia"/>
            <w:sz w:val="28"/>
            <w:szCs w:val="28"/>
            <w:rPrChange w:id="379" w:author="吴 珊珊" w:date="2019-10-31T14:07:00Z">
              <w:rPr>
                <w:rFonts w:hint="eastAsia"/>
              </w:rPr>
            </w:rPrChange>
          </w:rPr>
          <w:t>特殊问题分类的</w:t>
        </w:r>
      </w:ins>
      <w:ins w:id="380" w:author="吴 珊珊" w:date="2019-10-31T13:53:00Z">
        <w:r w:rsidRPr="00F251BF">
          <w:rPr>
            <w:rFonts w:hint="eastAsia"/>
            <w:sz w:val="28"/>
            <w:szCs w:val="28"/>
            <w:rPrChange w:id="381" w:author="吴 珊珊" w:date="2019-10-31T14:07:00Z">
              <w:rPr>
                <w:rFonts w:hint="eastAsia"/>
              </w:rPr>
            </w:rPrChange>
          </w:rPr>
          <w:t>工单。</w:t>
        </w:r>
      </w:ins>
    </w:p>
    <w:p w14:paraId="251E76D3" w14:textId="0B86ACC3" w:rsidR="00177B31" w:rsidRDefault="00177B31" w:rsidP="00177B31">
      <w:pPr>
        <w:pStyle w:val="2"/>
        <w:numPr>
          <w:ilvl w:val="1"/>
          <w:numId w:val="8"/>
        </w:numPr>
        <w:ind w:firstLineChars="0"/>
        <w:rPr>
          <w:ins w:id="382" w:author="吴 珊珊" w:date="2019-10-31T10:33:00Z"/>
          <w:sz w:val="28"/>
          <w:szCs w:val="28"/>
        </w:rPr>
        <w:pPrChange w:id="383" w:author="吴 珊珊" w:date="2019-10-31T10:34:00Z">
          <w:pPr>
            <w:pStyle w:val="a6"/>
            <w:numPr>
              <w:ilvl w:val="1"/>
              <w:numId w:val="1"/>
            </w:numPr>
            <w:ind w:left="720" w:firstLineChars="0" w:hanging="720"/>
            <w:jc w:val="left"/>
            <w:outlineLvl w:val="1"/>
          </w:pPr>
        </w:pPrChange>
      </w:pPr>
      <w:ins w:id="384" w:author="吴 珊珊" w:date="2019-10-31T10:34:00Z">
        <w:r>
          <w:rPr>
            <w:sz w:val="28"/>
            <w:szCs w:val="28"/>
          </w:rPr>
          <w:t>实习人员</w:t>
        </w:r>
      </w:ins>
    </w:p>
    <w:p w14:paraId="1237F4C1" w14:textId="6E3B011A" w:rsidR="00F251BF" w:rsidRPr="00F251BF" w:rsidRDefault="00F251BF" w:rsidP="00F251BF">
      <w:pPr>
        <w:ind w:firstLine="560"/>
        <w:rPr>
          <w:ins w:id="385" w:author="吴 珊珊" w:date="2019-10-31T14:05:00Z"/>
          <w:sz w:val="28"/>
          <w:szCs w:val="28"/>
          <w:rPrChange w:id="386" w:author="吴 珊珊" w:date="2019-10-31T14:07:00Z">
            <w:rPr>
              <w:ins w:id="387" w:author="吴 珊珊" w:date="2019-10-31T14:05:00Z"/>
              <w:sz w:val="28"/>
              <w:szCs w:val="28"/>
            </w:rPr>
          </w:rPrChange>
        </w:rPr>
        <w:pPrChange w:id="388" w:author="吴 珊珊" w:date="2019-10-31T14:05:00Z">
          <w:pPr>
            <w:pStyle w:val="a6"/>
            <w:numPr>
              <w:ilvl w:val="1"/>
              <w:numId w:val="1"/>
            </w:numPr>
            <w:ind w:left="720" w:firstLineChars="0" w:hanging="720"/>
            <w:jc w:val="left"/>
            <w:outlineLvl w:val="1"/>
          </w:pPr>
        </w:pPrChange>
      </w:pPr>
      <w:ins w:id="389" w:author="吴 珊珊" w:date="2019-10-31T14:03:00Z">
        <w:r w:rsidRPr="00F251BF">
          <w:rPr>
            <w:rFonts w:hint="eastAsia"/>
            <w:sz w:val="28"/>
            <w:szCs w:val="28"/>
            <w:rPrChange w:id="390" w:author="吴 珊珊" w:date="2019-10-31T14:07:00Z">
              <w:rPr>
                <w:rFonts w:hint="eastAsia"/>
              </w:rPr>
            </w:rPrChange>
          </w:rPr>
          <w:t>拥有</w:t>
        </w:r>
        <w:r w:rsidRPr="00F251BF">
          <w:rPr>
            <w:rFonts w:hint="eastAsia"/>
            <w:sz w:val="28"/>
            <w:szCs w:val="28"/>
            <w:rPrChange w:id="391" w:author="吴 珊珊" w:date="2019-10-31T14:07:00Z">
              <w:rPr>
                <w:rFonts w:hint="eastAsia"/>
                <w:sz w:val="28"/>
                <w:szCs w:val="28"/>
              </w:rPr>
            </w:rPrChange>
          </w:rPr>
          <w:t>实习人员</w:t>
        </w:r>
        <w:r w:rsidRPr="00F251BF">
          <w:rPr>
            <w:rFonts w:hint="eastAsia"/>
            <w:sz w:val="28"/>
            <w:szCs w:val="28"/>
            <w:rPrChange w:id="392" w:author="吴 珊珊" w:date="2019-10-31T14:07:00Z">
              <w:rPr>
                <w:rFonts w:hint="eastAsia"/>
              </w:rPr>
            </w:rPrChange>
          </w:rPr>
          <w:t>权限的工作人员</w:t>
        </w:r>
      </w:ins>
      <w:ins w:id="393" w:author="吴 珊珊" w:date="2019-10-31T14:04:00Z">
        <w:r w:rsidRPr="00F251BF">
          <w:rPr>
            <w:rFonts w:hint="eastAsia"/>
            <w:sz w:val="28"/>
            <w:szCs w:val="28"/>
            <w:rPrChange w:id="394" w:author="吴 珊珊" w:date="2019-10-31T14:07:00Z">
              <w:rPr>
                <w:rFonts w:hint="eastAsia"/>
                <w:sz w:val="28"/>
                <w:szCs w:val="28"/>
              </w:rPr>
            </w:rPrChange>
          </w:rPr>
          <w:t>登受理系统的</w:t>
        </w:r>
        <w:proofErr w:type="gramStart"/>
        <w:r w:rsidRPr="00F251BF">
          <w:rPr>
            <w:rFonts w:hint="eastAsia"/>
            <w:sz w:val="28"/>
            <w:szCs w:val="28"/>
            <w:rPrChange w:id="395" w:author="吴 珊珊" w:date="2019-10-31T14:07:00Z">
              <w:rPr>
                <w:rFonts w:hint="eastAsia"/>
                <w:sz w:val="28"/>
                <w:szCs w:val="28"/>
              </w:rPr>
            </w:rPrChange>
          </w:rPr>
          <w:t>软电话</w:t>
        </w:r>
        <w:proofErr w:type="gramEnd"/>
        <w:r w:rsidRPr="00F251BF">
          <w:rPr>
            <w:rFonts w:hint="eastAsia"/>
            <w:sz w:val="28"/>
            <w:szCs w:val="28"/>
            <w:rPrChange w:id="396" w:author="吴 珊珊" w:date="2019-10-31T14:07:00Z">
              <w:rPr>
                <w:rFonts w:hint="eastAsia"/>
                <w:sz w:val="28"/>
                <w:szCs w:val="28"/>
              </w:rPr>
            </w:rPrChange>
          </w:rPr>
          <w:t>后，自动示忙（需</w:t>
        </w:r>
        <w:proofErr w:type="gramStart"/>
        <w:r w:rsidRPr="00F251BF">
          <w:rPr>
            <w:rFonts w:hint="eastAsia"/>
            <w:sz w:val="28"/>
            <w:szCs w:val="28"/>
            <w:rPrChange w:id="397" w:author="吴 珊珊" w:date="2019-10-31T14:07:00Z">
              <w:rPr>
                <w:rFonts w:hint="eastAsia"/>
                <w:sz w:val="28"/>
                <w:szCs w:val="28"/>
              </w:rPr>
            </w:rPrChange>
          </w:rPr>
          <w:t>手动示闲接听</w:t>
        </w:r>
        <w:proofErr w:type="gramEnd"/>
        <w:r w:rsidRPr="00F251BF">
          <w:rPr>
            <w:rFonts w:hint="eastAsia"/>
            <w:sz w:val="28"/>
            <w:szCs w:val="28"/>
            <w:rPrChange w:id="398" w:author="吴 珊珊" w:date="2019-10-31T14:07:00Z">
              <w:rPr>
                <w:rFonts w:hint="eastAsia"/>
                <w:sz w:val="28"/>
                <w:szCs w:val="28"/>
              </w:rPr>
            </w:rPrChange>
          </w:rPr>
          <w:t>电话），普通受理人员登录</w:t>
        </w:r>
        <w:proofErr w:type="gramStart"/>
        <w:r w:rsidRPr="00F251BF">
          <w:rPr>
            <w:rFonts w:hint="eastAsia"/>
            <w:sz w:val="28"/>
            <w:szCs w:val="28"/>
            <w:rPrChange w:id="399" w:author="吴 珊珊" w:date="2019-10-31T14:07:00Z">
              <w:rPr>
                <w:rFonts w:hint="eastAsia"/>
                <w:sz w:val="28"/>
                <w:szCs w:val="28"/>
              </w:rPr>
            </w:rPrChange>
          </w:rPr>
          <w:t>软电话</w:t>
        </w:r>
        <w:proofErr w:type="gramEnd"/>
        <w:r w:rsidRPr="00F251BF">
          <w:rPr>
            <w:rFonts w:hint="eastAsia"/>
            <w:sz w:val="28"/>
            <w:szCs w:val="28"/>
            <w:rPrChange w:id="400" w:author="吴 珊珊" w:date="2019-10-31T14:07:00Z">
              <w:rPr>
                <w:rFonts w:hint="eastAsia"/>
                <w:sz w:val="28"/>
                <w:szCs w:val="28"/>
              </w:rPr>
            </w:rPrChange>
          </w:rPr>
          <w:t>后，系统</w:t>
        </w:r>
        <w:proofErr w:type="gramStart"/>
        <w:r w:rsidRPr="00F251BF">
          <w:rPr>
            <w:rFonts w:hint="eastAsia"/>
            <w:sz w:val="28"/>
            <w:szCs w:val="28"/>
            <w:rPrChange w:id="401" w:author="吴 珊珊" w:date="2019-10-31T14:07:00Z">
              <w:rPr>
                <w:rFonts w:hint="eastAsia"/>
                <w:sz w:val="28"/>
                <w:szCs w:val="28"/>
              </w:rPr>
            </w:rPrChange>
          </w:rPr>
          <w:t>自动示闲接听</w:t>
        </w:r>
      </w:ins>
      <w:proofErr w:type="gramEnd"/>
      <w:ins w:id="402" w:author="吴 珊珊" w:date="2019-10-31T14:05:00Z">
        <w:r w:rsidRPr="00F251BF">
          <w:rPr>
            <w:rFonts w:hint="eastAsia"/>
            <w:sz w:val="28"/>
            <w:szCs w:val="28"/>
            <w:rPrChange w:id="403" w:author="吴 珊珊" w:date="2019-10-31T14:07:00Z">
              <w:rPr>
                <w:rFonts w:hint="eastAsia"/>
                <w:sz w:val="28"/>
                <w:szCs w:val="28"/>
              </w:rPr>
            </w:rPrChange>
          </w:rPr>
          <w:t>市民电话。</w:t>
        </w:r>
      </w:ins>
    </w:p>
    <w:p w14:paraId="68A6439F" w14:textId="40479B52" w:rsidR="00F251BF" w:rsidRPr="00F251BF" w:rsidRDefault="00F251BF" w:rsidP="00F251BF">
      <w:pPr>
        <w:ind w:firstLine="560"/>
        <w:rPr>
          <w:ins w:id="404" w:author="吴 珊珊" w:date="2019-10-31T14:03:00Z"/>
          <w:rFonts w:hint="eastAsia"/>
          <w:sz w:val="28"/>
          <w:szCs w:val="28"/>
          <w:rPrChange w:id="405" w:author="吴 珊珊" w:date="2019-10-31T14:07:00Z">
            <w:rPr>
              <w:ins w:id="406" w:author="吴 珊珊" w:date="2019-10-31T14:03:00Z"/>
            </w:rPr>
          </w:rPrChange>
        </w:rPr>
        <w:pPrChange w:id="407" w:author="吴 珊珊" w:date="2019-10-31T14:05:00Z">
          <w:pPr>
            <w:pStyle w:val="a6"/>
            <w:numPr>
              <w:ilvl w:val="1"/>
              <w:numId w:val="1"/>
            </w:numPr>
            <w:ind w:left="720" w:firstLineChars="0" w:hanging="720"/>
            <w:jc w:val="left"/>
            <w:outlineLvl w:val="1"/>
          </w:pPr>
        </w:pPrChange>
      </w:pPr>
      <w:ins w:id="408" w:author="吴 珊珊" w:date="2019-10-31T14:05:00Z">
        <w:r w:rsidRPr="00F251BF">
          <w:rPr>
            <w:rFonts w:hint="eastAsia"/>
            <w:sz w:val="28"/>
            <w:szCs w:val="28"/>
            <w:rPrChange w:id="409" w:author="吴 珊珊" w:date="2019-10-31T14:07:00Z">
              <w:rPr>
                <w:rFonts w:hint="eastAsia"/>
                <w:sz w:val="28"/>
                <w:szCs w:val="28"/>
              </w:rPr>
            </w:rPrChange>
          </w:rPr>
          <w:t>拥有实习人员权限的工作人员</w:t>
        </w:r>
        <w:r w:rsidRPr="00F251BF">
          <w:rPr>
            <w:rFonts w:hint="eastAsia"/>
            <w:sz w:val="28"/>
            <w:szCs w:val="28"/>
            <w:rPrChange w:id="410" w:author="吴 珊珊" w:date="2019-10-31T14:07:00Z">
              <w:rPr>
                <w:rFonts w:hint="eastAsia"/>
              </w:rPr>
            </w:rPrChange>
          </w:rPr>
          <w:t>录入完毕工单后不允许操作“保存并转办理单位”按钮</w:t>
        </w:r>
      </w:ins>
      <w:ins w:id="411" w:author="吴 珊珊" w:date="2019-10-31T14:06:00Z">
        <w:r w:rsidRPr="00F251BF">
          <w:rPr>
            <w:rFonts w:hint="eastAsia"/>
            <w:sz w:val="28"/>
            <w:szCs w:val="28"/>
            <w:rPrChange w:id="412" w:author="吴 珊珊" w:date="2019-10-31T14:07:00Z">
              <w:rPr>
                <w:rFonts w:hint="eastAsia"/>
              </w:rPr>
            </w:rPrChange>
          </w:rPr>
          <w:t>，只能“保存并提交”交由</w:t>
        </w:r>
      </w:ins>
      <w:ins w:id="413" w:author="吴 珊珊" w:date="2019-10-31T14:07:00Z">
        <w:r w:rsidRPr="00F251BF">
          <w:rPr>
            <w:rFonts w:hint="eastAsia"/>
            <w:sz w:val="28"/>
            <w:szCs w:val="28"/>
            <w:rPrChange w:id="414" w:author="吴 珊珊" w:date="2019-10-31T14:07:00Z">
              <w:rPr>
                <w:rFonts w:hint="eastAsia"/>
              </w:rPr>
            </w:rPrChange>
          </w:rPr>
          <w:t>本组</w:t>
        </w:r>
      </w:ins>
      <w:ins w:id="415" w:author="吴 珊珊" w:date="2019-10-31T14:06:00Z">
        <w:r w:rsidRPr="00F251BF">
          <w:rPr>
            <w:rFonts w:hint="eastAsia"/>
            <w:sz w:val="28"/>
            <w:szCs w:val="28"/>
            <w:rPrChange w:id="416" w:author="吴 珊珊" w:date="2019-10-31T14:07:00Z">
              <w:rPr>
                <w:rFonts w:hint="eastAsia"/>
              </w:rPr>
            </w:rPrChange>
          </w:rPr>
          <w:t>转办下沉人员获取转办。</w:t>
        </w:r>
      </w:ins>
    </w:p>
    <w:p w14:paraId="43C8F1AC" w14:textId="07B55B1F" w:rsidR="000F41BA" w:rsidRPr="004C0492" w:rsidRDefault="00177B31">
      <w:pPr>
        <w:pStyle w:val="2"/>
        <w:numPr>
          <w:ilvl w:val="1"/>
          <w:numId w:val="8"/>
        </w:numPr>
        <w:ind w:firstLineChars="0"/>
        <w:rPr>
          <w:sz w:val="28"/>
          <w:szCs w:val="28"/>
          <w:rPrChange w:id="417" w:author="吴 珊珊" w:date="2019-10-31T09:53:00Z">
            <w:rPr/>
          </w:rPrChange>
        </w:rPr>
        <w:pPrChange w:id="418" w:author="吴 珊珊" w:date="2019-10-29T11:03:00Z">
          <w:pPr>
            <w:pStyle w:val="a6"/>
            <w:numPr>
              <w:ilvl w:val="1"/>
              <w:numId w:val="1"/>
            </w:numPr>
            <w:ind w:left="720" w:firstLineChars="0" w:hanging="720"/>
            <w:jc w:val="left"/>
            <w:outlineLvl w:val="1"/>
          </w:pPr>
        </w:pPrChange>
      </w:pPr>
      <w:ins w:id="419" w:author="马静" w:date="2019-10-29T09:29:00Z">
        <w:r w:rsidRPr="004C0492">
          <w:rPr>
            <w:rFonts w:hint="eastAsia"/>
            <w:sz w:val="28"/>
            <w:szCs w:val="28"/>
            <w:rPrChange w:id="420" w:author="吴 珊珊" w:date="2019-10-31T09:53:00Z">
              <w:rPr>
                <w:rFonts w:hint="eastAsia"/>
              </w:rPr>
            </w:rPrChange>
          </w:rPr>
          <w:t>受理</w:t>
        </w:r>
      </w:ins>
      <w:r w:rsidRPr="004C0492">
        <w:rPr>
          <w:rFonts w:hint="eastAsia"/>
          <w:sz w:val="28"/>
          <w:szCs w:val="28"/>
          <w:rPrChange w:id="421" w:author="吴 珊珊" w:date="2019-10-31T09:53:00Z">
            <w:rPr>
              <w:rFonts w:hint="eastAsia"/>
            </w:rPr>
          </w:rPrChange>
        </w:rPr>
        <w:t>班长</w:t>
      </w:r>
      <w:bookmarkEnd w:id="359"/>
    </w:p>
    <w:p w14:paraId="4AD295CB" w14:textId="0BD8B381" w:rsidR="0091580D" w:rsidRPr="004C0492" w:rsidRDefault="00445746" w:rsidP="000F41BA">
      <w:pPr>
        <w:ind w:firstLine="560"/>
        <w:rPr>
          <w:sz w:val="28"/>
          <w:szCs w:val="28"/>
          <w:rPrChange w:id="422" w:author="吴 珊珊" w:date="2019-10-31T09:53:00Z">
            <w:rPr/>
          </w:rPrChange>
        </w:rPr>
      </w:pPr>
      <w:ins w:id="423" w:author="马静" w:date="2019-10-29T09:30:00Z">
        <w:r w:rsidRPr="004C0492">
          <w:rPr>
            <w:rFonts w:hint="eastAsia"/>
            <w:sz w:val="28"/>
            <w:szCs w:val="28"/>
            <w:rPrChange w:id="424" w:author="吴 珊珊" w:date="2019-10-31T09:53:00Z">
              <w:rPr>
                <w:rFonts w:hint="eastAsia"/>
              </w:rPr>
            </w:rPrChange>
          </w:rPr>
          <w:t>负责</w:t>
        </w:r>
        <w:r w:rsidRPr="004C0492">
          <w:rPr>
            <w:sz w:val="28"/>
            <w:szCs w:val="28"/>
            <w:rPrChange w:id="425" w:author="吴 珊珊" w:date="2019-10-31T09:53:00Z">
              <w:rPr/>
            </w:rPrChange>
          </w:rPr>
          <w:t>管理本班组</w:t>
        </w:r>
        <w:r w:rsidRPr="004C0492">
          <w:rPr>
            <w:rFonts w:hint="eastAsia"/>
            <w:sz w:val="28"/>
            <w:szCs w:val="28"/>
            <w:rPrChange w:id="426" w:author="吴 珊珊" w:date="2019-10-31T09:53:00Z">
              <w:rPr>
                <w:rFonts w:hint="eastAsia"/>
              </w:rPr>
            </w:rPrChange>
          </w:rPr>
          <w:t>人</w:t>
        </w:r>
        <w:r w:rsidRPr="004C0492">
          <w:rPr>
            <w:sz w:val="28"/>
            <w:szCs w:val="28"/>
            <w:rPrChange w:id="427" w:author="吴 珊珊" w:date="2019-10-31T09:53:00Z">
              <w:rPr/>
            </w:rPrChange>
          </w:rPr>
          <w:t>员</w:t>
        </w:r>
        <w:r w:rsidRPr="004C0492">
          <w:rPr>
            <w:rFonts w:hint="eastAsia"/>
            <w:sz w:val="28"/>
            <w:szCs w:val="28"/>
            <w:rPrChange w:id="428" w:author="吴 珊珊" w:date="2019-10-31T09:53:00Z">
              <w:rPr>
                <w:rFonts w:hint="eastAsia"/>
              </w:rPr>
            </w:rPrChange>
          </w:rPr>
          <w:t>和</w:t>
        </w:r>
        <w:r w:rsidRPr="004C0492">
          <w:rPr>
            <w:sz w:val="28"/>
            <w:szCs w:val="28"/>
            <w:rPrChange w:id="429" w:author="吴 珊珊" w:date="2019-10-31T09:53:00Z">
              <w:rPr/>
            </w:rPrChange>
          </w:rPr>
          <w:t>工作</w:t>
        </w:r>
        <w:r w:rsidRPr="004C0492">
          <w:rPr>
            <w:rFonts w:hint="eastAsia"/>
            <w:sz w:val="28"/>
            <w:szCs w:val="28"/>
            <w:rPrChange w:id="430" w:author="吴 珊珊" w:date="2019-10-31T09:53:00Z">
              <w:rPr>
                <w:rFonts w:hint="eastAsia"/>
              </w:rPr>
            </w:rPrChange>
          </w:rPr>
          <w:t>综合</w:t>
        </w:r>
        <w:r w:rsidRPr="004C0492">
          <w:rPr>
            <w:sz w:val="28"/>
            <w:szCs w:val="28"/>
            <w:rPrChange w:id="431" w:author="吴 珊珊" w:date="2019-10-31T09:53:00Z">
              <w:rPr/>
            </w:rPrChange>
          </w:rPr>
          <w:t>管理</w:t>
        </w:r>
        <w:r w:rsidRPr="004C0492">
          <w:rPr>
            <w:rFonts w:hint="eastAsia"/>
            <w:sz w:val="28"/>
            <w:szCs w:val="28"/>
            <w:rPrChange w:id="432" w:author="吴 珊珊" w:date="2019-10-31T09:53:00Z">
              <w:rPr>
                <w:rFonts w:hint="eastAsia"/>
              </w:rPr>
            </w:rPrChange>
          </w:rPr>
          <w:t>，</w:t>
        </w:r>
      </w:ins>
      <w:ins w:id="433" w:author="马静" w:date="2019-10-29T09:31:00Z">
        <w:r w:rsidRPr="004C0492">
          <w:rPr>
            <w:rFonts w:hint="eastAsia"/>
            <w:sz w:val="28"/>
            <w:szCs w:val="28"/>
            <w:rPrChange w:id="434" w:author="吴 珊珊" w:date="2019-10-31T09:53:00Z">
              <w:rPr>
                <w:rFonts w:hint="eastAsia"/>
              </w:rPr>
            </w:rPrChange>
          </w:rPr>
          <w:t>包含受理人员角色的</w:t>
        </w:r>
        <w:proofErr w:type="gramStart"/>
        <w:r w:rsidRPr="004C0492">
          <w:rPr>
            <w:rFonts w:hint="eastAsia"/>
            <w:sz w:val="28"/>
            <w:szCs w:val="28"/>
            <w:rPrChange w:id="435" w:author="吴 珊珊" w:date="2019-10-31T09:53:00Z">
              <w:rPr>
                <w:rFonts w:hint="eastAsia"/>
              </w:rPr>
            </w:rPrChange>
          </w:rPr>
          <w:t>的</w:t>
        </w:r>
        <w:proofErr w:type="gramEnd"/>
        <w:r w:rsidRPr="004C0492">
          <w:rPr>
            <w:rFonts w:hint="eastAsia"/>
            <w:sz w:val="28"/>
            <w:szCs w:val="28"/>
            <w:rPrChange w:id="436" w:author="吴 珊珊" w:date="2019-10-31T09:53:00Z">
              <w:rPr>
                <w:rFonts w:hint="eastAsia"/>
              </w:rPr>
            </w:rPrChange>
          </w:rPr>
          <w:t>所有功能</w:t>
        </w:r>
      </w:ins>
      <w:del w:id="437" w:author="马静" w:date="2019-10-29T09:30:00Z">
        <w:r w:rsidR="000F41BA" w:rsidRPr="004C0492" w:rsidDel="00445746">
          <w:rPr>
            <w:rFonts w:hint="eastAsia"/>
            <w:sz w:val="28"/>
            <w:szCs w:val="28"/>
            <w:rPrChange w:id="438" w:author="吴 珊珊" w:date="2019-10-31T09:53:00Z">
              <w:rPr>
                <w:rFonts w:hint="eastAsia"/>
              </w:rPr>
            </w:rPrChange>
          </w:rPr>
          <w:delText>受理中心</w:delText>
        </w:r>
        <w:r w:rsidR="0091580D" w:rsidRPr="004C0492" w:rsidDel="00445746">
          <w:rPr>
            <w:rFonts w:hint="eastAsia"/>
            <w:sz w:val="28"/>
            <w:szCs w:val="28"/>
            <w:rPrChange w:id="439" w:author="吴 珊珊" w:date="2019-10-31T09:53:00Z">
              <w:rPr>
                <w:rFonts w:hint="eastAsia"/>
              </w:rPr>
            </w:rPrChange>
          </w:rPr>
          <w:delText>的管理、审核角色，包含受理人员角色的所有功能</w:delText>
        </w:r>
      </w:del>
      <w:r w:rsidR="0091580D" w:rsidRPr="004C0492">
        <w:rPr>
          <w:rFonts w:hint="eastAsia"/>
          <w:sz w:val="28"/>
          <w:szCs w:val="28"/>
          <w:rPrChange w:id="440" w:author="吴 珊珊" w:date="2019-10-31T09:53:00Z">
            <w:rPr>
              <w:rFonts w:hint="eastAsia"/>
            </w:rPr>
          </w:rPrChange>
        </w:rPr>
        <w:t>，并包含以下特殊权限：</w:t>
      </w:r>
    </w:p>
    <w:p w14:paraId="4A67DB70" w14:textId="01C81641" w:rsidR="0091580D" w:rsidRPr="004C0492" w:rsidRDefault="00445746" w:rsidP="000F41BA">
      <w:pPr>
        <w:ind w:firstLine="560"/>
        <w:rPr>
          <w:sz w:val="28"/>
          <w:szCs w:val="28"/>
          <w:rPrChange w:id="441" w:author="吴 珊珊" w:date="2019-10-31T09:53:00Z">
            <w:rPr/>
          </w:rPrChange>
        </w:rPr>
      </w:pPr>
      <w:ins w:id="442" w:author="马静" w:date="2019-10-29T09:31:00Z">
        <w:r w:rsidRPr="004C0492">
          <w:rPr>
            <w:rFonts w:hint="eastAsia"/>
            <w:sz w:val="28"/>
            <w:szCs w:val="28"/>
            <w:rPrChange w:id="443" w:author="吴 珊珊" w:date="2019-10-31T09:53:00Z">
              <w:rPr>
                <w:rFonts w:hint="eastAsia"/>
              </w:rPr>
            </w:rPrChange>
          </w:rPr>
          <w:t>1</w:t>
        </w:r>
        <w:r w:rsidRPr="004C0492">
          <w:rPr>
            <w:rFonts w:hint="eastAsia"/>
            <w:sz w:val="28"/>
            <w:szCs w:val="28"/>
            <w:rPrChange w:id="444" w:author="吴 珊珊" w:date="2019-10-31T09:53:00Z">
              <w:rPr>
                <w:rFonts w:hint="eastAsia"/>
              </w:rPr>
            </w:rPrChange>
          </w:rPr>
          <w:t>）</w:t>
        </w:r>
        <w:r w:rsidRPr="004C0492">
          <w:rPr>
            <w:sz w:val="28"/>
            <w:szCs w:val="28"/>
            <w:rPrChange w:id="445" w:author="吴 珊珊" w:date="2019-10-31T09:53:00Z">
              <w:rPr/>
            </w:rPrChange>
          </w:rPr>
          <w:t>可修改</w:t>
        </w:r>
      </w:ins>
      <w:del w:id="446" w:author="马静" w:date="2019-10-29T09:31:00Z">
        <w:r w:rsidR="000F41BA" w:rsidRPr="004C0492" w:rsidDel="00445746">
          <w:rPr>
            <w:rFonts w:hint="eastAsia"/>
            <w:sz w:val="28"/>
            <w:szCs w:val="28"/>
            <w:rPrChange w:id="447" w:author="吴 珊珊" w:date="2019-10-31T09:53:00Z">
              <w:rPr>
                <w:rFonts w:hint="eastAsia"/>
              </w:rPr>
            </w:rPrChange>
          </w:rPr>
          <w:delText>负责对</w:delText>
        </w:r>
      </w:del>
      <w:ins w:id="448" w:author="马静" w:date="2019-10-29T09:33:00Z">
        <w:r w:rsidRPr="004C0492">
          <w:rPr>
            <w:sz w:val="28"/>
            <w:szCs w:val="28"/>
            <w:rPrChange w:id="449" w:author="吴 珊珊" w:date="2019-10-31T09:53:00Z">
              <w:rPr/>
            </w:rPrChange>
          </w:rPr>
          <w:t>受理人员</w:t>
        </w:r>
      </w:ins>
      <w:del w:id="450" w:author="马静" w:date="2019-10-29T09:33:00Z">
        <w:r w:rsidR="000F41BA" w:rsidRPr="004C0492" w:rsidDel="00445746">
          <w:rPr>
            <w:rFonts w:hint="eastAsia"/>
            <w:sz w:val="28"/>
            <w:szCs w:val="28"/>
            <w:rPrChange w:id="451" w:author="吴 珊珊" w:date="2019-10-31T09:53:00Z">
              <w:rPr>
                <w:rFonts w:hint="eastAsia"/>
              </w:rPr>
            </w:rPrChange>
          </w:rPr>
          <w:delText>话务员</w:delText>
        </w:r>
      </w:del>
      <w:r w:rsidR="000F41BA" w:rsidRPr="004C0492">
        <w:rPr>
          <w:rFonts w:hint="eastAsia"/>
          <w:sz w:val="28"/>
          <w:szCs w:val="28"/>
          <w:rPrChange w:id="452" w:author="吴 珊珊" w:date="2019-10-31T09:53:00Z">
            <w:rPr>
              <w:rFonts w:hint="eastAsia"/>
            </w:rPr>
          </w:rPrChange>
        </w:rPr>
        <w:t>已提交的工单</w:t>
      </w:r>
      <w:ins w:id="453" w:author="马静" w:date="2019-10-29T09:32:00Z">
        <w:r w:rsidRPr="004C0492">
          <w:rPr>
            <w:sz w:val="28"/>
            <w:szCs w:val="28"/>
            <w:rPrChange w:id="454" w:author="吴 珊珊" w:date="2019-10-31T09:53:00Z">
              <w:rPr/>
            </w:rPrChange>
          </w:rPr>
          <w:t>信息</w:t>
        </w:r>
      </w:ins>
      <w:ins w:id="455" w:author="吴 珊珊" w:date="2019-10-31T10:34:00Z">
        <w:r w:rsidR="00182E94">
          <w:rPr>
            <w:rFonts w:hint="eastAsia"/>
            <w:sz w:val="28"/>
            <w:szCs w:val="28"/>
          </w:rPr>
          <w:t>（</w:t>
        </w:r>
        <w:r w:rsidR="00182E94">
          <w:rPr>
            <w:rFonts w:hint="eastAsia"/>
            <w:sz w:val="28"/>
            <w:szCs w:val="28"/>
          </w:rPr>
          <w:t>2</w:t>
        </w:r>
        <w:r w:rsidR="00182E94">
          <w:rPr>
            <w:sz w:val="28"/>
            <w:szCs w:val="28"/>
          </w:rPr>
          <w:t>4</w:t>
        </w:r>
      </w:ins>
      <w:ins w:id="456" w:author="吴 珊珊" w:date="2019-10-31T10:35:00Z">
        <w:r w:rsidR="00182E94">
          <w:rPr>
            <w:sz w:val="28"/>
            <w:szCs w:val="28"/>
          </w:rPr>
          <w:t>小时</w:t>
        </w:r>
        <w:r w:rsidR="00182E94">
          <w:rPr>
            <w:rFonts w:hint="eastAsia"/>
            <w:sz w:val="28"/>
            <w:szCs w:val="28"/>
          </w:rPr>
          <w:t>，按</w:t>
        </w:r>
        <w:r w:rsidR="00182E94">
          <w:rPr>
            <w:sz w:val="28"/>
            <w:szCs w:val="28"/>
          </w:rPr>
          <w:t>保存时间</w:t>
        </w:r>
      </w:ins>
      <w:ins w:id="457" w:author="吴 珊珊" w:date="2019-10-31T10:34:00Z">
        <w:r w:rsidR="00182E94">
          <w:rPr>
            <w:rFonts w:hint="eastAsia"/>
            <w:sz w:val="28"/>
            <w:szCs w:val="28"/>
          </w:rPr>
          <w:t>）</w:t>
        </w:r>
      </w:ins>
      <w:del w:id="458" w:author="马静" w:date="2019-10-29T09:31:00Z">
        <w:r w:rsidR="000F41BA" w:rsidRPr="004C0492" w:rsidDel="00445746">
          <w:rPr>
            <w:rFonts w:hint="eastAsia"/>
            <w:sz w:val="28"/>
            <w:szCs w:val="28"/>
            <w:rPrChange w:id="459" w:author="吴 珊珊" w:date="2019-10-31T09:53:00Z">
              <w:rPr>
                <w:rFonts w:hint="eastAsia"/>
              </w:rPr>
            </w:rPrChange>
          </w:rPr>
          <w:delText>进行编辑</w:delText>
        </w:r>
      </w:del>
      <w:r w:rsidR="0091580D" w:rsidRPr="004C0492">
        <w:rPr>
          <w:rFonts w:hint="eastAsia"/>
          <w:sz w:val="28"/>
          <w:szCs w:val="28"/>
          <w:rPrChange w:id="460" w:author="吴 珊珊" w:date="2019-10-31T09:53:00Z">
            <w:rPr>
              <w:rFonts w:hint="eastAsia"/>
            </w:rPr>
          </w:rPrChange>
        </w:rPr>
        <w:t>；</w:t>
      </w:r>
    </w:p>
    <w:p w14:paraId="10A1BB17" w14:textId="12E05FCD" w:rsidR="000F41BA" w:rsidRPr="004C0492" w:rsidRDefault="00445746" w:rsidP="000F41BA">
      <w:pPr>
        <w:ind w:firstLine="560"/>
        <w:rPr>
          <w:sz w:val="28"/>
          <w:szCs w:val="28"/>
          <w:rPrChange w:id="461" w:author="吴 珊珊" w:date="2019-10-31T09:53:00Z">
            <w:rPr/>
          </w:rPrChange>
        </w:rPr>
      </w:pPr>
      <w:ins w:id="462" w:author="马静" w:date="2019-10-29T09:32:00Z">
        <w:r w:rsidRPr="004C0492">
          <w:rPr>
            <w:sz w:val="28"/>
            <w:szCs w:val="28"/>
            <w:rPrChange w:id="463" w:author="吴 珊珊" w:date="2019-10-31T09:53:00Z">
              <w:rPr/>
            </w:rPrChange>
          </w:rPr>
          <w:t>2</w:t>
        </w:r>
        <w:r w:rsidRPr="004C0492">
          <w:rPr>
            <w:rFonts w:hint="eastAsia"/>
            <w:sz w:val="28"/>
            <w:szCs w:val="28"/>
            <w:rPrChange w:id="464" w:author="吴 珊珊" w:date="2019-10-31T09:53:00Z">
              <w:rPr>
                <w:rFonts w:hint="eastAsia"/>
              </w:rPr>
            </w:rPrChange>
          </w:rPr>
          <w:t>）</w:t>
        </w:r>
        <w:r w:rsidRPr="004C0492">
          <w:rPr>
            <w:sz w:val="28"/>
            <w:szCs w:val="28"/>
            <w:rPrChange w:id="465" w:author="吴 珊珊" w:date="2019-10-31T09:53:00Z">
              <w:rPr/>
            </w:rPrChange>
          </w:rPr>
          <w:t>可</w:t>
        </w:r>
      </w:ins>
      <w:r w:rsidR="000F41BA" w:rsidRPr="004C0492">
        <w:rPr>
          <w:rFonts w:hint="eastAsia"/>
          <w:sz w:val="28"/>
          <w:szCs w:val="28"/>
          <w:rPrChange w:id="466" w:author="吴 珊珊" w:date="2019-10-31T09:53:00Z">
            <w:rPr>
              <w:rFonts w:hint="eastAsia"/>
            </w:rPr>
          </w:rPrChange>
        </w:rPr>
        <w:t>对</w:t>
      </w:r>
      <w:proofErr w:type="gramStart"/>
      <w:r w:rsidR="000F41BA" w:rsidRPr="004C0492">
        <w:rPr>
          <w:rFonts w:hint="eastAsia"/>
          <w:sz w:val="28"/>
          <w:szCs w:val="28"/>
          <w:rPrChange w:id="467" w:author="吴 珊珊" w:date="2019-10-31T09:53:00Z">
            <w:rPr>
              <w:rFonts w:hint="eastAsia"/>
            </w:rPr>
          </w:rPrChange>
        </w:rPr>
        <w:t>紧急类工单</w:t>
      </w:r>
      <w:proofErr w:type="gramEnd"/>
      <w:r w:rsidR="000F41BA" w:rsidRPr="004C0492">
        <w:rPr>
          <w:rFonts w:hint="eastAsia"/>
          <w:sz w:val="28"/>
          <w:szCs w:val="28"/>
          <w:rPrChange w:id="468" w:author="吴 珊珊" w:date="2019-10-31T09:53:00Z">
            <w:rPr>
              <w:rFonts w:hint="eastAsia"/>
            </w:rPr>
          </w:rPrChange>
        </w:rPr>
        <w:t>进行审核上报</w:t>
      </w:r>
      <w:r w:rsidR="0091580D" w:rsidRPr="004C0492">
        <w:rPr>
          <w:rFonts w:hint="eastAsia"/>
          <w:sz w:val="28"/>
          <w:szCs w:val="28"/>
          <w:rPrChange w:id="469" w:author="吴 珊珊" w:date="2019-10-31T09:53:00Z">
            <w:rPr>
              <w:rFonts w:hint="eastAsia"/>
            </w:rPr>
          </w:rPrChange>
        </w:rPr>
        <w:t>；</w:t>
      </w:r>
    </w:p>
    <w:p w14:paraId="014CE0A9" w14:textId="0A0B1738" w:rsidR="0091580D" w:rsidRPr="00182E94" w:rsidRDefault="00445746" w:rsidP="000F41BA">
      <w:pPr>
        <w:ind w:firstLine="560"/>
        <w:rPr>
          <w:color w:val="FF0000"/>
          <w:sz w:val="28"/>
          <w:szCs w:val="28"/>
          <w:rPrChange w:id="470" w:author="吴 珊珊" w:date="2019-10-31T10:36:00Z">
            <w:rPr/>
          </w:rPrChange>
        </w:rPr>
      </w:pPr>
      <w:ins w:id="471" w:author="马静" w:date="2019-10-29T09:32:00Z">
        <w:r w:rsidRPr="00182E94">
          <w:rPr>
            <w:color w:val="FF0000"/>
            <w:sz w:val="28"/>
            <w:szCs w:val="28"/>
            <w:highlight w:val="yellow"/>
            <w:rPrChange w:id="472" w:author="吴 珊珊" w:date="2019-10-31T10:36:00Z">
              <w:rPr/>
            </w:rPrChange>
          </w:rPr>
          <w:t>3</w:t>
        </w:r>
        <w:r w:rsidRPr="00182E94">
          <w:rPr>
            <w:rFonts w:hint="eastAsia"/>
            <w:color w:val="FF0000"/>
            <w:sz w:val="28"/>
            <w:szCs w:val="28"/>
            <w:highlight w:val="yellow"/>
            <w:rPrChange w:id="473" w:author="吴 珊珊" w:date="2019-10-31T10:36:00Z">
              <w:rPr>
                <w:rFonts w:hint="eastAsia"/>
              </w:rPr>
            </w:rPrChange>
          </w:rPr>
          <w:t>）</w:t>
        </w:r>
      </w:ins>
      <w:r w:rsidRPr="00182E94">
        <w:rPr>
          <w:rFonts w:hint="eastAsia"/>
          <w:color w:val="FF0000"/>
          <w:sz w:val="28"/>
          <w:szCs w:val="28"/>
          <w:highlight w:val="yellow"/>
          <w:rPrChange w:id="474" w:author="吴 珊珊" w:date="2019-10-31T10:36:00Z">
            <w:rPr>
              <w:rFonts w:hint="eastAsia"/>
            </w:rPr>
          </w:rPrChange>
        </w:rPr>
        <w:t>可监听和强插受理人员</w:t>
      </w:r>
      <w:ins w:id="475" w:author="马静" w:date="2019-10-29T09:33:00Z">
        <w:r w:rsidRPr="00182E94">
          <w:rPr>
            <w:rFonts w:hint="eastAsia"/>
            <w:color w:val="FF0000"/>
            <w:sz w:val="28"/>
            <w:szCs w:val="28"/>
            <w:highlight w:val="yellow"/>
            <w:rPrChange w:id="476" w:author="吴 珊珊" w:date="2019-10-31T10:36:00Z">
              <w:rPr>
                <w:rFonts w:hint="eastAsia"/>
              </w:rPr>
            </w:rPrChange>
          </w:rPr>
          <w:t>的</w:t>
        </w:r>
      </w:ins>
      <w:ins w:id="477" w:author="马静" w:date="2019-10-29T09:34:00Z">
        <w:r w:rsidRPr="00182E94">
          <w:rPr>
            <w:rFonts w:hint="eastAsia"/>
            <w:color w:val="FF0000"/>
            <w:sz w:val="28"/>
            <w:szCs w:val="28"/>
            <w:highlight w:val="yellow"/>
            <w:rPrChange w:id="478" w:author="吴 珊珊" w:date="2019-10-31T10:36:00Z">
              <w:rPr>
                <w:rFonts w:hint="eastAsia"/>
              </w:rPr>
            </w:rPrChange>
          </w:rPr>
          <w:t>通话</w:t>
        </w:r>
      </w:ins>
      <w:del w:id="479" w:author="马静" w:date="2019-10-29T09:34:00Z">
        <w:r w:rsidR="0091580D" w:rsidRPr="00182E94" w:rsidDel="00445746">
          <w:rPr>
            <w:rFonts w:hint="eastAsia"/>
            <w:color w:val="FF0000"/>
            <w:sz w:val="28"/>
            <w:szCs w:val="28"/>
            <w:highlight w:val="yellow"/>
            <w:rPrChange w:id="480" w:author="吴 珊珊" w:date="2019-10-31T10:36:00Z">
              <w:rPr>
                <w:rFonts w:hint="eastAsia"/>
              </w:rPr>
            </w:rPrChange>
          </w:rPr>
          <w:delText>对话务员再在接听的电话进行强插、监听</w:delText>
        </w:r>
      </w:del>
      <w:ins w:id="481" w:author="马静" w:date="2019-10-29T09:34:00Z">
        <w:r w:rsidRPr="00182E94">
          <w:rPr>
            <w:rFonts w:hint="eastAsia"/>
            <w:color w:val="FF0000"/>
            <w:sz w:val="28"/>
            <w:szCs w:val="28"/>
            <w:highlight w:val="yellow"/>
            <w:rPrChange w:id="482" w:author="吴 珊珊" w:date="2019-10-31T10:36:00Z">
              <w:rPr>
                <w:rFonts w:hint="eastAsia"/>
              </w:rPr>
            </w:rPrChange>
          </w:rPr>
          <w:t>；</w:t>
        </w:r>
      </w:ins>
      <w:del w:id="483" w:author="马静" w:date="2019-10-29T09:34:00Z">
        <w:r w:rsidR="0091580D" w:rsidRPr="00182E94" w:rsidDel="00445746">
          <w:rPr>
            <w:rFonts w:hint="eastAsia"/>
            <w:color w:val="FF0000"/>
            <w:sz w:val="28"/>
            <w:szCs w:val="28"/>
            <w:highlight w:val="yellow"/>
            <w:rPrChange w:id="484" w:author="吴 珊珊" w:date="2019-10-31T10:36:00Z">
              <w:rPr>
                <w:rFonts w:hint="eastAsia"/>
              </w:rPr>
            </w:rPrChange>
          </w:rPr>
          <w:delText>。</w:delText>
        </w:r>
      </w:del>
    </w:p>
    <w:p w14:paraId="1F34C2D3" w14:textId="70031CAD" w:rsidR="00445746" w:rsidRPr="004C0492" w:rsidRDefault="00445746" w:rsidP="00445746">
      <w:pPr>
        <w:ind w:firstLine="560"/>
        <w:rPr>
          <w:sz w:val="28"/>
          <w:szCs w:val="28"/>
          <w:rPrChange w:id="485" w:author="吴 珊珊" w:date="2019-10-31T09:53:00Z">
            <w:rPr/>
          </w:rPrChange>
        </w:rPr>
      </w:pPr>
      <w:ins w:id="486" w:author="马静" w:date="2019-10-29T09:34:00Z">
        <w:r w:rsidRPr="004C0492">
          <w:rPr>
            <w:color w:val="FF0000"/>
            <w:sz w:val="28"/>
            <w:szCs w:val="28"/>
            <w:rPrChange w:id="487" w:author="吴 珊珊" w:date="2019-10-31T09:53:00Z">
              <w:rPr>
                <w:color w:val="FF0000"/>
              </w:rPr>
            </w:rPrChange>
          </w:rPr>
          <w:t>4</w:t>
        </w:r>
        <w:r w:rsidRPr="004C0492">
          <w:rPr>
            <w:rFonts w:hint="eastAsia"/>
            <w:color w:val="FF0000"/>
            <w:sz w:val="28"/>
            <w:szCs w:val="28"/>
            <w:rPrChange w:id="488" w:author="吴 珊珊" w:date="2019-10-31T09:53:00Z">
              <w:rPr>
                <w:rFonts w:hint="eastAsia"/>
                <w:color w:val="FF0000"/>
              </w:rPr>
            </w:rPrChange>
          </w:rPr>
          <w:t>）</w:t>
        </w:r>
      </w:ins>
      <w:r w:rsidR="009B70D7" w:rsidRPr="004C0492">
        <w:rPr>
          <w:rFonts w:hint="eastAsia"/>
          <w:color w:val="FF0000"/>
          <w:sz w:val="28"/>
          <w:szCs w:val="28"/>
          <w:rPrChange w:id="489" w:author="吴 珊珊" w:date="2019-10-31T09:53:00Z">
            <w:rPr>
              <w:rFonts w:hint="eastAsia"/>
              <w:color w:val="FF0000"/>
            </w:rPr>
          </w:rPrChange>
        </w:rPr>
        <w:t>*</w:t>
      </w:r>
      <w:ins w:id="490" w:author="马静" w:date="2019-10-29T09:34:00Z">
        <w:r w:rsidRPr="004C0492">
          <w:rPr>
            <w:rFonts w:hint="eastAsia"/>
            <w:color w:val="FF0000"/>
            <w:sz w:val="28"/>
            <w:szCs w:val="28"/>
            <w:rPrChange w:id="491" w:author="吴 珊珊" w:date="2019-10-31T09:53:00Z">
              <w:rPr>
                <w:rFonts w:hint="eastAsia"/>
                <w:color w:val="FF0000"/>
              </w:rPr>
            </w:rPrChange>
          </w:rPr>
          <w:t>可审核</w:t>
        </w:r>
      </w:ins>
      <w:del w:id="492" w:author="马静" w:date="2019-10-29T09:34:00Z">
        <w:r w:rsidR="009B70D7" w:rsidRPr="004C0492" w:rsidDel="00445746">
          <w:rPr>
            <w:rFonts w:hint="eastAsia"/>
            <w:color w:val="FF0000"/>
            <w:sz w:val="28"/>
            <w:szCs w:val="28"/>
            <w:rPrChange w:id="493" w:author="吴 珊珊" w:date="2019-10-31T09:53:00Z">
              <w:rPr>
                <w:rFonts w:hint="eastAsia"/>
              </w:rPr>
            </w:rPrChange>
          </w:rPr>
          <w:delText>对</w:delText>
        </w:r>
      </w:del>
      <w:r w:rsidR="009B70D7" w:rsidRPr="004C0492">
        <w:rPr>
          <w:rFonts w:hint="eastAsia"/>
          <w:color w:val="FF0000"/>
          <w:sz w:val="28"/>
          <w:szCs w:val="28"/>
          <w:rPrChange w:id="494" w:author="吴 珊珊" w:date="2019-10-31T09:53:00Z">
            <w:rPr>
              <w:rFonts w:hint="eastAsia"/>
            </w:rPr>
          </w:rPrChange>
        </w:rPr>
        <w:t>受理人员提交的知识库建议</w:t>
      </w:r>
      <w:del w:id="495" w:author="马静" w:date="2019-10-29T09:34:00Z">
        <w:r w:rsidR="009B70D7" w:rsidRPr="004C0492" w:rsidDel="00445746">
          <w:rPr>
            <w:rFonts w:hint="eastAsia"/>
            <w:color w:val="FF0000"/>
            <w:sz w:val="28"/>
            <w:szCs w:val="28"/>
            <w:rPrChange w:id="496" w:author="吴 珊珊" w:date="2019-10-31T09:53:00Z">
              <w:rPr>
                <w:rFonts w:hint="eastAsia"/>
              </w:rPr>
            </w:rPrChange>
          </w:rPr>
          <w:delText>进行审核</w:delText>
        </w:r>
      </w:del>
      <w:ins w:id="497" w:author="马静" w:date="2019-10-29T09:34:00Z">
        <w:r w:rsidRPr="004C0492">
          <w:rPr>
            <w:rFonts w:hint="eastAsia"/>
            <w:color w:val="FF0000"/>
            <w:sz w:val="28"/>
            <w:szCs w:val="28"/>
            <w:rPrChange w:id="498" w:author="吴 珊珊" w:date="2019-10-31T09:53:00Z">
              <w:rPr>
                <w:rFonts w:hint="eastAsia"/>
              </w:rPr>
            </w:rPrChange>
          </w:rPr>
          <w:t>信息</w:t>
        </w:r>
      </w:ins>
      <w:del w:id="499" w:author="吴 珊珊" w:date="2019-10-31T10:03:00Z">
        <w:r w:rsidR="009B70D7" w:rsidRPr="004C0492" w:rsidDel="001C0B1E">
          <w:rPr>
            <w:rFonts w:hint="eastAsia"/>
            <w:color w:val="FF0000"/>
            <w:sz w:val="28"/>
            <w:szCs w:val="28"/>
            <w:rPrChange w:id="500" w:author="吴 珊珊" w:date="2019-10-31T09:53:00Z">
              <w:rPr>
                <w:rFonts w:hint="eastAsia"/>
              </w:rPr>
            </w:rPrChange>
          </w:rPr>
          <w:delText>（</w:delText>
        </w:r>
      </w:del>
      <w:ins w:id="501" w:author="马静" w:date="2019-10-29T09:34:00Z">
        <w:del w:id="502" w:author="吴 珊珊" w:date="2019-10-31T10:01:00Z">
          <w:r w:rsidRPr="004C0492" w:rsidDel="001C0B1E">
            <w:rPr>
              <w:rFonts w:hint="eastAsia"/>
              <w:color w:val="FF0000"/>
              <w:sz w:val="28"/>
              <w:szCs w:val="28"/>
              <w:rPrChange w:id="503" w:author="吴 珊珊" w:date="2019-10-31T09:53:00Z">
                <w:rPr>
                  <w:rFonts w:hint="eastAsia"/>
                </w:rPr>
              </w:rPrChange>
            </w:rPr>
            <w:delText>在</w:delText>
          </w:r>
        </w:del>
      </w:ins>
      <w:del w:id="504" w:author="吴 珊珊" w:date="2019-10-31T10:01:00Z">
        <w:r w:rsidR="009B70D7" w:rsidRPr="004C0492" w:rsidDel="001C0B1E">
          <w:rPr>
            <w:rFonts w:hint="eastAsia"/>
            <w:color w:val="FF0000"/>
            <w:sz w:val="28"/>
            <w:szCs w:val="28"/>
            <w:rPrChange w:id="505" w:author="吴 珊珊" w:date="2019-10-31T09:53:00Z">
              <w:rPr>
                <w:rFonts w:hint="eastAsia"/>
              </w:rPr>
            </w:rPrChange>
          </w:rPr>
          <w:delText>信息系统</w:delText>
        </w:r>
      </w:del>
      <w:ins w:id="506" w:author="马静" w:date="2019-10-29T09:34:00Z">
        <w:del w:id="507" w:author="吴 珊珊" w:date="2019-10-31T10:01:00Z">
          <w:r w:rsidRPr="004C0492" w:rsidDel="001C0B1E">
            <w:rPr>
              <w:rFonts w:hint="eastAsia"/>
              <w:color w:val="FF0000"/>
              <w:sz w:val="28"/>
              <w:szCs w:val="28"/>
              <w:rPrChange w:id="508" w:author="吴 珊珊" w:date="2019-10-31T09:53:00Z">
                <w:rPr>
                  <w:rFonts w:hint="eastAsia"/>
                </w:rPr>
              </w:rPrChange>
            </w:rPr>
            <w:delText>中实现该功能</w:delText>
          </w:r>
        </w:del>
      </w:ins>
      <w:del w:id="509" w:author="吴 珊珊" w:date="2019-10-31T10:03:00Z">
        <w:r w:rsidR="009B70D7" w:rsidRPr="004C0492" w:rsidDel="001C0B1E">
          <w:rPr>
            <w:rFonts w:hint="eastAsia"/>
            <w:color w:val="FF0000"/>
            <w:sz w:val="28"/>
            <w:szCs w:val="28"/>
            <w:rPrChange w:id="510" w:author="吴 珊珊" w:date="2019-10-31T09:53:00Z">
              <w:rPr>
                <w:rFonts w:hint="eastAsia"/>
              </w:rPr>
            </w:rPrChange>
          </w:rPr>
          <w:delText>）</w:delText>
        </w:r>
      </w:del>
      <w:ins w:id="511" w:author="马静" w:date="2019-10-29T09:36:00Z">
        <w:r w:rsidRPr="004C0492">
          <w:rPr>
            <w:rFonts w:hint="eastAsia"/>
            <w:color w:val="FF0000"/>
            <w:sz w:val="28"/>
            <w:szCs w:val="28"/>
            <w:rPrChange w:id="512" w:author="吴 珊珊" w:date="2019-10-31T09:53:00Z">
              <w:rPr>
                <w:rFonts w:hint="eastAsia"/>
              </w:rPr>
            </w:rPrChange>
          </w:rPr>
          <w:t>。</w:t>
        </w:r>
      </w:ins>
      <w:del w:id="513" w:author="马静" w:date="2019-10-29T09:36:00Z">
        <w:r w:rsidR="009B70D7" w:rsidRPr="004C0492" w:rsidDel="00445746">
          <w:rPr>
            <w:rFonts w:hint="eastAsia"/>
            <w:sz w:val="28"/>
            <w:szCs w:val="28"/>
            <w:rPrChange w:id="514" w:author="吴 珊珊" w:date="2019-10-31T09:53:00Z">
              <w:rPr>
                <w:rFonts w:hint="eastAsia"/>
              </w:rPr>
            </w:rPrChange>
          </w:rPr>
          <w:delText>；</w:delText>
        </w:r>
      </w:del>
    </w:p>
    <w:p w14:paraId="7BE8A15A" w14:textId="77777777" w:rsidR="000F41BA" w:rsidRPr="004C0492" w:rsidRDefault="000F41BA">
      <w:pPr>
        <w:pStyle w:val="1"/>
        <w:numPr>
          <w:ilvl w:val="0"/>
          <w:numId w:val="8"/>
        </w:numPr>
        <w:ind w:firstLineChars="0"/>
        <w:rPr>
          <w:sz w:val="28"/>
          <w:szCs w:val="28"/>
          <w:rPrChange w:id="515" w:author="吴 珊珊" w:date="2019-10-31T09:53:00Z">
            <w:rPr/>
          </w:rPrChange>
        </w:rPr>
        <w:pPrChange w:id="516" w:author="吴 珊珊" w:date="2019-10-29T11:03:00Z">
          <w:pPr>
            <w:pStyle w:val="a6"/>
            <w:numPr>
              <w:numId w:val="1"/>
            </w:numPr>
            <w:ind w:left="720" w:firstLineChars="0" w:firstLine="0"/>
            <w:jc w:val="left"/>
            <w:outlineLvl w:val="0"/>
          </w:pPr>
        </w:pPrChange>
      </w:pPr>
      <w:bookmarkStart w:id="517" w:name="_Toc23408305"/>
      <w:r w:rsidRPr="004C0492">
        <w:rPr>
          <w:rFonts w:hint="eastAsia"/>
          <w:sz w:val="28"/>
          <w:szCs w:val="28"/>
          <w:rPrChange w:id="518" w:author="吴 珊珊" w:date="2019-10-31T09:53:00Z">
            <w:rPr>
              <w:rFonts w:hint="eastAsia"/>
            </w:rPr>
          </w:rPrChange>
        </w:rPr>
        <w:t>功能概述</w:t>
      </w:r>
      <w:bookmarkEnd w:id="517"/>
    </w:p>
    <w:p w14:paraId="0818FD63" w14:textId="620396C2" w:rsidR="000F41BA" w:rsidRPr="004C0492" w:rsidRDefault="000F41BA" w:rsidP="000F41BA">
      <w:pPr>
        <w:ind w:firstLine="560"/>
        <w:rPr>
          <w:sz w:val="28"/>
          <w:szCs w:val="28"/>
          <w:rPrChange w:id="519" w:author="吴 珊珊" w:date="2019-10-31T09:53:00Z">
            <w:rPr/>
          </w:rPrChange>
        </w:rPr>
      </w:pPr>
      <w:r w:rsidRPr="004C0492">
        <w:rPr>
          <w:rFonts w:hint="eastAsia"/>
          <w:sz w:val="28"/>
          <w:szCs w:val="28"/>
          <w:rPrChange w:id="520" w:author="吴 珊珊" w:date="2019-10-31T09:53:00Z">
            <w:rPr>
              <w:rFonts w:hint="eastAsia"/>
            </w:rPr>
          </w:rPrChange>
        </w:rPr>
        <w:t>受理系统主要</w:t>
      </w:r>
      <w:ins w:id="521" w:author="马静" w:date="2019-10-29T09:37:00Z">
        <w:r w:rsidR="00445746" w:rsidRPr="004C0492">
          <w:rPr>
            <w:sz w:val="28"/>
            <w:szCs w:val="28"/>
            <w:rPrChange w:id="522" w:author="吴 珊珊" w:date="2019-10-31T09:53:00Z">
              <w:rPr/>
            </w:rPrChange>
          </w:rPr>
          <w:t>面向</w:t>
        </w:r>
      </w:ins>
      <w:del w:id="523" w:author="马静" w:date="2019-10-29T09:37:00Z">
        <w:r w:rsidRPr="004C0492" w:rsidDel="00445746">
          <w:rPr>
            <w:rFonts w:hint="eastAsia"/>
            <w:sz w:val="28"/>
            <w:szCs w:val="28"/>
            <w:rPrChange w:id="524" w:author="吴 珊珊" w:date="2019-10-31T09:53:00Z">
              <w:rPr>
                <w:rFonts w:hint="eastAsia"/>
              </w:rPr>
            </w:rPrChange>
          </w:rPr>
          <w:delText>面</w:delText>
        </w:r>
      </w:del>
      <w:r w:rsidRPr="004C0492">
        <w:rPr>
          <w:rFonts w:hint="eastAsia"/>
          <w:sz w:val="28"/>
          <w:szCs w:val="28"/>
          <w:rPrChange w:id="525" w:author="吴 珊珊" w:date="2019-10-31T09:53:00Z">
            <w:rPr>
              <w:rFonts w:hint="eastAsia"/>
            </w:rPr>
          </w:rPrChange>
        </w:rPr>
        <w:t>受理中心的</w:t>
      </w:r>
      <w:ins w:id="526" w:author="马静" w:date="2019-10-29T09:37:00Z">
        <w:r w:rsidR="00445746" w:rsidRPr="004C0492">
          <w:rPr>
            <w:sz w:val="28"/>
            <w:szCs w:val="28"/>
            <w:rPrChange w:id="527" w:author="吴 珊珊" w:date="2019-10-31T09:53:00Z">
              <w:rPr/>
            </w:rPrChange>
          </w:rPr>
          <w:t>受理人员</w:t>
        </w:r>
      </w:ins>
      <w:del w:id="528" w:author="马静" w:date="2019-10-29T09:37:00Z">
        <w:r w:rsidRPr="004C0492" w:rsidDel="00445746">
          <w:rPr>
            <w:rFonts w:hint="eastAsia"/>
            <w:sz w:val="28"/>
            <w:szCs w:val="28"/>
            <w:rPrChange w:id="529" w:author="吴 珊珊" w:date="2019-10-31T09:53:00Z">
              <w:rPr>
                <w:rFonts w:hint="eastAsia"/>
              </w:rPr>
            </w:rPrChange>
          </w:rPr>
          <w:delText>话务员</w:delText>
        </w:r>
      </w:del>
      <w:r w:rsidRPr="004C0492">
        <w:rPr>
          <w:rFonts w:hint="eastAsia"/>
          <w:sz w:val="28"/>
          <w:szCs w:val="28"/>
          <w:rPrChange w:id="530" w:author="吴 珊珊" w:date="2019-10-31T09:53:00Z">
            <w:rPr>
              <w:rFonts w:hint="eastAsia"/>
            </w:rPr>
          </w:rPrChange>
        </w:rPr>
        <w:t>、</w:t>
      </w:r>
      <w:ins w:id="531" w:author="马静" w:date="2019-10-29T09:37:00Z">
        <w:r w:rsidR="00445746" w:rsidRPr="004C0492">
          <w:rPr>
            <w:rFonts w:hint="eastAsia"/>
            <w:sz w:val="28"/>
            <w:szCs w:val="28"/>
            <w:rPrChange w:id="532" w:author="吴 珊珊" w:date="2019-10-31T09:53:00Z">
              <w:rPr>
                <w:rFonts w:hint="eastAsia"/>
              </w:rPr>
            </w:rPrChange>
          </w:rPr>
          <w:t>转办下沉人员、</w:t>
        </w:r>
        <w:r w:rsidR="00445746" w:rsidRPr="004C0492">
          <w:rPr>
            <w:sz w:val="28"/>
            <w:szCs w:val="28"/>
            <w:rPrChange w:id="533" w:author="吴 珊珊" w:date="2019-10-31T09:53:00Z">
              <w:rPr/>
            </w:rPrChange>
          </w:rPr>
          <w:t>受理</w:t>
        </w:r>
      </w:ins>
      <w:del w:id="534" w:author="马静" w:date="2019-10-29T09:37:00Z">
        <w:r w:rsidRPr="004C0492" w:rsidDel="00445746">
          <w:rPr>
            <w:rFonts w:hint="eastAsia"/>
            <w:sz w:val="28"/>
            <w:szCs w:val="28"/>
            <w:rPrChange w:id="535" w:author="吴 珊珊" w:date="2019-10-31T09:53:00Z">
              <w:rPr>
                <w:rFonts w:hint="eastAsia"/>
              </w:rPr>
            </w:rPrChange>
          </w:rPr>
          <w:delText>话务</w:delText>
        </w:r>
      </w:del>
      <w:r w:rsidRPr="004C0492">
        <w:rPr>
          <w:rFonts w:hint="eastAsia"/>
          <w:sz w:val="28"/>
          <w:szCs w:val="28"/>
          <w:rPrChange w:id="536" w:author="吴 珊珊" w:date="2019-10-31T09:53:00Z">
            <w:rPr>
              <w:rFonts w:hint="eastAsia"/>
            </w:rPr>
          </w:rPrChange>
        </w:rPr>
        <w:t>班</w:t>
      </w:r>
      <w:r w:rsidRPr="004C0492">
        <w:rPr>
          <w:rFonts w:hint="eastAsia"/>
          <w:sz w:val="28"/>
          <w:szCs w:val="28"/>
          <w:rPrChange w:id="537" w:author="吴 珊珊" w:date="2019-10-31T09:53:00Z">
            <w:rPr>
              <w:rFonts w:hint="eastAsia"/>
            </w:rPr>
          </w:rPrChange>
        </w:rPr>
        <w:lastRenderedPageBreak/>
        <w:t>长，为用户提供</w:t>
      </w:r>
      <w:r w:rsidRPr="004C0492">
        <w:rPr>
          <w:rFonts w:hint="eastAsia"/>
          <w:sz w:val="28"/>
          <w:szCs w:val="28"/>
          <w:rPrChange w:id="538" w:author="吴 珊珊" w:date="2019-10-31T09:53:00Z">
            <w:rPr>
              <w:rFonts w:hint="eastAsia"/>
            </w:rPr>
          </w:rPrChange>
        </w:rPr>
        <w:t>7*24</w:t>
      </w:r>
      <w:r w:rsidRPr="004C0492">
        <w:rPr>
          <w:rFonts w:hint="eastAsia"/>
          <w:sz w:val="28"/>
          <w:szCs w:val="28"/>
          <w:rPrChange w:id="539" w:author="吴 珊珊" w:date="2019-10-31T09:53:00Z">
            <w:rPr>
              <w:rFonts w:hint="eastAsia"/>
            </w:rPr>
          </w:rPrChange>
        </w:rPr>
        <w:t>小时全天候使用的诉求受理系统</w:t>
      </w:r>
      <w:r w:rsidR="00D413D0" w:rsidRPr="004C0492">
        <w:rPr>
          <w:rFonts w:hint="eastAsia"/>
          <w:sz w:val="28"/>
          <w:szCs w:val="28"/>
          <w:rPrChange w:id="540" w:author="吴 珊珊" w:date="2019-10-31T09:53:00Z">
            <w:rPr>
              <w:rFonts w:hint="eastAsia"/>
            </w:rPr>
          </w:rPrChange>
        </w:rPr>
        <w:t>，受理流程图如下：</w:t>
      </w:r>
    </w:p>
    <w:p w14:paraId="5C98E1FD" w14:textId="2BB63FAA" w:rsidR="00D413D0" w:rsidRPr="004C0492" w:rsidRDefault="00D413D0" w:rsidP="00D413D0">
      <w:pPr>
        <w:ind w:firstLineChars="0" w:firstLine="0"/>
        <w:rPr>
          <w:sz w:val="28"/>
          <w:szCs w:val="28"/>
          <w:rPrChange w:id="541" w:author="吴 珊珊" w:date="2019-10-31T09:53:00Z">
            <w:rPr/>
          </w:rPrChange>
        </w:rPr>
      </w:pPr>
      <w:r w:rsidRPr="004C0492">
        <w:rPr>
          <w:noProof/>
          <w:sz w:val="28"/>
          <w:szCs w:val="28"/>
          <w:rPrChange w:id="542" w:author="吴 珊珊" w:date="2019-10-31T09:53:00Z">
            <w:rPr>
              <w:noProof/>
            </w:rPr>
          </w:rPrChange>
        </w:rPr>
        <w:drawing>
          <wp:inline distT="0" distB="0" distL="0" distR="0" wp14:anchorId="09B524FE" wp14:editId="285248E4">
            <wp:extent cx="5274310" cy="3752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2215"/>
                    </a:xfrm>
                    <a:prstGeom prst="rect">
                      <a:avLst/>
                    </a:prstGeom>
                  </pic:spPr>
                </pic:pic>
              </a:graphicData>
            </a:graphic>
          </wp:inline>
        </w:drawing>
      </w:r>
    </w:p>
    <w:p w14:paraId="15164225" w14:textId="50865E1C" w:rsidR="009B70D7" w:rsidRPr="004C0492" w:rsidRDefault="009B70D7">
      <w:pPr>
        <w:pStyle w:val="2"/>
        <w:numPr>
          <w:ilvl w:val="1"/>
          <w:numId w:val="8"/>
        </w:numPr>
        <w:ind w:firstLineChars="0"/>
        <w:rPr>
          <w:sz w:val="28"/>
          <w:szCs w:val="28"/>
          <w:highlight w:val="yellow"/>
          <w:rPrChange w:id="543" w:author="吴 珊珊" w:date="2019-10-31T09:53:00Z">
            <w:rPr/>
          </w:rPrChange>
        </w:rPr>
        <w:pPrChange w:id="544" w:author="吴 珊珊" w:date="2019-10-29T11:03:00Z">
          <w:pPr>
            <w:pStyle w:val="a6"/>
            <w:numPr>
              <w:ilvl w:val="1"/>
              <w:numId w:val="1"/>
            </w:numPr>
            <w:ind w:left="720" w:firstLineChars="0" w:hanging="720"/>
            <w:outlineLvl w:val="2"/>
          </w:pPr>
        </w:pPrChange>
      </w:pPr>
      <w:bookmarkStart w:id="545" w:name="_Toc23408306"/>
      <w:proofErr w:type="gramStart"/>
      <w:r w:rsidRPr="004C0492">
        <w:rPr>
          <w:rFonts w:hint="eastAsia"/>
          <w:sz w:val="28"/>
          <w:szCs w:val="28"/>
          <w:highlight w:val="yellow"/>
          <w:rPrChange w:id="546" w:author="吴 珊珊" w:date="2019-10-31T09:53:00Z">
            <w:rPr>
              <w:rFonts w:hint="eastAsia"/>
              <w:b/>
              <w:bCs/>
            </w:rPr>
          </w:rPrChange>
        </w:rPr>
        <w:t>软电话</w:t>
      </w:r>
      <w:proofErr w:type="gramEnd"/>
      <w:r w:rsidRPr="004C0492">
        <w:rPr>
          <w:rFonts w:hint="eastAsia"/>
          <w:sz w:val="28"/>
          <w:szCs w:val="28"/>
          <w:highlight w:val="yellow"/>
          <w:rPrChange w:id="547" w:author="吴 珊珊" w:date="2019-10-31T09:53:00Z">
            <w:rPr>
              <w:rFonts w:hint="eastAsia"/>
              <w:b/>
              <w:bCs/>
            </w:rPr>
          </w:rPrChange>
        </w:rPr>
        <w:t>集成</w:t>
      </w:r>
      <w:bookmarkEnd w:id="545"/>
    </w:p>
    <w:p w14:paraId="636A458B" w14:textId="4DCB5808" w:rsidR="000F41BA" w:rsidRPr="004C0492" w:rsidRDefault="000F41BA" w:rsidP="000F41BA">
      <w:pPr>
        <w:ind w:firstLine="560"/>
        <w:rPr>
          <w:sz w:val="28"/>
          <w:szCs w:val="28"/>
          <w:rPrChange w:id="548" w:author="吴 珊珊" w:date="2019-10-31T09:53:00Z">
            <w:rPr/>
          </w:rPrChange>
        </w:rPr>
      </w:pPr>
      <w:r w:rsidRPr="004C0492">
        <w:rPr>
          <w:rFonts w:hint="eastAsia"/>
          <w:sz w:val="28"/>
          <w:szCs w:val="28"/>
          <w:highlight w:val="yellow"/>
          <w:rPrChange w:id="549" w:author="吴 珊珊" w:date="2019-10-31T09:53:00Z">
            <w:rPr>
              <w:rFonts w:hint="eastAsia"/>
            </w:rPr>
          </w:rPrChange>
        </w:rPr>
        <w:t>受理系统通过</w:t>
      </w:r>
      <w:ins w:id="550" w:author="马静" w:date="2019-10-29T09:40:00Z">
        <w:r w:rsidR="00345090" w:rsidRPr="004C0492">
          <w:rPr>
            <w:rFonts w:hint="eastAsia"/>
            <w:sz w:val="28"/>
            <w:szCs w:val="28"/>
            <w:highlight w:val="yellow"/>
            <w:rPrChange w:id="551" w:author="吴 珊珊" w:date="2019-10-31T09:53:00Z">
              <w:rPr>
                <w:rFonts w:hint="eastAsia"/>
              </w:rPr>
            </w:rPrChange>
          </w:rPr>
          <w:t>与话务平台对接，</w:t>
        </w:r>
      </w:ins>
      <w:del w:id="552" w:author="马静" w:date="2019-10-29T09:40:00Z">
        <w:r w:rsidRPr="004C0492" w:rsidDel="00345090">
          <w:rPr>
            <w:rFonts w:hint="eastAsia"/>
            <w:sz w:val="28"/>
            <w:szCs w:val="28"/>
            <w:highlight w:val="yellow"/>
            <w:rPrChange w:id="553" w:author="吴 珊珊" w:date="2019-10-31T09:53:00Z">
              <w:rPr>
                <w:rFonts w:hint="eastAsia"/>
              </w:rPr>
            </w:rPrChange>
          </w:rPr>
          <w:delText>集成</w:delText>
        </w:r>
        <w:r w:rsidRPr="004C0492" w:rsidDel="00345090">
          <w:rPr>
            <w:sz w:val="28"/>
            <w:szCs w:val="28"/>
            <w:highlight w:val="yellow"/>
            <w:rPrChange w:id="554" w:author="吴 珊珊" w:date="2019-10-31T09:53:00Z">
              <w:rPr/>
            </w:rPrChange>
          </w:rPr>
          <w:delText>IP</w:delText>
        </w:r>
        <w:r w:rsidRPr="004C0492" w:rsidDel="00345090">
          <w:rPr>
            <w:rFonts w:hint="eastAsia"/>
            <w:sz w:val="28"/>
            <w:szCs w:val="28"/>
            <w:highlight w:val="yellow"/>
            <w:rPrChange w:id="555" w:author="吴 珊珊" w:date="2019-10-31T09:53:00Z">
              <w:rPr>
                <w:rFonts w:hint="eastAsia"/>
              </w:rPr>
            </w:rPrChange>
          </w:rPr>
          <w:delText>话机厂商的软电话组件，调用话机</w:delText>
        </w:r>
      </w:del>
      <w:r w:rsidRPr="004C0492">
        <w:rPr>
          <w:rFonts w:hint="eastAsia"/>
          <w:sz w:val="28"/>
          <w:szCs w:val="28"/>
          <w:highlight w:val="yellow"/>
          <w:rPrChange w:id="556" w:author="吴 珊珊" w:date="2019-10-31T09:53:00Z">
            <w:rPr>
              <w:rFonts w:hint="eastAsia"/>
            </w:rPr>
          </w:rPrChange>
        </w:rPr>
        <w:t>实现话务平台的登入、</w:t>
      </w:r>
      <w:ins w:id="557" w:author="马静" w:date="2019-10-29T09:41:00Z">
        <w:r w:rsidR="00345090" w:rsidRPr="004C0492">
          <w:rPr>
            <w:sz w:val="28"/>
            <w:szCs w:val="28"/>
            <w:highlight w:val="yellow"/>
            <w:rPrChange w:id="558" w:author="吴 珊珊" w:date="2019-10-31T09:53:00Z">
              <w:rPr/>
            </w:rPrChange>
          </w:rPr>
          <w:t>登出</w:t>
        </w:r>
      </w:ins>
      <w:del w:id="559" w:author="马静" w:date="2019-10-29T09:40:00Z">
        <w:r w:rsidRPr="004C0492" w:rsidDel="00345090">
          <w:rPr>
            <w:rFonts w:hint="eastAsia"/>
            <w:sz w:val="28"/>
            <w:szCs w:val="28"/>
            <w:highlight w:val="yellow"/>
            <w:rPrChange w:id="560" w:author="吴 珊珊" w:date="2019-10-31T09:53:00Z">
              <w:rPr>
                <w:rFonts w:hint="eastAsia"/>
              </w:rPr>
            </w:rPrChange>
          </w:rPr>
          <w:delText>等处</w:delText>
        </w:r>
      </w:del>
      <w:r w:rsidRPr="004C0492">
        <w:rPr>
          <w:rFonts w:hint="eastAsia"/>
          <w:sz w:val="28"/>
          <w:szCs w:val="28"/>
          <w:highlight w:val="yellow"/>
          <w:rPrChange w:id="561" w:author="吴 珊珊" w:date="2019-10-31T09:53:00Z">
            <w:rPr>
              <w:rFonts w:hint="eastAsia"/>
            </w:rPr>
          </w:rPrChange>
        </w:rPr>
        <w:t>、</w:t>
      </w:r>
      <w:del w:id="562" w:author="马静" w:date="2019-10-29T09:41:00Z">
        <w:r w:rsidRPr="004C0492" w:rsidDel="00345090">
          <w:rPr>
            <w:rFonts w:hint="eastAsia"/>
            <w:sz w:val="28"/>
            <w:szCs w:val="28"/>
            <w:highlight w:val="yellow"/>
            <w:rPrChange w:id="563" w:author="吴 珊珊" w:date="2019-10-31T09:53:00Z">
              <w:rPr>
                <w:rFonts w:hint="eastAsia"/>
              </w:rPr>
            </w:rPrChange>
          </w:rPr>
          <w:delText>来电的</w:delText>
        </w:r>
      </w:del>
      <w:r w:rsidRPr="004C0492">
        <w:rPr>
          <w:rFonts w:hint="eastAsia"/>
          <w:sz w:val="28"/>
          <w:szCs w:val="28"/>
          <w:highlight w:val="yellow"/>
          <w:rPrChange w:id="564" w:author="吴 珊珊" w:date="2019-10-31T09:53:00Z">
            <w:rPr>
              <w:rFonts w:hint="eastAsia"/>
            </w:rPr>
          </w:rPrChange>
        </w:rPr>
        <w:t>摘机、保持、挂断、磋商、磋商转接、三方通话、示闲、</w:t>
      </w:r>
      <w:ins w:id="565" w:author="马静" w:date="2019-10-29T09:41:00Z">
        <w:r w:rsidR="00345090" w:rsidRPr="004C0492">
          <w:rPr>
            <w:rFonts w:hint="eastAsia"/>
            <w:sz w:val="28"/>
            <w:szCs w:val="28"/>
            <w:highlight w:val="yellow"/>
            <w:rPrChange w:id="566" w:author="吴 珊珊" w:date="2019-10-31T09:53:00Z">
              <w:rPr>
                <w:rFonts w:hint="eastAsia"/>
              </w:rPr>
            </w:rPrChange>
          </w:rPr>
          <w:t>示忙、</w:t>
        </w:r>
      </w:ins>
      <w:r w:rsidRPr="004C0492">
        <w:rPr>
          <w:rFonts w:hint="eastAsia"/>
          <w:sz w:val="28"/>
          <w:szCs w:val="28"/>
          <w:highlight w:val="yellow"/>
          <w:rPrChange w:id="567" w:author="吴 珊珊" w:date="2019-10-31T09:53:00Z">
            <w:rPr>
              <w:rFonts w:hint="eastAsia"/>
            </w:rPr>
          </w:rPrChange>
        </w:rPr>
        <w:t>外拨、二次拨号、满意度等</w:t>
      </w:r>
      <w:proofErr w:type="gramStart"/>
      <w:ins w:id="568" w:author="马静" w:date="2019-10-29T09:40:00Z">
        <w:r w:rsidR="00345090" w:rsidRPr="004C0492">
          <w:rPr>
            <w:rFonts w:hint="eastAsia"/>
            <w:sz w:val="28"/>
            <w:szCs w:val="28"/>
            <w:highlight w:val="yellow"/>
            <w:rPrChange w:id="569" w:author="吴 珊珊" w:date="2019-10-31T09:53:00Z">
              <w:rPr>
                <w:rFonts w:hint="eastAsia"/>
              </w:rPr>
            </w:rPrChange>
          </w:rPr>
          <w:t>软电话</w:t>
        </w:r>
      </w:ins>
      <w:proofErr w:type="gramEnd"/>
      <w:r w:rsidRPr="004C0492">
        <w:rPr>
          <w:rFonts w:hint="eastAsia"/>
          <w:sz w:val="28"/>
          <w:szCs w:val="28"/>
          <w:highlight w:val="yellow"/>
          <w:rPrChange w:id="570" w:author="吴 珊珊" w:date="2019-10-31T09:53:00Z">
            <w:rPr>
              <w:rFonts w:hint="eastAsia"/>
            </w:rPr>
          </w:rPrChange>
        </w:rPr>
        <w:t>功能。</w:t>
      </w:r>
    </w:p>
    <w:p w14:paraId="3AC28386" w14:textId="1E22D104" w:rsidR="009B70D7" w:rsidRPr="004C0492" w:rsidRDefault="009B70D7">
      <w:pPr>
        <w:pStyle w:val="2"/>
        <w:numPr>
          <w:ilvl w:val="1"/>
          <w:numId w:val="8"/>
        </w:numPr>
        <w:ind w:firstLineChars="0"/>
        <w:rPr>
          <w:sz w:val="28"/>
          <w:szCs w:val="28"/>
          <w:rPrChange w:id="571" w:author="吴 珊珊" w:date="2019-10-31T09:53:00Z">
            <w:rPr>
              <w:rFonts w:ascii="黑体" w:eastAsia="黑体" w:hAnsi="黑体"/>
              <w:sz w:val="36"/>
              <w:szCs w:val="36"/>
            </w:rPr>
          </w:rPrChange>
        </w:rPr>
        <w:pPrChange w:id="572" w:author="吴 珊珊" w:date="2019-10-29T11:03:00Z">
          <w:pPr>
            <w:pStyle w:val="a6"/>
            <w:numPr>
              <w:ilvl w:val="1"/>
              <w:numId w:val="1"/>
            </w:numPr>
            <w:ind w:left="720" w:firstLineChars="0" w:hanging="720"/>
            <w:outlineLvl w:val="2"/>
          </w:pPr>
        </w:pPrChange>
      </w:pPr>
      <w:bookmarkStart w:id="573" w:name="_Toc23408307"/>
      <w:r w:rsidRPr="004C0492">
        <w:rPr>
          <w:rFonts w:hint="eastAsia"/>
          <w:sz w:val="28"/>
          <w:szCs w:val="28"/>
          <w:rPrChange w:id="574" w:author="吴 珊珊" w:date="2019-10-31T09:53:00Z">
            <w:rPr>
              <w:rFonts w:ascii="黑体" w:eastAsia="黑体" w:hAnsi="黑体" w:hint="eastAsia"/>
              <w:b/>
              <w:bCs/>
              <w:sz w:val="36"/>
              <w:szCs w:val="36"/>
            </w:rPr>
          </w:rPrChange>
        </w:rPr>
        <w:t>待办事宜</w:t>
      </w:r>
      <w:bookmarkEnd w:id="573"/>
    </w:p>
    <w:p w14:paraId="508AC407" w14:textId="0ECCF5BE" w:rsidR="000F41BA" w:rsidRPr="004C0492" w:rsidRDefault="009B70D7" w:rsidP="000F41BA">
      <w:pPr>
        <w:ind w:firstLine="560"/>
        <w:rPr>
          <w:ins w:id="575" w:author="吴 珊珊" w:date="2019-10-31T09:33:00Z"/>
          <w:sz w:val="28"/>
          <w:szCs w:val="28"/>
          <w:rPrChange w:id="576" w:author="吴 珊珊" w:date="2019-10-31T09:53:00Z">
            <w:rPr>
              <w:ins w:id="577" w:author="吴 珊珊" w:date="2019-10-31T09:33:00Z"/>
            </w:rPr>
          </w:rPrChange>
        </w:rPr>
      </w:pPr>
      <w:r w:rsidRPr="004C0492">
        <w:rPr>
          <w:rFonts w:hint="eastAsia"/>
          <w:sz w:val="28"/>
          <w:szCs w:val="28"/>
          <w:rPrChange w:id="578" w:author="吴 珊珊" w:date="2019-10-31T09:53:00Z">
            <w:rPr>
              <w:rFonts w:hint="eastAsia"/>
            </w:rPr>
          </w:rPrChange>
        </w:rPr>
        <w:t>为用户提供</w:t>
      </w:r>
      <w:r w:rsidR="000F41BA" w:rsidRPr="004C0492">
        <w:rPr>
          <w:rFonts w:hint="eastAsia"/>
          <w:sz w:val="28"/>
          <w:szCs w:val="28"/>
          <w:rPrChange w:id="579" w:author="吴 珊珊" w:date="2019-10-31T09:53:00Z">
            <w:rPr>
              <w:rFonts w:hint="eastAsia"/>
            </w:rPr>
          </w:rPrChange>
        </w:rPr>
        <w:t>待办事宜</w:t>
      </w:r>
      <w:r w:rsidRPr="004C0492">
        <w:rPr>
          <w:rFonts w:hint="eastAsia"/>
          <w:sz w:val="28"/>
          <w:szCs w:val="28"/>
          <w:rPrChange w:id="580" w:author="吴 珊珊" w:date="2019-10-31T09:53:00Z">
            <w:rPr>
              <w:rFonts w:hint="eastAsia"/>
            </w:rPr>
          </w:rPrChange>
        </w:rPr>
        <w:t>功能，包含保存未提交工单、转办退受理、转办返受理、</w:t>
      </w:r>
      <w:del w:id="581" w:author="吴 珊珊" w:date="2019-10-31T09:32:00Z">
        <w:r w:rsidRPr="004C0492" w:rsidDel="0046138D">
          <w:rPr>
            <w:rFonts w:hint="eastAsia"/>
            <w:sz w:val="28"/>
            <w:szCs w:val="28"/>
            <w:rPrChange w:id="582" w:author="吴 珊珊" w:date="2019-10-31T09:53:00Z">
              <w:rPr>
                <w:rFonts w:hint="eastAsia"/>
              </w:rPr>
            </w:rPrChange>
          </w:rPr>
          <w:delText>工单稽核</w:delText>
        </w:r>
      </w:del>
      <w:ins w:id="583" w:author="吴 珊珊" w:date="2019-10-31T09:32:00Z">
        <w:r w:rsidR="0046138D" w:rsidRPr="004C0492">
          <w:rPr>
            <w:rFonts w:hint="eastAsia"/>
            <w:sz w:val="28"/>
            <w:szCs w:val="28"/>
            <w:rPrChange w:id="584" w:author="吴 珊珊" w:date="2019-10-31T09:53:00Z">
              <w:rPr>
                <w:rFonts w:hint="eastAsia"/>
              </w:rPr>
            </w:rPrChange>
          </w:rPr>
          <w:t>质检阅知</w:t>
        </w:r>
      </w:ins>
      <w:r w:rsidRPr="004C0492">
        <w:rPr>
          <w:rFonts w:hint="eastAsia"/>
          <w:sz w:val="28"/>
          <w:szCs w:val="28"/>
          <w:rPrChange w:id="585" w:author="吴 珊珊" w:date="2019-10-31T09:53:00Z">
            <w:rPr>
              <w:rFonts w:hint="eastAsia"/>
            </w:rPr>
          </w:rPrChange>
        </w:rPr>
        <w:t>通知、记事本提醒。</w:t>
      </w:r>
    </w:p>
    <w:p w14:paraId="765CA31F" w14:textId="263EDEED" w:rsidR="003C50DD" w:rsidRPr="004C0492" w:rsidRDefault="003C50DD">
      <w:pPr>
        <w:ind w:firstLine="560"/>
        <w:rPr>
          <w:ins w:id="586" w:author="吴 珊珊" w:date="2019-10-31T09:33:00Z"/>
          <w:sz w:val="28"/>
          <w:szCs w:val="28"/>
          <w:rPrChange w:id="587" w:author="吴 珊珊" w:date="2019-10-31T09:53:00Z">
            <w:rPr>
              <w:ins w:id="588" w:author="吴 珊珊" w:date="2019-10-31T09:33:00Z"/>
              <w:rFonts w:ascii="仿宋" w:eastAsia="仿宋" w:hAnsi="仿宋"/>
              <w:sz w:val="28"/>
              <w:szCs w:val="32"/>
            </w:rPr>
          </w:rPrChange>
        </w:rPr>
        <w:pPrChange w:id="589" w:author="吴 珊珊" w:date="2019-10-31T09:33:00Z">
          <w:pPr>
            <w:ind w:firstLine="560"/>
          </w:pPr>
        </w:pPrChange>
      </w:pPr>
      <w:ins w:id="590" w:author="吴 珊珊" w:date="2019-10-31T09:33:00Z">
        <w:r w:rsidRPr="004C0492">
          <w:rPr>
            <w:sz w:val="28"/>
            <w:szCs w:val="28"/>
            <w:rPrChange w:id="591" w:author="吴 珊珊" w:date="2019-10-31T09:53:00Z">
              <w:rPr>
                <w:rFonts w:ascii="仿宋" w:eastAsia="仿宋" w:hAnsi="仿宋"/>
                <w:sz w:val="28"/>
                <w:szCs w:val="32"/>
              </w:rPr>
            </w:rPrChange>
          </w:rPr>
          <w:t>1</w:t>
        </w:r>
      </w:ins>
      <w:ins w:id="592" w:author="吴 珊珊" w:date="2019-10-31T09:39:00Z">
        <w:r w:rsidR="00921E8D" w:rsidRPr="004C0492">
          <w:rPr>
            <w:rFonts w:hint="eastAsia"/>
            <w:sz w:val="28"/>
            <w:szCs w:val="28"/>
            <w:rPrChange w:id="593" w:author="吴 珊珊" w:date="2019-10-31T09:53:00Z">
              <w:rPr>
                <w:rFonts w:hint="eastAsia"/>
              </w:rPr>
            </w:rPrChange>
          </w:rPr>
          <w:t>）</w:t>
        </w:r>
      </w:ins>
      <w:ins w:id="594" w:author="吴 珊珊" w:date="2019-10-31T09:33:00Z">
        <w:r w:rsidRPr="004C0492">
          <w:rPr>
            <w:rFonts w:hint="eastAsia"/>
            <w:sz w:val="28"/>
            <w:szCs w:val="28"/>
            <w:rPrChange w:id="595" w:author="吴 珊珊" w:date="2019-10-31T09:53:00Z">
              <w:rPr>
                <w:rFonts w:ascii="仿宋" w:eastAsia="仿宋" w:hAnsi="仿宋" w:hint="eastAsia"/>
                <w:sz w:val="28"/>
                <w:szCs w:val="32"/>
              </w:rPr>
            </w:rPrChange>
          </w:rPr>
          <w:t>保存未提交工单：在话务量多的时候，受理员可将工单大概记录后暂时保存到“待办事宜”列表，待话务量少的时候再将工单进行规范整理后转派给办理单位或提交给转办中心进行转办。</w:t>
        </w:r>
      </w:ins>
    </w:p>
    <w:p w14:paraId="5AEAD365" w14:textId="23A83078" w:rsidR="003C50DD" w:rsidRPr="004C0492" w:rsidRDefault="003C50DD">
      <w:pPr>
        <w:ind w:firstLine="560"/>
        <w:rPr>
          <w:ins w:id="596" w:author="吴 珊珊" w:date="2019-10-31T09:33:00Z"/>
          <w:sz w:val="28"/>
          <w:szCs w:val="28"/>
          <w:rPrChange w:id="597" w:author="吴 珊珊" w:date="2019-10-31T09:53:00Z">
            <w:rPr>
              <w:ins w:id="598" w:author="吴 珊珊" w:date="2019-10-31T09:33:00Z"/>
              <w:rFonts w:ascii="仿宋" w:eastAsia="仿宋" w:hAnsi="仿宋"/>
              <w:sz w:val="28"/>
              <w:szCs w:val="32"/>
            </w:rPr>
          </w:rPrChange>
        </w:rPr>
        <w:pPrChange w:id="599" w:author="吴 珊珊" w:date="2019-10-31T09:33:00Z">
          <w:pPr>
            <w:ind w:firstLine="560"/>
          </w:pPr>
        </w:pPrChange>
      </w:pPr>
      <w:ins w:id="600" w:author="吴 珊珊" w:date="2019-10-31T09:33:00Z">
        <w:r w:rsidRPr="004C0492">
          <w:rPr>
            <w:sz w:val="28"/>
            <w:szCs w:val="28"/>
            <w:rPrChange w:id="601" w:author="吴 珊珊" w:date="2019-10-31T09:53:00Z">
              <w:rPr>
                <w:rFonts w:ascii="仿宋" w:eastAsia="仿宋" w:hAnsi="仿宋"/>
                <w:sz w:val="28"/>
                <w:szCs w:val="32"/>
              </w:rPr>
            </w:rPrChange>
          </w:rPr>
          <w:t>2</w:t>
        </w:r>
      </w:ins>
      <w:ins w:id="602" w:author="吴 珊珊" w:date="2019-10-31T09:39:00Z">
        <w:r w:rsidR="00921E8D" w:rsidRPr="004C0492">
          <w:rPr>
            <w:rFonts w:hint="eastAsia"/>
            <w:sz w:val="28"/>
            <w:szCs w:val="28"/>
            <w:rPrChange w:id="603" w:author="吴 珊珊" w:date="2019-10-31T09:53:00Z">
              <w:rPr>
                <w:rFonts w:hint="eastAsia"/>
              </w:rPr>
            </w:rPrChange>
          </w:rPr>
          <w:t>）</w:t>
        </w:r>
      </w:ins>
      <w:ins w:id="604" w:author="吴 珊珊" w:date="2019-10-31T09:33:00Z">
        <w:r w:rsidRPr="004C0492">
          <w:rPr>
            <w:rFonts w:hint="eastAsia"/>
            <w:sz w:val="28"/>
            <w:szCs w:val="28"/>
            <w:rPrChange w:id="605" w:author="吴 珊珊" w:date="2019-10-31T09:53:00Z">
              <w:rPr>
                <w:rFonts w:ascii="仿宋" w:eastAsia="仿宋" w:hAnsi="仿宋" w:hint="eastAsia"/>
                <w:sz w:val="28"/>
                <w:szCs w:val="32"/>
              </w:rPr>
            </w:rPrChange>
          </w:rPr>
          <w:t>转办返受理：转办中心在转单时发现工单不需转办，可由受</w:t>
        </w:r>
        <w:r w:rsidRPr="004C0492">
          <w:rPr>
            <w:rFonts w:hint="eastAsia"/>
            <w:sz w:val="28"/>
            <w:szCs w:val="28"/>
            <w:rPrChange w:id="606" w:author="吴 珊珊" w:date="2019-10-31T09:53:00Z">
              <w:rPr>
                <w:rFonts w:ascii="仿宋" w:eastAsia="仿宋" w:hAnsi="仿宋" w:hint="eastAsia"/>
                <w:sz w:val="28"/>
                <w:szCs w:val="32"/>
              </w:rPr>
            </w:rPrChange>
          </w:rPr>
          <w:lastRenderedPageBreak/>
          <w:t>理人员直接回复市民并办结的，转办人员可通过“转办返受理”功能，将工单返给受理人员进行</w:t>
        </w:r>
        <w:proofErr w:type="gramStart"/>
        <w:r w:rsidRPr="004C0492">
          <w:rPr>
            <w:rFonts w:hint="eastAsia"/>
            <w:sz w:val="28"/>
            <w:szCs w:val="28"/>
            <w:rPrChange w:id="607" w:author="吴 珊珊" w:date="2019-10-31T09:53:00Z">
              <w:rPr>
                <w:rFonts w:ascii="仿宋" w:eastAsia="仿宋" w:hAnsi="仿宋" w:hint="eastAsia"/>
                <w:sz w:val="28"/>
                <w:szCs w:val="32"/>
              </w:rPr>
            </w:rPrChange>
          </w:rPr>
          <w:t>直办办结</w:t>
        </w:r>
        <w:proofErr w:type="gramEnd"/>
        <w:r w:rsidRPr="004C0492">
          <w:rPr>
            <w:rFonts w:hint="eastAsia"/>
            <w:sz w:val="28"/>
            <w:szCs w:val="28"/>
            <w:rPrChange w:id="608" w:author="吴 珊珊" w:date="2019-10-31T09:53:00Z">
              <w:rPr>
                <w:rFonts w:ascii="仿宋" w:eastAsia="仿宋" w:hAnsi="仿宋" w:hint="eastAsia"/>
                <w:sz w:val="28"/>
                <w:szCs w:val="32"/>
              </w:rPr>
            </w:rPrChange>
          </w:rPr>
          <w:t>。</w:t>
        </w:r>
      </w:ins>
    </w:p>
    <w:p w14:paraId="7DBCC2B2" w14:textId="1F6FE3C9" w:rsidR="003C50DD" w:rsidRPr="004C0492" w:rsidRDefault="003C50DD">
      <w:pPr>
        <w:ind w:firstLine="560"/>
        <w:rPr>
          <w:ins w:id="609" w:author="吴 珊珊" w:date="2019-10-31T09:33:00Z"/>
          <w:sz w:val="28"/>
          <w:szCs w:val="28"/>
          <w:rPrChange w:id="610" w:author="吴 珊珊" w:date="2019-10-31T09:53:00Z">
            <w:rPr>
              <w:ins w:id="611" w:author="吴 珊珊" w:date="2019-10-31T09:33:00Z"/>
              <w:rFonts w:ascii="仿宋" w:eastAsia="仿宋" w:hAnsi="仿宋"/>
              <w:sz w:val="28"/>
              <w:szCs w:val="32"/>
            </w:rPr>
          </w:rPrChange>
        </w:rPr>
        <w:pPrChange w:id="612" w:author="吴 珊珊" w:date="2019-10-31T09:33:00Z">
          <w:pPr>
            <w:ind w:firstLine="560"/>
          </w:pPr>
        </w:pPrChange>
      </w:pPr>
      <w:ins w:id="613" w:author="吴 珊珊" w:date="2019-10-31T09:33:00Z">
        <w:r w:rsidRPr="004C0492">
          <w:rPr>
            <w:sz w:val="28"/>
            <w:szCs w:val="28"/>
            <w:rPrChange w:id="614" w:author="吴 珊珊" w:date="2019-10-31T09:53:00Z">
              <w:rPr>
                <w:rFonts w:ascii="仿宋" w:eastAsia="仿宋" w:hAnsi="仿宋"/>
                <w:sz w:val="28"/>
                <w:szCs w:val="32"/>
              </w:rPr>
            </w:rPrChange>
          </w:rPr>
          <w:t>3</w:t>
        </w:r>
      </w:ins>
      <w:ins w:id="615" w:author="吴 珊珊" w:date="2019-10-31T09:39:00Z">
        <w:r w:rsidR="00921E8D" w:rsidRPr="004C0492">
          <w:rPr>
            <w:rFonts w:hint="eastAsia"/>
            <w:sz w:val="28"/>
            <w:szCs w:val="28"/>
            <w:rPrChange w:id="616" w:author="吴 珊珊" w:date="2019-10-31T09:53:00Z">
              <w:rPr>
                <w:rFonts w:hint="eastAsia"/>
              </w:rPr>
            </w:rPrChange>
          </w:rPr>
          <w:t>）</w:t>
        </w:r>
      </w:ins>
      <w:ins w:id="617" w:author="吴 珊珊" w:date="2019-10-31T09:33:00Z">
        <w:r w:rsidRPr="004C0492">
          <w:rPr>
            <w:rFonts w:hint="eastAsia"/>
            <w:sz w:val="28"/>
            <w:szCs w:val="28"/>
            <w:rPrChange w:id="618" w:author="吴 珊珊" w:date="2019-10-31T09:53:00Z">
              <w:rPr>
                <w:rFonts w:ascii="仿宋" w:eastAsia="仿宋" w:hAnsi="仿宋" w:hint="eastAsia"/>
                <w:sz w:val="28"/>
                <w:szCs w:val="32"/>
              </w:rPr>
            </w:rPrChange>
          </w:rPr>
          <w:t>转办退受理：转办中心在转单时发现工单的内容描述不详细或存在错误，可将工单退回给受理人员进行重新整理。</w:t>
        </w:r>
      </w:ins>
    </w:p>
    <w:p w14:paraId="4D863447" w14:textId="2C62040D" w:rsidR="003C50DD" w:rsidRPr="004C0492" w:rsidRDefault="003C50DD">
      <w:pPr>
        <w:ind w:firstLine="560"/>
        <w:rPr>
          <w:ins w:id="619" w:author="吴 珊珊" w:date="2019-10-31T09:33:00Z"/>
          <w:sz w:val="28"/>
          <w:szCs w:val="28"/>
          <w:rPrChange w:id="620" w:author="吴 珊珊" w:date="2019-10-31T09:53:00Z">
            <w:rPr>
              <w:ins w:id="621" w:author="吴 珊珊" w:date="2019-10-31T09:33:00Z"/>
              <w:rFonts w:ascii="仿宋" w:eastAsia="仿宋" w:hAnsi="仿宋"/>
              <w:sz w:val="28"/>
              <w:szCs w:val="32"/>
            </w:rPr>
          </w:rPrChange>
        </w:rPr>
        <w:pPrChange w:id="622" w:author="吴 珊珊" w:date="2019-10-31T09:33:00Z">
          <w:pPr>
            <w:ind w:firstLine="560"/>
          </w:pPr>
        </w:pPrChange>
      </w:pPr>
      <w:ins w:id="623" w:author="吴 珊珊" w:date="2019-10-31T09:33:00Z">
        <w:r w:rsidRPr="004C0492">
          <w:rPr>
            <w:sz w:val="28"/>
            <w:szCs w:val="28"/>
            <w:rPrChange w:id="624" w:author="吴 珊珊" w:date="2019-10-31T09:53:00Z">
              <w:rPr>
                <w:rFonts w:ascii="仿宋" w:eastAsia="仿宋" w:hAnsi="仿宋"/>
                <w:sz w:val="28"/>
                <w:szCs w:val="32"/>
              </w:rPr>
            </w:rPrChange>
          </w:rPr>
          <w:t>4</w:t>
        </w:r>
      </w:ins>
      <w:ins w:id="625" w:author="吴 珊珊" w:date="2019-10-31T09:39:00Z">
        <w:r w:rsidR="00921E8D" w:rsidRPr="004C0492">
          <w:rPr>
            <w:rFonts w:hint="eastAsia"/>
            <w:sz w:val="28"/>
            <w:szCs w:val="28"/>
            <w:rPrChange w:id="626" w:author="吴 珊珊" w:date="2019-10-31T09:53:00Z">
              <w:rPr>
                <w:rFonts w:hint="eastAsia"/>
              </w:rPr>
            </w:rPrChange>
          </w:rPr>
          <w:t>）</w:t>
        </w:r>
      </w:ins>
      <w:ins w:id="627" w:author="吴 珊珊" w:date="2019-10-31T09:34:00Z">
        <w:r w:rsidRPr="004C0492">
          <w:rPr>
            <w:rFonts w:hint="eastAsia"/>
            <w:sz w:val="28"/>
            <w:szCs w:val="28"/>
            <w:rPrChange w:id="628" w:author="吴 珊珊" w:date="2019-10-31T09:53:00Z">
              <w:rPr>
                <w:rFonts w:hint="eastAsia"/>
              </w:rPr>
            </w:rPrChange>
          </w:rPr>
          <w:t>质检阅知：</w:t>
        </w:r>
      </w:ins>
      <w:ins w:id="629" w:author="吴 珊珊" w:date="2019-10-31T09:35:00Z">
        <w:r w:rsidRPr="004C0492">
          <w:rPr>
            <w:rFonts w:hint="eastAsia"/>
            <w:sz w:val="28"/>
            <w:szCs w:val="28"/>
            <w:rPrChange w:id="630" w:author="吴 珊珊" w:date="2019-10-31T09:53:00Z">
              <w:rPr>
                <w:rFonts w:hint="eastAsia"/>
              </w:rPr>
            </w:rPrChange>
          </w:rPr>
          <w:t>已质检的工单可选择是否给受理人员发送通知，若选择发送，可在待办事宜中展示</w:t>
        </w:r>
      </w:ins>
      <w:ins w:id="631" w:author="吴 珊珊" w:date="2019-10-31T09:36:00Z">
        <w:r w:rsidRPr="004C0492">
          <w:rPr>
            <w:rFonts w:hint="eastAsia"/>
            <w:sz w:val="28"/>
            <w:szCs w:val="28"/>
            <w:rPrChange w:id="632" w:author="吴 珊珊" w:date="2019-10-31T09:53:00Z">
              <w:rPr>
                <w:rFonts w:hint="eastAsia"/>
              </w:rPr>
            </w:rPrChange>
          </w:rPr>
          <w:t>，受理人员查看后，可操作“已阅”功能，将已</w:t>
        </w:r>
        <w:proofErr w:type="gramStart"/>
        <w:r w:rsidRPr="004C0492">
          <w:rPr>
            <w:rFonts w:hint="eastAsia"/>
            <w:sz w:val="28"/>
            <w:szCs w:val="28"/>
            <w:rPrChange w:id="633" w:author="吴 珊珊" w:date="2019-10-31T09:53:00Z">
              <w:rPr>
                <w:rFonts w:hint="eastAsia"/>
              </w:rPr>
            </w:rPrChange>
          </w:rPr>
          <w:t>质检工</w:t>
        </w:r>
        <w:proofErr w:type="gramEnd"/>
        <w:r w:rsidRPr="004C0492">
          <w:rPr>
            <w:rFonts w:hint="eastAsia"/>
            <w:sz w:val="28"/>
            <w:szCs w:val="28"/>
            <w:rPrChange w:id="634" w:author="吴 珊珊" w:date="2019-10-31T09:53:00Z">
              <w:rPr>
                <w:rFonts w:hint="eastAsia"/>
              </w:rPr>
            </w:rPrChange>
          </w:rPr>
          <w:t>单移至“已阅</w:t>
        </w:r>
      </w:ins>
      <w:ins w:id="635" w:author="吴 珊珊" w:date="2019-10-31T09:37:00Z">
        <w:r w:rsidRPr="004C0492">
          <w:rPr>
            <w:rFonts w:hint="eastAsia"/>
            <w:sz w:val="28"/>
            <w:szCs w:val="28"/>
            <w:rPrChange w:id="636" w:author="吴 珊珊" w:date="2019-10-31T09:53:00Z">
              <w:rPr>
                <w:rFonts w:hint="eastAsia"/>
              </w:rPr>
            </w:rPrChange>
          </w:rPr>
          <w:t>质检</w:t>
        </w:r>
      </w:ins>
      <w:ins w:id="637" w:author="吴 珊珊" w:date="2019-10-31T09:36:00Z">
        <w:r w:rsidRPr="004C0492">
          <w:rPr>
            <w:rFonts w:hint="eastAsia"/>
            <w:sz w:val="28"/>
            <w:szCs w:val="28"/>
            <w:rPrChange w:id="638" w:author="吴 珊珊" w:date="2019-10-31T09:53:00Z">
              <w:rPr>
                <w:rFonts w:hint="eastAsia"/>
              </w:rPr>
            </w:rPrChange>
          </w:rPr>
          <w:t>”</w:t>
        </w:r>
      </w:ins>
      <w:ins w:id="639" w:author="吴 珊珊" w:date="2019-10-31T09:37:00Z">
        <w:r w:rsidRPr="004C0492">
          <w:rPr>
            <w:rFonts w:hint="eastAsia"/>
            <w:sz w:val="28"/>
            <w:szCs w:val="28"/>
            <w:rPrChange w:id="640" w:author="吴 珊珊" w:date="2019-10-31T09:53:00Z">
              <w:rPr>
                <w:rFonts w:hint="eastAsia"/>
              </w:rPr>
            </w:rPrChange>
          </w:rPr>
          <w:t>列表。</w:t>
        </w:r>
      </w:ins>
    </w:p>
    <w:p w14:paraId="32515CAA" w14:textId="171C3735" w:rsidR="003C50DD" w:rsidRPr="004C0492" w:rsidRDefault="003C50DD" w:rsidP="005776FC">
      <w:pPr>
        <w:ind w:firstLine="560"/>
        <w:rPr>
          <w:rFonts w:ascii="仿宋" w:eastAsia="仿宋" w:hAnsi="仿宋"/>
          <w:sz w:val="28"/>
          <w:szCs w:val="28"/>
          <w:rPrChange w:id="641" w:author="吴 珊珊" w:date="2019-10-31T09:53:00Z">
            <w:rPr/>
          </w:rPrChange>
        </w:rPr>
      </w:pPr>
      <w:ins w:id="642" w:author="吴 珊珊" w:date="2019-10-31T09:33:00Z">
        <w:r w:rsidRPr="004C0492">
          <w:rPr>
            <w:sz w:val="28"/>
            <w:szCs w:val="28"/>
            <w:rPrChange w:id="643" w:author="吴 珊珊" w:date="2019-10-31T09:53:00Z">
              <w:rPr>
                <w:rFonts w:ascii="仿宋" w:eastAsia="仿宋" w:hAnsi="仿宋"/>
                <w:sz w:val="28"/>
                <w:szCs w:val="32"/>
              </w:rPr>
            </w:rPrChange>
          </w:rPr>
          <w:t>5</w:t>
        </w:r>
      </w:ins>
      <w:ins w:id="644" w:author="吴 珊珊" w:date="2019-10-31T09:39:00Z">
        <w:r w:rsidR="00921E8D" w:rsidRPr="004C0492">
          <w:rPr>
            <w:rFonts w:hint="eastAsia"/>
            <w:sz w:val="28"/>
            <w:szCs w:val="28"/>
            <w:rPrChange w:id="645" w:author="吴 珊珊" w:date="2019-10-31T09:53:00Z">
              <w:rPr>
                <w:rFonts w:hint="eastAsia"/>
              </w:rPr>
            </w:rPrChange>
          </w:rPr>
          <w:t>）</w:t>
        </w:r>
      </w:ins>
      <w:ins w:id="646" w:author="吴 珊珊" w:date="2019-10-31T09:34:00Z">
        <w:r w:rsidRPr="004C0492">
          <w:rPr>
            <w:rFonts w:hint="eastAsia"/>
            <w:sz w:val="28"/>
            <w:szCs w:val="28"/>
            <w:rPrChange w:id="647" w:author="吴 珊珊" w:date="2019-10-31T09:53:00Z">
              <w:rPr>
                <w:rFonts w:hint="eastAsia"/>
              </w:rPr>
            </w:rPrChange>
          </w:rPr>
          <w:t>记事本：</w:t>
        </w:r>
        <w:del w:id="648" w:author="吴 珊珊" w:date="2019-10-31T10:10:00Z">
          <w:r w:rsidRPr="004C0492" w:rsidDel="001C0B1E">
            <w:rPr>
              <w:rFonts w:hint="eastAsia"/>
              <w:sz w:val="28"/>
              <w:szCs w:val="28"/>
              <w:rPrChange w:id="649" w:author="吴 珊珊" w:date="2019-10-31T09:53:00Z">
                <w:rPr>
                  <w:rFonts w:hint="eastAsia"/>
                </w:rPr>
              </w:rPrChange>
            </w:rPr>
            <w:delText>记事本信息也可根据用户需要入待办列表，</w:delText>
          </w:r>
        </w:del>
      </w:ins>
      <w:ins w:id="650" w:author="吴 珊珊" w:date="2019-10-31T10:10:00Z">
        <w:r w:rsidR="001C0B1E">
          <w:rPr>
            <w:rFonts w:hint="eastAsia"/>
            <w:sz w:val="28"/>
            <w:szCs w:val="28"/>
          </w:rPr>
          <w:t>记事本信息</w:t>
        </w:r>
      </w:ins>
      <w:ins w:id="651" w:author="吴 珊珊" w:date="2019-10-31T09:34:00Z">
        <w:r w:rsidRPr="004C0492">
          <w:rPr>
            <w:rFonts w:hint="eastAsia"/>
            <w:sz w:val="28"/>
            <w:szCs w:val="28"/>
            <w:rPrChange w:id="652" w:author="吴 珊珊" w:date="2019-10-31T09:53:00Z">
              <w:rPr>
                <w:rFonts w:hint="eastAsia"/>
              </w:rPr>
            </w:rPrChange>
          </w:rPr>
          <w:t>可在待办事宜列表中展现</w:t>
        </w:r>
      </w:ins>
      <w:ins w:id="653" w:author="吴 珊珊" w:date="2019-10-31T09:33:00Z">
        <w:r w:rsidRPr="004C0492">
          <w:rPr>
            <w:rFonts w:hint="eastAsia"/>
            <w:sz w:val="28"/>
            <w:szCs w:val="28"/>
            <w:rPrChange w:id="654" w:author="吴 珊珊" w:date="2019-10-31T09:53:00Z">
              <w:rPr>
                <w:rFonts w:ascii="仿宋" w:eastAsia="仿宋" w:hAnsi="仿宋" w:hint="eastAsia"/>
                <w:sz w:val="28"/>
                <w:szCs w:val="32"/>
              </w:rPr>
            </w:rPrChange>
          </w:rPr>
          <w:t>。</w:t>
        </w:r>
      </w:ins>
    </w:p>
    <w:p w14:paraId="53C3A816" w14:textId="21AF458F" w:rsidR="009B70D7" w:rsidRPr="004C0492" w:rsidRDefault="009B70D7">
      <w:pPr>
        <w:pStyle w:val="2"/>
        <w:numPr>
          <w:ilvl w:val="1"/>
          <w:numId w:val="8"/>
        </w:numPr>
        <w:ind w:firstLineChars="0"/>
        <w:rPr>
          <w:sz w:val="28"/>
          <w:szCs w:val="28"/>
          <w:rPrChange w:id="655" w:author="吴 珊珊" w:date="2019-10-31T09:53:00Z">
            <w:rPr>
              <w:rFonts w:ascii="黑体" w:eastAsia="黑体" w:hAnsi="黑体"/>
              <w:sz w:val="36"/>
              <w:szCs w:val="36"/>
            </w:rPr>
          </w:rPrChange>
        </w:rPr>
        <w:pPrChange w:id="656" w:author="吴 珊珊" w:date="2019-10-29T11:03:00Z">
          <w:pPr>
            <w:pStyle w:val="a6"/>
            <w:numPr>
              <w:ilvl w:val="1"/>
              <w:numId w:val="1"/>
            </w:numPr>
            <w:ind w:left="720" w:firstLineChars="0" w:hanging="720"/>
            <w:outlineLvl w:val="2"/>
          </w:pPr>
        </w:pPrChange>
      </w:pPr>
      <w:bookmarkStart w:id="657" w:name="_Toc23408308"/>
      <w:r w:rsidRPr="004C0492">
        <w:rPr>
          <w:rFonts w:hint="eastAsia"/>
          <w:sz w:val="28"/>
          <w:szCs w:val="28"/>
          <w:rPrChange w:id="658" w:author="吴 珊珊" w:date="2019-10-31T09:53:00Z">
            <w:rPr>
              <w:rFonts w:ascii="黑体" w:eastAsia="黑体" w:hAnsi="黑体" w:hint="eastAsia"/>
              <w:b/>
              <w:bCs/>
              <w:sz w:val="36"/>
              <w:szCs w:val="36"/>
            </w:rPr>
          </w:rPrChange>
        </w:rPr>
        <w:t>坐席功能</w:t>
      </w:r>
      <w:bookmarkEnd w:id="657"/>
    </w:p>
    <w:p w14:paraId="6135C8F3" w14:textId="06D9B7E4" w:rsidR="009B70D7" w:rsidRPr="004C0492" w:rsidRDefault="009B70D7" w:rsidP="009B70D7">
      <w:pPr>
        <w:ind w:firstLine="560"/>
        <w:rPr>
          <w:ins w:id="659" w:author="吴 珊珊" w:date="2019-10-31T09:37:00Z"/>
          <w:sz w:val="28"/>
          <w:szCs w:val="28"/>
          <w:rPrChange w:id="660" w:author="吴 珊珊" w:date="2019-10-31T09:53:00Z">
            <w:rPr>
              <w:ins w:id="661" w:author="吴 珊珊" w:date="2019-10-31T09:37:00Z"/>
            </w:rPr>
          </w:rPrChange>
        </w:rPr>
      </w:pPr>
      <w:r w:rsidRPr="004C0492">
        <w:rPr>
          <w:rFonts w:hint="eastAsia"/>
          <w:sz w:val="28"/>
          <w:szCs w:val="28"/>
          <w:rPrChange w:id="662" w:author="吴 珊珊" w:date="2019-10-31T09:53:00Z">
            <w:rPr>
              <w:rFonts w:hint="eastAsia"/>
            </w:rPr>
          </w:rPrChange>
        </w:rPr>
        <w:t>为用户提供坐席功能，包含</w:t>
      </w:r>
      <w:ins w:id="663" w:author="吴 珊珊" w:date="2019-10-31T09:37:00Z">
        <w:r w:rsidR="00921E8D" w:rsidRPr="004C0492">
          <w:rPr>
            <w:rFonts w:hint="eastAsia"/>
            <w:sz w:val="28"/>
            <w:szCs w:val="28"/>
            <w:rPrChange w:id="664" w:author="吴 珊珊" w:date="2019-10-31T09:53:00Z">
              <w:rPr>
                <w:rFonts w:hint="eastAsia"/>
              </w:rPr>
            </w:rPrChange>
          </w:rPr>
          <w:t>补录工单</w:t>
        </w:r>
      </w:ins>
      <w:del w:id="665" w:author="吴 珊珊" w:date="2019-10-31T09:37:00Z">
        <w:r w:rsidRPr="004C0492" w:rsidDel="00921E8D">
          <w:rPr>
            <w:rFonts w:hint="eastAsia"/>
            <w:sz w:val="28"/>
            <w:szCs w:val="28"/>
            <w:rPrChange w:id="666" w:author="吴 珊珊" w:date="2019-10-31T09:53:00Z">
              <w:rPr>
                <w:rFonts w:hint="eastAsia"/>
              </w:rPr>
            </w:rPrChange>
          </w:rPr>
          <w:delText>来电弹屏</w:delText>
        </w:r>
      </w:del>
      <w:r w:rsidRPr="004C0492">
        <w:rPr>
          <w:rFonts w:hint="eastAsia"/>
          <w:sz w:val="28"/>
          <w:szCs w:val="28"/>
          <w:rPrChange w:id="667" w:author="吴 珊珊" w:date="2019-10-31T09:53:00Z">
            <w:rPr>
              <w:rFonts w:hint="eastAsia"/>
            </w:rPr>
          </w:rPrChange>
        </w:rPr>
        <w:t>（</w:t>
      </w:r>
      <w:ins w:id="668" w:author="吴 珊珊" w:date="2019-10-31T09:37:00Z">
        <w:r w:rsidR="00921E8D" w:rsidRPr="004C0492">
          <w:rPr>
            <w:rFonts w:hint="eastAsia"/>
            <w:sz w:val="28"/>
            <w:szCs w:val="28"/>
            <w:rPrChange w:id="669" w:author="吴 珊珊" w:date="2019-10-31T09:53:00Z">
              <w:rPr>
                <w:rFonts w:hint="eastAsia"/>
              </w:rPr>
            </w:rPrChange>
          </w:rPr>
          <w:t>来电弹屏</w:t>
        </w:r>
      </w:ins>
      <w:del w:id="670" w:author="吴 珊珊" w:date="2019-10-31T09:37:00Z">
        <w:r w:rsidRPr="004C0492" w:rsidDel="00921E8D">
          <w:rPr>
            <w:rFonts w:hint="eastAsia"/>
            <w:sz w:val="28"/>
            <w:szCs w:val="28"/>
            <w:rPrChange w:id="671" w:author="吴 珊珊" w:date="2019-10-31T09:53:00Z">
              <w:rPr>
                <w:rFonts w:hint="eastAsia"/>
              </w:rPr>
            </w:rPrChange>
          </w:rPr>
          <w:delText>补录工单</w:delText>
        </w:r>
      </w:del>
      <w:r w:rsidRPr="004C0492">
        <w:rPr>
          <w:rFonts w:hint="eastAsia"/>
          <w:sz w:val="28"/>
          <w:szCs w:val="28"/>
          <w:rPrChange w:id="672" w:author="吴 珊珊" w:date="2019-10-31T09:53:00Z">
            <w:rPr>
              <w:rFonts w:hint="eastAsia"/>
            </w:rPr>
          </w:rPrChange>
        </w:rPr>
        <w:t>），联系人管理，保密坐席，专家坐席，紧急工单，标记号码，待恢复工单</w:t>
      </w:r>
      <w:ins w:id="673" w:author="吴 珊珊" w:date="2019-10-31T09:37:00Z">
        <w:r w:rsidR="00921E8D" w:rsidRPr="004C0492">
          <w:rPr>
            <w:rFonts w:hint="eastAsia"/>
            <w:sz w:val="28"/>
            <w:szCs w:val="28"/>
            <w:rPrChange w:id="674" w:author="吴 珊珊" w:date="2019-10-31T09:53:00Z">
              <w:rPr>
                <w:rFonts w:hint="eastAsia"/>
              </w:rPr>
            </w:rPrChange>
          </w:rPr>
          <w:t>、</w:t>
        </w:r>
        <w:r w:rsidR="00921E8D" w:rsidRPr="004C0492">
          <w:rPr>
            <w:rFonts w:hint="eastAsia"/>
            <w:sz w:val="28"/>
            <w:szCs w:val="28"/>
            <w:highlight w:val="yellow"/>
            <w:rPrChange w:id="675" w:author="吴 珊珊" w:date="2019-10-31T09:53:00Z">
              <w:rPr>
                <w:rFonts w:hint="eastAsia"/>
              </w:rPr>
            </w:rPrChange>
          </w:rPr>
          <w:t>匹配</w:t>
        </w:r>
      </w:ins>
      <w:ins w:id="676" w:author="吴 珊珊" w:date="2019-10-31T09:38:00Z">
        <w:r w:rsidR="00921E8D" w:rsidRPr="004C0492">
          <w:rPr>
            <w:rFonts w:hint="eastAsia"/>
            <w:sz w:val="28"/>
            <w:szCs w:val="28"/>
            <w:highlight w:val="yellow"/>
            <w:rPrChange w:id="677" w:author="吴 珊珊" w:date="2019-10-31T09:53:00Z">
              <w:rPr>
                <w:rFonts w:hint="eastAsia"/>
              </w:rPr>
            </w:rPrChange>
          </w:rPr>
          <w:t>待处理工单</w:t>
        </w:r>
      </w:ins>
      <w:r w:rsidRPr="004C0492">
        <w:rPr>
          <w:rFonts w:hint="eastAsia"/>
          <w:sz w:val="28"/>
          <w:szCs w:val="28"/>
          <w:rPrChange w:id="678" w:author="吴 珊珊" w:date="2019-10-31T09:53:00Z">
            <w:rPr>
              <w:rFonts w:hint="eastAsia"/>
            </w:rPr>
          </w:rPrChange>
        </w:rPr>
        <w:t>功能。</w:t>
      </w:r>
    </w:p>
    <w:p w14:paraId="5A90FDC1" w14:textId="2BF8B3A3" w:rsidR="00921E8D" w:rsidRPr="004C0492" w:rsidRDefault="00921E8D" w:rsidP="009B70D7">
      <w:pPr>
        <w:ind w:firstLine="560"/>
        <w:rPr>
          <w:ins w:id="679" w:author="吴 珊珊" w:date="2019-10-31T09:38:00Z"/>
          <w:sz w:val="28"/>
          <w:szCs w:val="28"/>
          <w:rPrChange w:id="680" w:author="吴 珊珊" w:date="2019-10-31T09:53:00Z">
            <w:rPr>
              <w:ins w:id="681" w:author="吴 珊珊" w:date="2019-10-31T09:38:00Z"/>
            </w:rPr>
          </w:rPrChange>
        </w:rPr>
      </w:pPr>
      <w:ins w:id="682" w:author="吴 珊珊" w:date="2019-10-31T09:39:00Z">
        <w:r w:rsidRPr="004C0492">
          <w:rPr>
            <w:rFonts w:hint="eastAsia"/>
            <w:sz w:val="28"/>
            <w:szCs w:val="28"/>
            <w:rPrChange w:id="683" w:author="吴 珊珊" w:date="2019-10-31T09:53:00Z">
              <w:rPr>
                <w:rFonts w:hint="eastAsia"/>
              </w:rPr>
            </w:rPrChange>
          </w:rPr>
          <w:t>1</w:t>
        </w:r>
        <w:r w:rsidRPr="004C0492">
          <w:rPr>
            <w:rFonts w:hint="eastAsia"/>
            <w:sz w:val="28"/>
            <w:szCs w:val="28"/>
            <w:rPrChange w:id="684" w:author="吴 珊珊" w:date="2019-10-31T09:53:00Z">
              <w:rPr>
                <w:rFonts w:hint="eastAsia"/>
              </w:rPr>
            </w:rPrChange>
          </w:rPr>
          <w:t>）</w:t>
        </w:r>
      </w:ins>
      <w:ins w:id="685" w:author="吴 珊珊" w:date="2019-10-31T09:38:00Z">
        <w:r w:rsidRPr="004C0492">
          <w:rPr>
            <w:rFonts w:hint="eastAsia"/>
            <w:sz w:val="28"/>
            <w:szCs w:val="28"/>
            <w:rPrChange w:id="686" w:author="吴 珊珊" w:date="2019-10-31T09:53:00Z">
              <w:rPr>
                <w:rFonts w:hint="eastAsia"/>
              </w:rPr>
            </w:rPrChange>
          </w:rPr>
          <w:t>补录工单（来电弹屏）：</w:t>
        </w:r>
      </w:ins>
      <w:ins w:id="687" w:author="吴 珊珊" w:date="2019-10-31T09:40:00Z">
        <w:r w:rsidRPr="004C0492">
          <w:rPr>
            <w:rFonts w:hint="eastAsia"/>
            <w:sz w:val="28"/>
            <w:szCs w:val="28"/>
            <w:rPrChange w:id="688" w:author="吴 珊珊" w:date="2019-10-31T09:53:00Z">
              <w:rPr>
                <w:rFonts w:hint="eastAsia"/>
              </w:rPr>
            </w:rPrChange>
          </w:rPr>
          <w:t>当有市民来电时，点击“摘机”后，可通过来电弹屏录入</w:t>
        </w:r>
      </w:ins>
      <w:ins w:id="689" w:author="吴 珊珊" w:date="2019-10-31T09:41:00Z">
        <w:r w:rsidRPr="004C0492">
          <w:rPr>
            <w:rFonts w:hint="eastAsia"/>
            <w:sz w:val="28"/>
            <w:szCs w:val="28"/>
            <w:rPrChange w:id="690" w:author="吴 珊珊" w:date="2019-10-31T09:53:00Z">
              <w:rPr>
                <w:rFonts w:hint="eastAsia"/>
              </w:rPr>
            </w:rPrChange>
          </w:rPr>
          <w:t>诉求信息，</w:t>
        </w:r>
      </w:ins>
      <w:ins w:id="691" w:author="吴 珊珊" w:date="2019-10-31T09:40:00Z">
        <w:r w:rsidRPr="004C0492">
          <w:rPr>
            <w:rFonts w:hint="eastAsia"/>
            <w:sz w:val="28"/>
            <w:szCs w:val="28"/>
            <w:rPrChange w:id="692" w:author="吴 珊珊" w:date="2019-10-31T09:53:00Z">
              <w:rPr>
                <w:rFonts w:ascii="仿宋" w:eastAsia="仿宋" w:hAnsi="仿宋" w:hint="eastAsia"/>
                <w:sz w:val="28"/>
                <w:szCs w:val="32"/>
              </w:rPr>
            </w:rPrChange>
          </w:rPr>
          <w:t>受理员</w:t>
        </w:r>
      </w:ins>
      <w:ins w:id="693" w:author="吴 珊珊" w:date="2019-10-31T09:41:00Z">
        <w:r w:rsidRPr="004C0492">
          <w:rPr>
            <w:rFonts w:hint="eastAsia"/>
            <w:sz w:val="28"/>
            <w:szCs w:val="28"/>
            <w:rPrChange w:id="694" w:author="吴 珊珊" w:date="2019-10-31T09:53:00Z">
              <w:rPr>
                <w:rFonts w:hint="eastAsia"/>
              </w:rPr>
            </w:rPrChange>
          </w:rPr>
          <w:t>也</w:t>
        </w:r>
      </w:ins>
      <w:ins w:id="695" w:author="吴 珊珊" w:date="2019-10-31T09:40:00Z">
        <w:r w:rsidRPr="004C0492">
          <w:rPr>
            <w:rFonts w:hint="eastAsia"/>
            <w:sz w:val="28"/>
            <w:szCs w:val="28"/>
            <w:rPrChange w:id="696" w:author="吴 珊珊" w:date="2019-10-31T09:53:00Z">
              <w:rPr>
                <w:rFonts w:ascii="仿宋" w:eastAsia="仿宋" w:hAnsi="仿宋" w:hint="eastAsia"/>
                <w:sz w:val="28"/>
                <w:szCs w:val="32"/>
              </w:rPr>
            </w:rPrChange>
          </w:rPr>
          <w:t>可将其它来源的工单，通过补录工单的功能录入到热线系统中进行转办和办理。</w:t>
        </w:r>
      </w:ins>
    </w:p>
    <w:p w14:paraId="21083E2E" w14:textId="3C2AE7D4" w:rsidR="00921E8D" w:rsidRPr="004C0492" w:rsidRDefault="00921E8D" w:rsidP="009B70D7">
      <w:pPr>
        <w:ind w:firstLine="560"/>
        <w:rPr>
          <w:ins w:id="697" w:author="吴 珊珊" w:date="2019-10-31T09:39:00Z"/>
          <w:sz w:val="28"/>
          <w:szCs w:val="28"/>
          <w:rPrChange w:id="698" w:author="吴 珊珊" w:date="2019-10-31T09:53:00Z">
            <w:rPr>
              <w:ins w:id="699" w:author="吴 珊珊" w:date="2019-10-31T09:39:00Z"/>
            </w:rPr>
          </w:rPrChange>
        </w:rPr>
      </w:pPr>
      <w:ins w:id="700" w:author="吴 珊珊" w:date="2019-10-31T09:39:00Z">
        <w:r w:rsidRPr="004C0492">
          <w:rPr>
            <w:sz w:val="28"/>
            <w:szCs w:val="28"/>
            <w:rPrChange w:id="701" w:author="吴 珊珊" w:date="2019-10-31T09:53:00Z">
              <w:rPr/>
            </w:rPrChange>
          </w:rPr>
          <w:t>2</w:t>
        </w:r>
        <w:r w:rsidRPr="004C0492">
          <w:rPr>
            <w:rFonts w:hint="eastAsia"/>
            <w:sz w:val="28"/>
            <w:szCs w:val="28"/>
            <w:rPrChange w:id="702" w:author="吴 珊珊" w:date="2019-10-31T09:53:00Z">
              <w:rPr>
                <w:rFonts w:hint="eastAsia"/>
              </w:rPr>
            </w:rPrChange>
          </w:rPr>
          <w:t>）</w:t>
        </w:r>
      </w:ins>
      <w:ins w:id="703" w:author="吴 珊珊" w:date="2019-10-31T09:38:00Z">
        <w:r w:rsidRPr="004C0492">
          <w:rPr>
            <w:rFonts w:hint="eastAsia"/>
            <w:sz w:val="28"/>
            <w:szCs w:val="28"/>
            <w:rPrChange w:id="704" w:author="吴 珊珊" w:date="2019-10-31T09:53:00Z">
              <w:rPr>
                <w:rFonts w:hint="eastAsia"/>
              </w:rPr>
            </w:rPrChange>
          </w:rPr>
          <w:t>联系人管理</w:t>
        </w:r>
      </w:ins>
      <w:ins w:id="705" w:author="吴 珊珊" w:date="2019-10-31T09:39:00Z">
        <w:r w:rsidRPr="004C0492">
          <w:rPr>
            <w:rFonts w:hint="eastAsia"/>
            <w:sz w:val="28"/>
            <w:szCs w:val="28"/>
            <w:rPrChange w:id="706" w:author="吴 珊珊" w:date="2019-10-31T09:53:00Z">
              <w:rPr>
                <w:rFonts w:hint="eastAsia"/>
              </w:rPr>
            </w:rPrChange>
          </w:rPr>
          <w:t>：</w:t>
        </w:r>
      </w:ins>
      <w:ins w:id="707" w:author="吴 珊珊" w:date="2019-10-31T09:41:00Z">
        <w:r w:rsidRPr="004C0492">
          <w:rPr>
            <w:rFonts w:hint="eastAsia"/>
            <w:sz w:val="28"/>
            <w:szCs w:val="28"/>
            <w:rPrChange w:id="708" w:author="吴 珊珊" w:date="2019-10-31T09:53:00Z">
              <w:rPr>
                <w:rFonts w:hint="eastAsia"/>
              </w:rPr>
            </w:rPrChange>
          </w:rPr>
          <w:t>受理人员在录入工单的过程中，系统自动保存来电人的基本信息，当市民下次来电时，系统会自动显示之前已保存过的联系人信息及其相应的工单。</w:t>
        </w:r>
      </w:ins>
    </w:p>
    <w:p w14:paraId="4509138D" w14:textId="166277ED" w:rsidR="00921E8D" w:rsidRPr="004C0492" w:rsidRDefault="00921E8D" w:rsidP="009B70D7">
      <w:pPr>
        <w:ind w:firstLine="560"/>
        <w:rPr>
          <w:ins w:id="709" w:author="吴 珊珊" w:date="2019-10-31T09:39:00Z"/>
          <w:sz w:val="28"/>
          <w:szCs w:val="28"/>
          <w:rPrChange w:id="710" w:author="吴 珊珊" w:date="2019-10-31T09:53:00Z">
            <w:rPr>
              <w:ins w:id="711" w:author="吴 珊珊" w:date="2019-10-31T09:39:00Z"/>
            </w:rPr>
          </w:rPrChange>
        </w:rPr>
      </w:pPr>
      <w:ins w:id="712" w:author="吴 珊珊" w:date="2019-10-31T09:39:00Z">
        <w:r w:rsidRPr="004C0492">
          <w:rPr>
            <w:rFonts w:hint="eastAsia"/>
            <w:sz w:val="28"/>
            <w:szCs w:val="28"/>
            <w:rPrChange w:id="713" w:author="吴 珊珊" w:date="2019-10-31T09:53:00Z">
              <w:rPr>
                <w:rFonts w:hint="eastAsia"/>
              </w:rPr>
            </w:rPrChange>
          </w:rPr>
          <w:t>3</w:t>
        </w:r>
        <w:r w:rsidRPr="004C0492">
          <w:rPr>
            <w:rFonts w:hint="eastAsia"/>
            <w:sz w:val="28"/>
            <w:szCs w:val="28"/>
            <w:rPrChange w:id="714" w:author="吴 珊珊" w:date="2019-10-31T09:53:00Z">
              <w:rPr>
                <w:rFonts w:hint="eastAsia"/>
              </w:rPr>
            </w:rPrChange>
          </w:rPr>
          <w:t>）</w:t>
        </w:r>
      </w:ins>
      <w:ins w:id="715" w:author="吴 珊珊" w:date="2019-10-31T09:38:00Z">
        <w:r w:rsidRPr="004C0492">
          <w:rPr>
            <w:rFonts w:hint="eastAsia"/>
            <w:sz w:val="28"/>
            <w:szCs w:val="28"/>
            <w:rPrChange w:id="716" w:author="吴 珊珊" w:date="2019-10-31T09:53:00Z">
              <w:rPr>
                <w:rFonts w:hint="eastAsia"/>
              </w:rPr>
            </w:rPrChange>
          </w:rPr>
          <w:t>保密坐席</w:t>
        </w:r>
      </w:ins>
      <w:ins w:id="717" w:author="吴 珊珊" w:date="2019-10-31T09:39:00Z">
        <w:r w:rsidRPr="004C0492">
          <w:rPr>
            <w:rFonts w:hint="eastAsia"/>
            <w:sz w:val="28"/>
            <w:szCs w:val="28"/>
            <w:rPrChange w:id="718" w:author="吴 珊珊" w:date="2019-10-31T09:53:00Z">
              <w:rPr>
                <w:rFonts w:hint="eastAsia"/>
              </w:rPr>
            </w:rPrChange>
          </w:rPr>
          <w:t>：</w:t>
        </w:r>
      </w:ins>
      <w:ins w:id="719" w:author="吴 珊珊" w:date="2019-10-31T09:42:00Z">
        <w:r w:rsidRPr="004C0492">
          <w:rPr>
            <w:rFonts w:hint="eastAsia"/>
            <w:sz w:val="28"/>
            <w:szCs w:val="28"/>
            <w:rPrChange w:id="720" w:author="吴 珊珊" w:date="2019-10-31T09:53:00Z">
              <w:rPr>
                <w:rFonts w:hint="eastAsia"/>
              </w:rPr>
            </w:rPrChange>
          </w:rPr>
          <w:t>市民之前反映的保密问题，若再此来电咨询办理结果，可转接至保密坐席</w:t>
        </w:r>
        <w:del w:id="721" w:author="吴 珊珊" w:date="2019-10-31T10:44:00Z">
          <w:r w:rsidRPr="004C0492" w:rsidDel="00182E94">
            <w:rPr>
              <w:rFonts w:hint="eastAsia"/>
              <w:sz w:val="28"/>
              <w:szCs w:val="28"/>
              <w:rPrChange w:id="722" w:author="吴 珊珊" w:date="2019-10-31T09:53:00Z">
                <w:rPr>
                  <w:rFonts w:hint="eastAsia"/>
                </w:rPr>
              </w:rPrChange>
            </w:rPr>
            <w:delText>至二级</w:delText>
          </w:r>
        </w:del>
        <w:r w:rsidRPr="004C0492">
          <w:rPr>
            <w:rFonts w:hint="eastAsia"/>
            <w:sz w:val="28"/>
            <w:szCs w:val="28"/>
            <w:rPrChange w:id="723" w:author="吴 珊珊" w:date="2019-10-31T09:53:00Z">
              <w:rPr>
                <w:rFonts w:hint="eastAsia"/>
              </w:rPr>
            </w:rPrChange>
          </w:rPr>
          <w:t>与市民进行沟通，并由保密坐席补充诉求工单信息，以及工单信息的转办流转。</w:t>
        </w:r>
      </w:ins>
    </w:p>
    <w:p w14:paraId="2FD07DEF" w14:textId="074E8F43" w:rsidR="00921E8D" w:rsidRPr="004C0492" w:rsidRDefault="00921E8D" w:rsidP="009B70D7">
      <w:pPr>
        <w:ind w:firstLine="560"/>
        <w:rPr>
          <w:ins w:id="724" w:author="吴 珊珊" w:date="2019-10-31T09:39:00Z"/>
          <w:sz w:val="28"/>
          <w:szCs w:val="28"/>
          <w:rPrChange w:id="725" w:author="吴 珊珊" w:date="2019-10-31T09:53:00Z">
            <w:rPr>
              <w:ins w:id="726" w:author="吴 珊珊" w:date="2019-10-31T09:39:00Z"/>
            </w:rPr>
          </w:rPrChange>
        </w:rPr>
      </w:pPr>
      <w:ins w:id="727" w:author="吴 珊珊" w:date="2019-10-31T09:39:00Z">
        <w:r w:rsidRPr="004C0492">
          <w:rPr>
            <w:sz w:val="28"/>
            <w:szCs w:val="28"/>
            <w:rPrChange w:id="728" w:author="吴 珊珊" w:date="2019-10-31T09:53:00Z">
              <w:rPr/>
            </w:rPrChange>
          </w:rPr>
          <w:t>4</w:t>
        </w:r>
        <w:r w:rsidRPr="004C0492">
          <w:rPr>
            <w:rFonts w:hint="eastAsia"/>
            <w:sz w:val="28"/>
            <w:szCs w:val="28"/>
            <w:rPrChange w:id="729" w:author="吴 珊珊" w:date="2019-10-31T09:53:00Z">
              <w:rPr>
                <w:rFonts w:hint="eastAsia"/>
              </w:rPr>
            </w:rPrChange>
          </w:rPr>
          <w:t>）</w:t>
        </w:r>
      </w:ins>
      <w:ins w:id="730" w:author="吴 珊珊" w:date="2019-10-31T09:38:00Z">
        <w:r w:rsidRPr="004C0492">
          <w:rPr>
            <w:rFonts w:hint="eastAsia"/>
            <w:sz w:val="28"/>
            <w:szCs w:val="28"/>
            <w:rPrChange w:id="731" w:author="吴 珊珊" w:date="2019-10-31T09:53:00Z">
              <w:rPr>
                <w:rFonts w:hint="eastAsia"/>
              </w:rPr>
            </w:rPrChange>
          </w:rPr>
          <w:t>专家坐席</w:t>
        </w:r>
      </w:ins>
      <w:ins w:id="732" w:author="吴 珊珊" w:date="2019-10-31T09:39:00Z">
        <w:r w:rsidRPr="004C0492">
          <w:rPr>
            <w:rFonts w:hint="eastAsia"/>
            <w:sz w:val="28"/>
            <w:szCs w:val="28"/>
            <w:rPrChange w:id="733" w:author="吴 珊珊" w:date="2019-10-31T09:53:00Z">
              <w:rPr>
                <w:rFonts w:hint="eastAsia"/>
              </w:rPr>
            </w:rPrChange>
          </w:rPr>
          <w:t>：</w:t>
        </w:r>
      </w:ins>
      <w:ins w:id="734" w:author="吴 珊珊" w:date="2019-10-31T09:42:00Z">
        <w:r w:rsidRPr="004C0492">
          <w:rPr>
            <w:rFonts w:hint="eastAsia"/>
            <w:sz w:val="28"/>
            <w:szCs w:val="28"/>
            <w:rPrChange w:id="735" w:author="吴 珊珊" w:date="2019-10-31T09:53:00Z">
              <w:rPr>
                <w:rFonts w:hint="eastAsia"/>
              </w:rPr>
            </w:rPrChange>
          </w:rPr>
          <w:t>为特殊问题分类的工</w:t>
        </w:r>
        <w:proofErr w:type="gramStart"/>
        <w:r w:rsidRPr="004C0492">
          <w:rPr>
            <w:rFonts w:hint="eastAsia"/>
            <w:sz w:val="28"/>
            <w:szCs w:val="28"/>
            <w:rPrChange w:id="736" w:author="吴 珊珊" w:date="2019-10-31T09:53:00Z">
              <w:rPr>
                <w:rFonts w:hint="eastAsia"/>
              </w:rPr>
            </w:rPrChange>
          </w:rPr>
          <w:t>单提供</w:t>
        </w:r>
        <w:proofErr w:type="gramEnd"/>
        <w:r w:rsidRPr="004C0492">
          <w:rPr>
            <w:rFonts w:hint="eastAsia"/>
            <w:sz w:val="28"/>
            <w:szCs w:val="28"/>
            <w:rPrChange w:id="737" w:author="吴 珊珊" w:date="2019-10-31T09:53:00Z">
              <w:rPr>
                <w:rFonts w:hint="eastAsia"/>
              </w:rPr>
            </w:rPrChange>
          </w:rPr>
          <w:t>专家坐席处理的功能，</w:t>
        </w:r>
        <w:r w:rsidRPr="004C0492">
          <w:rPr>
            <w:rFonts w:hint="eastAsia"/>
            <w:sz w:val="28"/>
            <w:szCs w:val="28"/>
            <w:rPrChange w:id="738" w:author="吴 珊珊" w:date="2019-10-31T09:53:00Z">
              <w:rPr>
                <w:rFonts w:hint="eastAsia"/>
              </w:rPr>
            </w:rPrChange>
          </w:rPr>
          <w:lastRenderedPageBreak/>
          <w:t>由特定的专家坐席人家直接与市民进行沟通，并由专家坐席补充诉求工单信息，以及工单信息的转办流转。</w:t>
        </w:r>
      </w:ins>
    </w:p>
    <w:p w14:paraId="77AE1F97" w14:textId="2C4E6A63" w:rsidR="00921E8D" w:rsidRDefault="00921E8D" w:rsidP="009B70D7">
      <w:pPr>
        <w:ind w:firstLine="560"/>
        <w:rPr>
          <w:ins w:id="739" w:author="吴 珊珊" w:date="2019-10-31T11:11:00Z"/>
          <w:sz w:val="28"/>
          <w:szCs w:val="28"/>
        </w:rPr>
      </w:pPr>
      <w:ins w:id="740" w:author="吴 珊珊" w:date="2019-10-31T09:39:00Z">
        <w:r w:rsidRPr="004C0492">
          <w:rPr>
            <w:rFonts w:hint="eastAsia"/>
            <w:sz w:val="28"/>
            <w:szCs w:val="28"/>
            <w:rPrChange w:id="741" w:author="吴 珊珊" w:date="2019-10-31T09:53:00Z">
              <w:rPr>
                <w:rFonts w:hint="eastAsia"/>
              </w:rPr>
            </w:rPrChange>
          </w:rPr>
          <w:t>5</w:t>
        </w:r>
        <w:r w:rsidRPr="004C0492">
          <w:rPr>
            <w:rFonts w:hint="eastAsia"/>
            <w:sz w:val="28"/>
            <w:szCs w:val="28"/>
            <w:rPrChange w:id="742" w:author="吴 珊珊" w:date="2019-10-31T09:53:00Z">
              <w:rPr>
                <w:rFonts w:hint="eastAsia"/>
              </w:rPr>
            </w:rPrChange>
          </w:rPr>
          <w:t>）</w:t>
        </w:r>
      </w:ins>
      <w:ins w:id="743" w:author="吴 珊珊" w:date="2019-10-31T09:38:00Z">
        <w:r w:rsidRPr="004C0492">
          <w:rPr>
            <w:rFonts w:hint="eastAsia"/>
            <w:sz w:val="28"/>
            <w:szCs w:val="28"/>
            <w:rPrChange w:id="744" w:author="吴 珊珊" w:date="2019-10-31T09:53:00Z">
              <w:rPr>
                <w:rFonts w:hint="eastAsia"/>
              </w:rPr>
            </w:rPrChange>
          </w:rPr>
          <w:t>紧急工单</w:t>
        </w:r>
      </w:ins>
      <w:ins w:id="745" w:author="吴 珊珊" w:date="2019-10-31T09:39:00Z">
        <w:r w:rsidRPr="004C0492">
          <w:rPr>
            <w:rFonts w:hint="eastAsia"/>
            <w:sz w:val="28"/>
            <w:szCs w:val="28"/>
            <w:rPrChange w:id="746" w:author="吴 珊珊" w:date="2019-10-31T09:53:00Z">
              <w:rPr>
                <w:rFonts w:hint="eastAsia"/>
              </w:rPr>
            </w:rPrChange>
          </w:rPr>
          <w:t>：</w:t>
        </w:r>
      </w:ins>
      <w:ins w:id="747" w:author="吴 珊珊" w:date="2019-10-31T09:42:00Z">
        <w:r w:rsidRPr="004C0492">
          <w:rPr>
            <w:rFonts w:hint="eastAsia"/>
            <w:sz w:val="28"/>
            <w:szCs w:val="28"/>
            <w:rPrChange w:id="748" w:author="吴 珊珊" w:date="2019-10-31T09:53:00Z">
              <w:rPr>
                <w:rFonts w:hint="eastAsia"/>
              </w:rPr>
            </w:rPrChange>
          </w:rPr>
          <w:t>对于紧急类的工单，受理人员可上报至班长的紧急工单列表中，受理班长可</w:t>
        </w:r>
        <w:proofErr w:type="gramStart"/>
        <w:r w:rsidRPr="004C0492">
          <w:rPr>
            <w:rFonts w:hint="eastAsia"/>
            <w:sz w:val="28"/>
            <w:szCs w:val="28"/>
            <w:rPrChange w:id="749" w:author="吴 珊珊" w:date="2019-10-31T09:53:00Z">
              <w:rPr>
                <w:rFonts w:hint="eastAsia"/>
              </w:rPr>
            </w:rPrChange>
          </w:rPr>
          <w:t>对此类工单</w:t>
        </w:r>
        <w:proofErr w:type="gramEnd"/>
        <w:r w:rsidRPr="004C0492">
          <w:rPr>
            <w:rFonts w:hint="eastAsia"/>
            <w:sz w:val="28"/>
            <w:szCs w:val="28"/>
            <w:rPrChange w:id="750" w:author="吴 珊珊" w:date="2019-10-31T09:53:00Z">
              <w:rPr>
                <w:rFonts w:hint="eastAsia"/>
              </w:rPr>
            </w:rPrChange>
          </w:rPr>
          <w:t>进行预警信息标记，并为用户提供的</w:t>
        </w:r>
        <w:proofErr w:type="gramStart"/>
        <w:r w:rsidRPr="004C0492">
          <w:rPr>
            <w:rFonts w:hint="eastAsia"/>
            <w:sz w:val="28"/>
            <w:szCs w:val="28"/>
            <w:rPrChange w:id="751" w:author="吴 珊珊" w:date="2019-10-31T09:53:00Z">
              <w:rPr>
                <w:rFonts w:hint="eastAsia"/>
              </w:rPr>
            </w:rPrChange>
          </w:rPr>
          <w:t>紧急类工单</w:t>
        </w:r>
        <w:proofErr w:type="gramEnd"/>
        <w:r w:rsidRPr="004C0492">
          <w:rPr>
            <w:rFonts w:hint="eastAsia"/>
            <w:sz w:val="28"/>
            <w:szCs w:val="28"/>
            <w:rPrChange w:id="752" w:author="吴 珊珊" w:date="2019-10-31T09:53:00Z">
              <w:rPr>
                <w:rFonts w:hint="eastAsia"/>
              </w:rPr>
            </w:rPrChange>
          </w:rPr>
          <w:t>预警处理功能。</w:t>
        </w:r>
      </w:ins>
    </w:p>
    <w:p w14:paraId="6AEF30F5" w14:textId="265F5A29" w:rsidR="005A059F" w:rsidRPr="004C0492" w:rsidRDefault="005A059F" w:rsidP="009B70D7">
      <w:pPr>
        <w:ind w:firstLine="560"/>
        <w:rPr>
          <w:ins w:id="753" w:author="吴 珊珊" w:date="2019-10-31T09:39:00Z"/>
          <w:rFonts w:hint="eastAsia"/>
          <w:sz w:val="28"/>
          <w:szCs w:val="28"/>
          <w:rPrChange w:id="754" w:author="吴 珊珊" w:date="2019-10-31T09:53:00Z">
            <w:rPr>
              <w:ins w:id="755" w:author="吴 珊珊" w:date="2019-10-31T09:39:00Z"/>
            </w:rPr>
          </w:rPrChange>
        </w:rPr>
      </w:pPr>
      <w:ins w:id="756" w:author="吴 珊珊" w:date="2019-10-31T11:11:00Z">
        <w:r>
          <w:rPr>
            <w:rFonts w:hint="eastAsia"/>
            <w:color w:val="0070C0"/>
            <w:sz w:val="28"/>
            <w:szCs w:val="28"/>
          </w:rPr>
          <w:t>“紧急工单”列表</w:t>
        </w:r>
        <w:r w:rsidRPr="00163787">
          <w:rPr>
            <w:rFonts w:hint="eastAsia"/>
            <w:color w:val="0070C0"/>
            <w:sz w:val="28"/>
            <w:szCs w:val="28"/>
          </w:rPr>
          <w:t>默认显示近一个月的数据</w:t>
        </w:r>
      </w:ins>
      <w:ins w:id="757" w:author="吴 珊珊" w:date="2019-10-31T11:15:00Z">
        <w:r w:rsidR="00F01A25">
          <w:rPr>
            <w:rFonts w:hint="eastAsia"/>
            <w:color w:val="0070C0"/>
            <w:sz w:val="28"/>
            <w:szCs w:val="28"/>
          </w:rPr>
          <w:t>，明文提醒</w:t>
        </w:r>
      </w:ins>
      <w:ins w:id="758" w:author="吴 珊珊" w:date="2019-10-31T11:11:00Z">
        <w:r>
          <w:rPr>
            <w:rFonts w:hint="eastAsia"/>
            <w:color w:val="0070C0"/>
            <w:sz w:val="28"/>
            <w:szCs w:val="28"/>
          </w:rPr>
          <w:t>。</w:t>
        </w:r>
      </w:ins>
    </w:p>
    <w:p w14:paraId="2D1616A2" w14:textId="7DBA227D" w:rsidR="00921E8D" w:rsidRDefault="00921E8D" w:rsidP="009B70D7">
      <w:pPr>
        <w:ind w:firstLine="560"/>
        <w:rPr>
          <w:ins w:id="759" w:author="吴 珊珊" w:date="2019-10-31T11:01:00Z"/>
          <w:sz w:val="28"/>
          <w:szCs w:val="28"/>
        </w:rPr>
      </w:pPr>
      <w:ins w:id="760" w:author="吴 珊珊" w:date="2019-10-31T09:39:00Z">
        <w:r w:rsidRPr="004C0492">
          <w:rPr>
            <w:sz w:val="28"/>
            <w:szCs w:val="28"/>
            <w:rPrChange w:id="761" w:author="吴 珊珊" w:date="2019-10-31T09:53:00Z">
              <w:rPr/>
            </w:rPrChange>
          </w:rPr>
          <w:t>6</w:t>
        </w:r>
        <w:r w:rsidRPr="004C0492">
          <w:rPr>
            <w:rFonts w:hint="eastAsia"/>
            <w:sz w:val="28"/>
            <w:szCs w:val="28"/>
            <w:rPrChange w:id="762" w:author="吴 珊珊" w:date="2019-10-31T09:53:00Z">
              <w:rPr>
                <w:rFonts w:hint="eastAsia"/>
              </w:rPr>
            </w:rPrChange>
          </w:rPr>
          <w:t>）</w:t>
        </w:r>
      </w:ins>
      <w:ins w:id="763" w:author="吴 珊珊" w:date="2019-10-31T09:38:00Z">
        <w:r w:rsidRPr="004C0492">
          <w:rPr>
            <w:rFonts w:hint="eastAsia"/>
            <w:sz w:val="28"/>
            <w:szCs w:val="28"/>
            <w:rPrChange w:id="764" w:author="吴 珊珊" w:date="2019-10-31T09:53:00Z">
              <w:rPr>
                <w:rFonts w:hint="eastAsia"/>
              </w:rPr>
            </w:rPrChange>
          </w:rPr>
          <w:t>标记号码</w:t>
        </w:r>
      </w:ins>
      <w:ins w:id="765" w:author="吴 珊珊" w:date="2019-10-31T09:39:00Z">
        <w:r w:rsidRPr="004C0492">
          <w:rPr>
            <w:rFonts w:hint="eastAsia"/>
            <w:sz w:val="28"/>
            <w:szCs w:val="28"/>
            <w:rPrChange w:id="766" w:author="吴 珊珊" w:date="2019-10-31T09:53:00Z">
              <w:rPr>
                <w:rFonts w:hint="eastAsia"/>
              </w:rPr>
            </w:rPrChange>
          </w:rPr>
          <w:t>：</w:t>
        </w:r>
      </w:ins>
      <w:ins w:id="767" w:author="吴 珊珊" w:date="2019-10-31T09:43:00Z">
        <w:r w:rsidRPr="004C0492">
          <w:rPr>
            <w:sz w:val="28"/>
            <w:szCs w:val="28"/>
            <w:rPrChange w:id="768" w:author="吴 珊珊" w:date="2019-10-31T09:53:00Z">
              <w:rPr/>
            </w:rPrChange>
          </w:rPr>
          <w:t>对于</w:t>
        </w:r>
        <w:r w:rsidRPr="004C0492">
          <w:rPr>
            <w:rFonts w:hint="eastAsia"/>
            <w:sz w:val="28"/>
            <w:szCs w:val="28"/>
            <w:rPrChange w:id="769" w:author="吴 珊珊" w:date="2019-10-31T09:53:00Z">
              <w:rPr>
                <w:rFonts w:hint="eastAsia"/>
              </w:rPr>
            </w:rPrChange>
          </w:rPr>
          <w:t>被标记</w:t>
        </w:r>
        <w:r w:rsidRPr="004C0492">
          <w:rPr>
            <w:sz w:val="28"/>
            <w:szCs w:val="28"/>
            <w:rPrChange w:id="770" w:author="吴 珊珊" w:date="2019-10-31T09:53:00Z">
              <w:rPr/>
            </w:rPrChange>
          </w:rPr>
          <w:t>联系人</w:t>
        </w:r>
        <w:r w:rsidRPr="004C0492">
          <w:rPr>
            <w:rFonts w:hint="eastAsia"/>
            <w:sz w:val="28"/>
            <w:szCs w:val="28"/>
            <w:rPrChange w:id="771" w:author="吴 珊珊" w:date="2019-10-31T09:53:00Z">
              <w:rPr>
                <w:rFonts w:hint="eastAsia"/>
              </w:rPr>
            </w:rPrChange>
          </w:rPr>
          <w:t>（在联系人管理中进行标记）</w:t>
        </w:r>
        <w:r w:rsidRPr="004C0492">
          <w:rPr>
            <w:sz w:val="28"/>
            <w:szCs w:val="28"/>
            <w:rPrChange w:id="772" w:author="吴 珊珊" w:date="2019-10-31T09:53:00Z">
              <w:rPr/>
            </w:rPrChange>
          </w:rPr>
          <w:t>再次</w:t>
        </w:r>
        <w:r w:rsidRPr="004C0492">
          <w:rPr>
            <w:rFonts w:hint="eastAsia"/>
            <w:sz w:val="28"/>
            <w:szCs w:val="28"/>
            <w:rPrChange w:id="773" w:author="吴 珊珊" w:date="2019-10-31T09:53:00Z">
              <w:rPr>
                <w:rFonts w:hint="eastAsia"/>
              </w:rPr>
            </w:rPrChange>
          </w:rPr>
          <w:t>来电</w:t>
        </w:r>
        <w:r w:rsidRPr="004C0492">
          <w:rPr>
            <w:sz w:val="28"/>
            <w:szCs w:val="28"/>
            <w:rPrChange w:id="774" w:author="吴 珊珊" w:date="2019-10-31T09:53:00Z">
              <w:rPr/>
            </w:rPrChange>
          </w:rPr>
          <w:t>的工单</w:t>
        </w:r>
        <w:r w:rsidRPr="004C0492">
          <w:rPr>
            <w:rFonts w:hint="eastAsia"/>
            <w:sz w:val="28"/>
            <w:szCs w:val="28"/>
            <w:rPrChange w:id="775" w:author="吴 珊珊" w:date="2019-10-31T09:53:00Z">
              <w:rPr>
                <w:rFonts w:hint="eastAsia"/>
              </w:rPr>
            </w:rPrChange>
          </w:rPr>
          <w:t>，可汇集显示在“标记号码未处理”列表中，受理班长可根据情况进行上报操作。</w:t>
        </w:r>
      </w:ins>
    </w:p>
    <w:p w14:paraId="7647AC08" w14:textId="3EC6FAFE" w:rsidR="004C79B2" w:rsidRPr="005A059F" w:rsidRDefault="005A059F" w:rsidP="009B70D7">
      <w:pPr>
        <w:ind w:firstLine="560"/>
        <w:rPr>
          <w:ins w:id="776" w:author="吴 珊珊" w:date="2019-10-31T11:08:00Z"/>
          <w:color w:val="0070C0"/>
          <w:sz w:val="28"/>
          <w:szCs w:val="28"/>
          <w:rPrChange w:id="777" w:author="吴 珊珊" w:date="2019-10-31T11:09:00Z">
            <w:rPr>
              <w:ins w:id="778" w:author="吴 珊珊" w:date="2019-10-31T11:08:00Z"/>
              <w:sz w:val="28"/>
              <w:szCs w:val="28"/>
            </w:rPr>
          </w:rPrChange>
        </w:rPr>
      </w:pPr>
      <w:ins w:id="779" w:author="吴 珊珊" w:date="2019-10-31T11:01:00Z">
        <w:r w:rsidRPr="005A059F">
          <w:rPr>
            <w:rFonts w:hint="eastAsia"/>
            <w:color w:val="0070C0"/>
            <w:sz w:val="28"/>
            <w:szCs w:val="28"/>
            <w:rPrChange w:id="780" w:author="吴 珊珊" w:date="2019-10-31T11:09:00Z">
              <w:rPr>
                <w:rFonts w:hint="eastAsia"/>
                <w:sz w:val="28"/>
                <w:szCs w:val="28"/>
              </w:rPr>
            </w:rPrChange>
          </w:rPr>
          <w:t>被标记</w:t>
        </w:r>
        <w:r w:rsidRPr="005A059F">
          <w:rPr>
            <w:color w:val="0070C0"/>
            <w:sz w:val="28"/>
            <w:szCs w:val="28"/>
            <w:rPrChange w:id="781" w:author="吴 珊珊" w:date="2019-10-31T11:09:00Z">
              <w:rPr>
                <w:sz w:val="28"/>
                <w:szCs w:val="28"/>
              </w:rPr>
            </w:rPrChange>
          </w:rPr>
          <w:t>联系人再次</w:t>
        </w:r>
        <w:r w:rsidRPr="005A059F">
          <w:rPr>
            <w:rFonts w:hint="eastAsia"/>
            <w:color w:val="0070C0"/>
            <w:sz w:val="28"/>
            <w:szCs w:val="28"/>
            <w:rPrChange w:id="782" w:author="吴 珊珊" w:date="2019-10-31T11:09:00Z">
              <w:rPr>
                <w:rFonts w:hint="eastAsia"/>
                <w:sz w:val="28"/>
                <w:szCs w:val="28"/>
              </w:rPr>
            </w:rPrChange>
          </w:rPr>
          <w:t>来电</w:t>
        </w:r>
        <w:r w:rsidRPr="005A059F">
          <w:rPr>
            <w:color w:val="0070C0"/>
            <w:sz w:val="28"/>
            <w:szCs w:val="28"/>
            <w:rPrChange w:id="783" w:author="吴 珊珊" w:date="2019-10-31T11:09:00Z">
              <w:rPr>
                <w:sz w:val="28"/>
                <w:szCs w:val="28"/>
              </w:rPr>
            </w:rPrChange>
          </w:rPr>
          <w:t>的工单保存时</w:t>
        </w:r>
        <w:r w:rsidRPr="005A059F">
          <w:rPr>
            <w:rFonts w:hint="eastAsia"/>
            <w:color w:val="0070C0"/>
            <w:sz w:val="28"/>
            <w:szCs w:val="28"/>
            <w:rPrChange w:id="784" w:author="吴 珊珊" w:date="2019-10-31T11:09:00Z">
              <w:rPr>
                <w:rFonts w:hint="eastAsia"/>
                <w:sz w:val="28"/>
                <w:szCs w:val="28"/>
              </w:rPr>
            </w:rPrChange>
          </w:rPr>
          <w:t>，</w:t>
        </w:r>
      </w:ins>
      <w:ins w:id="785" w:author="吴 珊珊" w:date="2019-10-31T11:02:00Z">
        <w:r>
          <w:rPr>
            <w:rFonts w:hint="eastAsia"/>
            <w:color w:val="0070C0"/>
            <w:sz w:val="28"/>
            <w:szCs w:val="28"/>
            <w:rPrChange w:id="786" w:author="吴 珊珊" w:date="2019-10-31T11:09:00Z">
              <w:rPr>
                <w:rFonts w:hint="eastAsia"/>
                <w:color w:val="0070C0"/>
                <w:sz w:val="28"/>
                <w:szCs w:val="28"/>
              </w:rPr>
            </w:rPrChange>
          </w:rPr>
          <w:t>工单信息</w:t>
        </w:r>
      </w:ins>
      <w:ins w:id="787" w:author="吴 珊珊" w:date="2019-10-31T11:13:00Z">
        <w:r w:rsidR="00F01A25">
          <w:rPr>
            <w:rFonts w:hint="eastAsia"/>
            <w:color w:val="0070C0"/>
            <w:sz w:val="28"/>
            <w:szCs w:val="28"/>
          </w:rPr>
          <w:t>不单独存表</w:t>
        </w:r>
      </w:ins>
      <w:ins w:id="788" w:author="吴 珊珊" w:date="2019-10-31T11:09:00Z">
        <w:r>
          <w:rPr>
            <w:rFonts w:hint="eastAsia"/>
            <w:color w:val="0070C0"/>
            <w:sz w:val="28"/>
            <w:szCs w:val="28"/>
          </w:rPr>
          <w:t>，</w:t>
        </w:r>
      </w:ins>
      <w:ins w:id="789" w:author="吴 珊珊" w:date="2019-10-31T11:02:00Z">
        <w:r w:rsidRPr="005A059F">
          <w:rPr>
            <w:rFonts w:hint="eastAsia"/>
            <w:color w:val="0070C0"/>
            <w:sz w:val="28"/>
            <w:szCs w:val="28"/>
            <w:rPrChange w:id="790" w:author="吴 珊珊" w:date="2019-10-31T11:09:00Z">
              <w:rPr>
                <w:rFonts w:hint="eastAsia"/>
                <w:sz w:val="28"/>
                <w:szCs w:val="28"/>
              </w:rPr>
            </w:rPrChange>
          </w:rPr>
          <w:t>上报意见</w:t>
        </w:r>
      </w:ins>
      <w:ins w:id="791" w:author="吴 珊珊" w:date="2019-10-31T11:01:00Z">
        <w:r w:rsidRPr="005A059F">
          <w:rPr>
            <w:color w:val="0070C0"/>
            <w:sz w:val="28"/>
            <w:szCs w:val="28"/>
            <w:rPrChange w:id="792" w:author="吴 珊珊" w:date="2019-10-31T11:09:00Z">
              <w:rPr>
                <w:sz w:val="28"/>
                <w:szCs w:val="28"/>
              </w:rPr>
            </w:rPrChange>
          </w:rPr>
          <w:t>单独存表</w:t>
        </w:r>
      </w:ins>
      <w:ins w:id="793" w:author="吴 珊珊" w:date="2019-10-31T11:08:00Z">
        <w:r w:rsidRPr="005A059F">
          <w:rPr>
            <w:rFonts w:hint="eastAsia"/>
            <w:color w:val="0070C0"/>
            <w:sz w:val="28"/>
            <w:szCs w:val="28"/>
            <w:rPrChange w:id="794" w:author="吴 珊珊" w:date="2019-10-31T11:09:00Z">
              <w:rPr>
                <w:rFonts w:hint="eastAsia"/>
                <w:sz w:val="28"/>
                <w:szCs w:val="28"/>
              </w:rPr>
            </w:rPrChange>
          </w:rPr>
          <w:t>。</w:t>
        </w:r>
      </w:ins>
    </w:p>
    <w:p w14:paraId="5990C498" w14:textId="6E37BA33" w:rsidR="005A059F" w:rsidRPr="005A059F" w:rsidRDefault="005A059F" w:rsidP="009B70D7">
      <w:pPr>
        <w:ind w:firstLine="560"/>
        <w:rPr>
          <w:ins w:id="795" w:author="吴 珊珊" w:date="2019-10-31T09:39:00Z"/>
          <w:rFonts w:hint="eastAsia"/>
          <w:color w:val="0070C0"/>
          <w:sz w:val="28"/>
          <w:szCs w:val="28"/>
          <w:rPrChange w:id="796" w:author="吴 珊珊" w:date="2019-10-31T11:09:00Z">
            <w:rPr>
              <w:ins w:id="797" w:author="吴 珊珊" w:date="2019-10-31T09:39:00Z"/>
            </w:rPr>
          </w:rPrChange>
        </w:rPr>
      </w:pPr>
      <w:ins w:id="798" w:author="吴 珊珊" w:date="2019-10-31T11:10:00Z">
        <w:r>
          <w:rPr>
            <w:rFonts w:hint="eastAsia"/>
            <w:color w:val="0070C0"/>
            <w:sz w:val="28"/>
            <w:szCs w:val="28"/>
          </w:rPr>
          <w:t>“</w:t>
        </w:r>
      </w:ins>
      <w:ins w:id="799" w:author="吴 珊珊" w:date="2019-10-31T11:08:00Z">
        <w:r w:rsidRPr="005A059F">
          <w:rPr>
            <w:rFonts w:hint="eastAsia"/>
            <w:color w:val="0070C0"/>
            <w:sz w:val="28"/>
            <w:szCs w:val="28"/>
            <w:rPrChange w:id="800" w:author="吴 珊珊" w:date="2019-10-31T11:09:00Z">
              <w:rPr>
                <w:rFonts w:hint="eastAsia"/>
                <w:sz w:val="28"/>
                <w:szCs w:val="28"/>
              </w:rPr>
            </w:rPrChange>
          </w:rPr>
          <w:t>标记号码未处理</w:t>
        </w:r>
      </w:ins>
      <w:ins w:id="801" w:author="吴 珊珊" w:date="2019-10-31T11:10:00Z">
        <w:r>
          <w:rPr>
            <w:rFonts w:hint="eastAsia"/>
            <w:color w:val="0070C0"/>
            <w:sz w:val="28"/>
            <w:szCs w:val="28"/>
          </w:rPr>
          <w:t>”列表</w:t>
        </w:r>
      </w:ins>
      <w:ins w:id="802" w:author="吴 珊珊" w:date="2019-10-31T11:08:00Z">
        <w:r w:rsidRPr="005A059F">
          <w:rPr>
            <w:rFonts w:hint="eastAsia"/>
            <w:color w:val="0070C0"/>
            <w:sz w:val="28"/>
            <w:szCs w:val="28"/>
            <w:rPrChange w:id="803" w:author="吴 珊珊" w:date="2019-10-31T11:09:00Z">
              <w:rPr>
                <w:rFonts w:hint="eastAsia"/>
                <w:sz w:val="28"/>
                <w:szCs w:val="28"/>
              </w:rPr>
            </w:rPrChange>
          </w:rPr>
          <w:t>默认显示近一个月的数据。</w:t>
        </w:r>
      </w:ins>
    </w:p>
    <w:p w14:paraId="7E4DC3BB" w14:textId="38C37F8B" w:rsidR="00921E8D" w:rsidRPr="004C0492" w:rsidRDefault="00921E8D" w:rsidP="009B70D7">
      <w:pPr>
        <w:ind w:firstLine="560"/>
        <w:rPr>
          <w:ins w:id="804" w:author="吴 珊珊" w:date="2019-10-31T09:39:00Z"/>
          <w:sz w:val="28"/>
          <w:szCs w:val="28"/>
          <w:rPrChange w:id="805" w:author="吴 珊珊" w:date="2019-10-31T09:53:00Z">
            <w:rPr>
              <w:ins w:id="806" w:author="吴 珊珊" w:date="2019-10-31T09:39:00Z"/>
            </w:rPr>
          </w:rPrChange>
        </w:rPr>
      </w:pPr>
      <w:ins w:id="807" w:author="吴 珊珊" w:date="2019-10-31T09:39:00Z">
        <w:r w:rsidRPr="004C0492">
          <w:rPr>
            <w:rFonts w:hint="eastAsia"/>
            <w:sz w:val="28"/>
            <w:szCs w:val="28"/>
            <w:rPrChange w:id="808" w:author="吴 珊珊" w:date="2019-10-31T09:53:00Z">
              <w:rPr>
                <w:rFonts w:hint="eastAsia"/>
              </w:rPr>
            </w:rPrChange>
          </w:rPr>
          <w:t>7</w:t>
        </w:r>
        <w:r w:rsidRPr="004C0492">
          <w:rPr>
            <w:rFonts w:hint="eastAsia"/>
            <w:sz w:val="28"/>
            <w:szCs w:val="28"/>
            <w:rPrChange w:id="809" w:author="吴 珊珊" w:date="2019-10-31T09:53:00Z">
              <w:rPr>
                <w:rFonts w:hint="eastAsia"/>
              </w:rPr>
            </w:rPrChange>
          </w:rPr>
          <w:t>）</w:t>
        </w:r>
      </w:ins>
      <w:ins w:id="810" w:author="吴 珊珊" w:date="2019-10-31T09:38:00Z">
        <w:r w:rsidRPr="004C0492">
          <w:rPr>
            <w:rFonts w:hint="eastAsia"/>
            <w:sz w:val="28"/>
            <w:szCs w:val="28"/>
            <w:rPrChange w:id="811" w:author="吴 珊珊" w:date="2019-10-31T09:53:00Z">
              <w:rPr>
                <w:rFonts w:hint="eastAsia"/>
              </w:rPr>
            </w:rPrChange>
          </w:rPr>
          <w:t>待恢复工单</w:t>
        </w:r>
      </w:ins>
      <w:ins w:id="812" w:author="吴 珊珊" w:date="2019-10-31T09:39:00Z">
        <w:r w:rsidRPr="004C0492">
          <w:rPr>
            <w:rFonts w:hint="eastAsia"/>
            <w:sz w:val="28"/>
            <w:szCs w:val="28"/>
            <w:rPrChange w:id="813" w:author="吴 珊珊" w:date="2019-10-31T09:53:00Z">
              <w:rPr>
                <w:rFonts w:hint="eastAsia"/>
              </w:rPr>
            </w:rPrChange>
          </w:rPr>
          <w:t>：</w:t>
        </w:r>
      </w:ins>
      <w:ins w:id="814" w:author="吴 珊珊" w:date="2019-10-31T09:43:00Z">
        <w:r w:rsidRPr="004C0492">
          <w:rPr>
            <w:rFonts w:hint="eastAsia"/>
            <w:sz w:val="28"/>
            <w:szCs w:val="28"/>
            <w:rPrChange w:id="815" w:author="吴 珊珊" w:date="2019-10-31T09:53:00Z">
              <w:rPr>
                <w:rFonts w:hint="eastAsia"/>
              </w:rPr>
            </w:rPrChange>
          </w:rPr>
          <w:t>若出现特殊情况</w:t>
        </w:r>
        <w:del w:id="816" w:author="吴 珊珊" w:date="2019-10-31T10:12:00Z">
          <w:r w:rsidRPr="004C0492" w:rsidDel="006E5B66">
            <w:rPr>
              <w:rFonts w:hint="eastAsia"/>
              <w:sz w:val="28"/>
              <w:szCs w:val="28"/>
              <w:rPrChange w:id="817" w:author="吴 珊珊" w:date="2019-10-31T09:53:00Z">
                <w:rPr>
                  <w:rFonts w:hint="eastAsia"/>
                </w:rPr>
              </w:rPrChange>
            </w:rPr>
            <w:delText>（浏览器崩溃、网络超时、操作失误等）</w:delText>
          </w:r>
        </w:del>
        <w:r w:rsidRPr="004C0492">
          <w:rPr>
            <w:rFonts w:hint="eastAsia"/>
            <w:sz w:val="28"/>
            <w:szCs w:val="28"/>
            <w:rPrChange w:id="818" w:author="吴 珊珊" w:date="2019-10-31T09:53:00Z">
              <w:rPr>
                <w:rFonts w:hint="eastAsia"/>
              </w:rPr>
            </w:rPrChange>
          </w:rPr>
          <w:t>，导致工单未成功保存，系统会暂存于待恢复工单列表，受理人员可直接恢复工单。</w:t>
        </w:r>
      </w:ins>
    </w:p>
    <w:p w14:paraId="3E31A478" w14:textId="5252D4C6" w:rsidR="00921E8D" w:rsidRPr="004C0492" w:rsidRDefault="00921E8D" w:rsidP="009B70D7">
      <w:pPr>
        <w:ind w:firstLine="560"/>
        <w:rPr>
          <w:sz w:val="28"/>
          <w:szCs w:val="28"/>
          <w:rPrChange w:id="819" w:author="吴 珊珊" w:date="2019-10-31T09:53:00Z">
            <w:rPr/>
          </w:rPrChange>
        </w:rPr>
      </w:pPr>
      <w:ins w:id="820" w:author="吴 珊珊" w:date="2019-10-31T09:39:00Z">
        <w:r w:rsidRPr="004C0492">
          <w:rPr>
            <w:sz w:val="28"/>
            <w:szCs w:val="28"/>
            <w:highlight w:val="yellow"/>
            <w:rPrChange w:id="821" w:author="吴 珊珊" w:date="2019-10-31T09:53:00Z">
              <w:rPr>
                <w:highlight w:val="yellow"/>
              </w:rPr>
            </w:rPrChange>
          </w:rPr>
          <w:t>8</w:t>
        </w:r>
        <w:r w:rsidRPr="004C0492">
          <w:rPr>
            <w:rFonts w:hint="eastAsia"/>
            <w:sz w:val="28"/>
            <w:szCs w:val="28"/>
            <w:highlight w:val="yellow"/>
            <w:rPrChange w:id="822" w:author="吴 珊珊" w:date="2019-10-31T09:53:00Z">
              <w:rPr>
                <w:rFonts w:hint="eastAsia"/>
                <w:highlight w:val="yellow"/>
              </w:rPr>
            </w:rPrChange>
          </w:rPr>
          <w:t>）</w:t>
        </w:r>
      </w:ins>
      <w:ins w:id="823" w:author="吴 珊珊" w:date="2019-10-31T09:38:00Z">
        <w:r w:rsidRPr="004C0492">
          <w:rPr>
            <w:rFonts w:hint="eastAsia"/>
            <w:sz w:val="28"/>
            <w:szCs w:val="28"/>
            <w:highlight w:val="yellow"/>
            <w:rPrChange w:id="824" w:author="吴 珊珊" w:date="2019-10-31T09:53:00Z">
              <w:rPr>
                <w:rFonts w:hint="eastAsia"/>
                <w:highlight w:val="yellow"/>
              </w:rPr>
            </w:rPrChange>
          </w:rPr>
          <w:t>匹配待处理工单</w:t>
        </w:r>
      </w:ins>
      <w:ins w:id="825" w:author="吴 珊珊" w:date="2019-10-31T09:43:00Z">
        <w:r w:rsidRPr="004C0492">
          <w:rPr>
            <w:rFonts w:hint="eastAsia"/>
            <w:sz w:val="28"/>
            <w:szCs w:val="28"/>
            <w:highlight w:val="yellow"/>
            <w:rPrChange w:id="826" w:author="吴 珊珊" w:date="2019-10-31T09:53:00Z">
              <w:rPr>
                <w:rFonts w:hint="eastAsia"/>
                <w:highlight w:val="yellow"/>
              </w:rPr>
            </w:rPrChange>
          </w:rPr>
          <w:t>：</w:t>
        </w:r>
        <w:r w:rsidRPr="004C0492">
          <w:rPr>
            <w:rFonts w:hint="eastAsia"/>
            <w:sz w:val="28"/>
            <w:szCs w:val="28"/>
            <w:rPrChange w:id="827" w:author="吴 珊珊" w:date="2019-10-31T09:53:00Z">
              <w:rPr>
                <w:rFonts w:hint="eastAsia"/>
              </w:rPr>
            </w:rPrChange>
          </w:rPr>
          <w:t>若出现特殊情况</w:t>
        </w:r>
        <w:del w:id="828" w:author="吴 珊珊" w:date="2019-10-31T10:12:00Z">
          <w:r w:rsidRPr="004C0492" w:rsidDel="006E5B66">
            <w:rPr>
              <w:rFonts w:hint="eastAsia"/>
              <w:sz w:val="28"/>
              <w:szCs w:val="28"/>
              <w:rPrChange w:id="829" w:author="吴 珊珊" w:date="2019-10-31T09:53:00Z">
                <w:rPr>
                  <w:rFonts w:hint="eastAsia"/>
                </w:rPr>
              </w:rPrChange>
            </w:rPr>
            <w:delText>（浏览器崩溃、网络超时、操作失误等）</w:delText>
          </w:r>
        </w:del>
        <w:r w:rsidRPr="004C0492">
          <w:rPr>
            <w:rFonts w:hint="eastAsia"/>
            <w:sz w:val="28"/>
            <w:szCs w:val="28"/>
            <w:rPrChange w:id="830" w:author="吴 珊珊" w:date="2019-10-31T09:53:00Z">
              <w:rPr>
                <w:rFonts w:hint="eastAsia"/>
              </w:rPr>
            </w:rPrChange>
          </w:rPr>
          <w:t>，导致工单未成功保存，同时也未生成待恢复工单，通过定时服务</w:t>
        </w:r>
        <w:del w:id="831" w:author="吴 珊珊" w:date="2019-10-31T10:12:00Z">
          <w:r w:rsidRPr="004C0492" w:rsidDel="006E5B66">
            <w:rPr>
              <w:rFonts w:hint="eastAsia"/>
              <w:sz w:val="28"/>
              <w:szCs w:val="28"/>
              <w:rPrChange w:id="832" w:author="吴 珊珊" w:date="2019-10-31T09:53:00Z">
                <w:rPr>
                  <w:rFonts w:hint="eastAsia"/>
                </w:rPr>
              </w:rPrChange>
            </w:rPr>
            <w:delText>（</w:delText>
          </w:r>
          <w:r w:rsidRPr="004C0492" w:rsidDel="006E5B66">
            <w:rPr>
              <w:sz w:val="28"/>
              <w:szCs w:val="28"/>
              <w:rPrChange w:id="833" w:author="吴 珊珊" w:date="2019-10-31T09:53:00Z">
                <w:rPr/>
              </w:rPrChange>
            </w:rPr>
            <w:delText>2</w:delText>
          </w:r>
          <w:r w:rsidRPr="004C0492" w:rsidDel="006E5B66">
            <w:rPr>
              <w:rFonts w:hint="eastAsia"/>
              <w:sz w:val="28"/>
              <w:szCs w:val="28"/>
              <w:rPrChange w:id="834" w:author="吴 珊珊" w:date="2019-10-31T09:53:00Z">
                <w:rPr>
                  <w:rFonts w:hint="eastAsia"/>
                </w:rPr>
              </w:rPrChange>
            </w:rPr>
            <w:delText>小时，以当前时间往前推</w:delText>
          </w:r>
          <w:r w:rsidRPr="004C0492" w:rsidDel="006E5B66">
            <w:rPr>
              <w:rFonts w:hint="eastAsia"/>
              <w:sz w:val="28"/>
              <w:szCs w:val="28"/>
              <w:rPrChange w:id="835" w:author="吴 珊珊" w:date="2019-10-31T09:53:00Z">
                <w:rPr>
                  <w:rFonts w:hint="eastAsia"/>
                </w:rPr>
              </w:rPrChange>
            </w:rPr>
            <w:delText>2</w:delText>
          </w:r>
          <w:r w:rsidRPr="004C0492" w:rsidDel="006E5B66">
            <w:rPr>
              <w:rFonts w:hint="eastAsia"/>
              <w:sz w:val="28"/>
              <w:szCs w:val="28"/>
              <w:rPrChange w:id="836" w:author="吴 珊珊" w:date="2019-10-31T09:53:00Z">
                <w:rPr>
                  <w:rFonts w:hint="eastAsia"/>
                </w:rPr>
              </w:rPrChange>
            </w:rPr>
            <w:delText>小时），将话务库中的录音标志</w:delText>
          </w:r>
          <w:r w:rsidRPr="004C0492" w:rsidDel="006E5B66">
            <w:rPr>
              <w:sz w:val="28"/>
              <w:szCs w:val="28"/>
              <w:rPrChange w:id="837" w:author="吴 珊珊" w:date="2019-10-31T09:53:00Z">
                <w:rPr/>
              </w:rPrChange>
            </w:rPr>
            <w:delText>与业务库中的</w:delText>
          </w:r>
          <w:r w:rsidRPr="004C0492" w:rsidDel="006E5B66">
            <w:rPr>
              <w:rFonts w:hint="eastAsia"/>
              <w:sz w:val="28"/>
              <w:szCs w:val="28"/>
              <w:rPrChange w:id="838" w:author="吴 珊珊" w:date="2019-10-31T09:53:00Z">
                <w:rPr>
                  <w:rFonts w:hint="eastAsia"/>
                </w:rPr>
              </w:rPrChange>
            </w:rPr>
            <w:delText>工单信息（</w:delText>
          </w:r>
          <w:r w:rsidRPr="004C0492" w:rsidDel="006E5B66">
            <w:rPr>
              <w:rFonts w:hint="eastAsia"/>
              <w:sz w:val="28"/>
              <w:szCs w:val="28"/>
              <w:rPrChange w:id="839" w:author="吴 珊珊" w:date="2019-10-31T09:53:00Z">
                <w:rPr>
                  <w:rFonts w:hint="eastAsia"/>
                </w:rPr>
              </w:rPrChange>
            </w:rPr>
            <w:delText>serviceID</w:delText>
          </w:r>
          <w:r w:rsidRPr="004C0492" w:rsidDel="006E5B66">
            <w:rPr>
              <w:rFonts w:hint="eastAsia"/>
              <w:sz w:val="28"/>
              <w:szCs w:val="28"/>
              <w:rPrChange w:id="840" w:author="吴 珊珊" w:date="2019-10-31T09:53:00Z">
                <w:rPr>
                  <w:rFonts w:hint="eastAsia"/>
                </w:rPr>
              </w:rPrChange>
            </w:rPr>
            <w:delText>）</w:delText>
          </w:r>
        </w:del>
        <w:r w:rsidRPr="004C0492">
          <w:rPr>
            <w:sz w:val="28"/>
            <w:szCs w:val="28"/>
            <w:rPrChange w:id="841" w:author="吴 珊珊" w:date="2019-10-31T09:53:00Z">
              <w:rPr/>
            </w:rPrChange>
          </w:rPr>
          <w:t>进行比对，若发现有匹配不上的</w:t>
        </w:r>
        <w:r w:rsidRPr="004C0492">
          <w:rPr>
            <w:rFonts w:hint="eastAsia"/>
            <w:sz w:val="28"/>
            <w:szCs w:val="28"/>
            <w:rPrChange w:id="842" w:author="吴 珊珊" w:date="2019-10-31T09:53:00Z">
              <w:rPr>
                <w:rFonts w:hint="eastAsia"/>
              </w:rPr>
            </w:rPrChange>
          </w:rPr>
          <w:t>，</w:t>
        </w:r>
        <w:r w:rsidRPr="004C0492">
          <w:rPr>
            <w:sz w:val="28"/>
            <w:szCs w:val="28"/>
            <w:rPrChange w:id="843" w:author="吴 珊珊" w:date="2019-10-31T09:53:00Z">
              <w:rPr/>
            </w:rPrChange>
          </w:rPr>
          <w:t>则展示的</w:t>
        </w:r>
        <w:r w:rsidRPr="004C0492">
          <w:rPr>
            <w:rFonts w:hint="eastAsia"/>
            <w:sz w:val="28"/>
            <w:szCs w:val="28"/>
            <w:rPrChange w:id="844" w:author="吴 珊珊" w:date="2019-10-31T09:53:00Z">
              <w:rPr>
                <w:rFonts w:hint="eastAsia"/>
              </w:rPr>
            </w:rPrChange>
          </w:rPr>
          <w:t>“匹配待处理工单”列表中，由受理人员根据实际情况处理。</w:t>
        </w:r>
      </w:ins>
    </w:p>
    <w:p w14:paraId="5C89BF2A" w14:textId="07B4A862" w:rsidR="009B70D7" w:rsidRPr="004C0492" w:rsidRDefault="009B70D7">
      <w:pPr>
        <w:pStyle w:val="2"/>
        <w:numPr>
          <w:ilvl w:val="1"/>
          <w:numId w:val="8"/>
        </w:numPr>
        <w:ind w:firstLineChars="0"/>
        <w:rPr>
          <w:sz w:val="28"/>
          <w:szCs w:val="28"/>
          <w:rPrChange w:id="845" w:author="吴 珊珊" w:date="2019-10-31T09:53:00Z">
            <w:rPr>
              <w:rFonts w:ascii="黑体" w:eastAsia="黑体" w:hAnsi="黑体"/>
              <w:sz w:val="36"/>
              <w:szCs w:val="36"/>
            </w:rPr>
          </w:rPrChange>
        </w:rPr>
        <w:pPrChange w:id="846" w:author="吴 珊珊" w:date="2019-10-29T11:03:00Z">
          <w:pPr>
            <w:pStyle w:val="a6"/>
            <w:numPr>
              <w:ilvl w:val="1"/>
              <w:numId w:val="1"/>
            </w:numPr>
            <w:ind w:left="720" w:firstLineChars="0" w:hanging="720"/>
            <w:outlineLvl w:val="2"/>
          </w:pPr>
        </w:pPrChange>
      </w:pPr>
      <w:bookmarkStart w:id="847" w:name="_Toc23408309"/>
      <w:r w:rsidRPr="004C0492">
        <w:rPr>
          <w:rFonts w:hint="eastAsia"/>
          <w:sz w:val="28"/>
          <w:szCs w:val="28"/>
          <w:rPrChange w:id="848" w:author="吴 珊珊" w:date="2019-10-31T09:53:00Z">
            <w:rPr>
              <w:rFonts w:ascii="黑体" w:eastAsia="黑体" w:hAnsi="黑体" w:hint="eastAsia"/>
              <w:b/>
              <w:bCs/>
              <w:sz w:val="36"/>
              <w:szCs w:val="36"/>
            </w:rPr>
          </w:rPrChange>
        </w:rPr>
        <w:t>个人</w:t>
      </w:r>
      <w:ins w:id="849" w:author="吴 珊珊" w:date="2019-10-31T09:48:00Z">
        <w:r w:rsidR="00FD3F32" w:rsidRPr="004C0492">
          <w:rPr>
            <w:rFonts w:hint="eastAsia"/>
            <w:sz w:val="28"/>
            <w:szCs w:val="28"/>
            <w:rPrChange w:id="850" w:author="吴 珊珊" w:date="2019-10-31T09:53:00Z">
              <w:rPr>
                <w:rFonts w:hint="eastAsia"/>
              </w:rPr>
            </w:rPrChange>
          </w:rPr>
          <w:t>办公</w:t>
        </w:r>
      </w:ins>
      <w:bookmarkEnd w:id="847"/>
      <w:del w:id="851" w:author="吴 珊珊" w:date="2019-10-31T09:47:00Z">
        <w:r w:rsidRPr="004C0492" w:rsidDel="00FD3F32">
          <w:rPr>
            <w:rFonts w:hint="eastAsia"/>
            <w:sz w:val="28"/>
            <w:szCs w:val="28"/>
            <w:rPrChange w:id="852" w:author="吴 珊珊" w:date="2019-10-31T09:53:00Z">
              <w:rPr>
                <w:rFonts w:ascii="黑体" w:eastAsia="黑体" w:hAnsi="黑体" w:hint="eastAsia"/>
                <w:b/>
                <w:bCs/>
                <w:sz w:val="36"/>
                <w:szCs w:val="36"/>
              </w:rPr>
            </w:rPrChange>
          </w:rPr>
          <w:delText>办工</w:delText>
        </w:r>
      </w:del>
    </w:p>
    <w:p w14:paraId="08D3363E" w14:textId="12E0A775" w:rsidR="009B70D7" w:rsidRPr="004C0492" w:rsidRDefault="009B70D7" w:rsidP="009B70D7">
      <w:pPr>
        <w:ind w:firstLine="560"/>
        <w:rPr>
          <w:ins w:id="853" w:author="吴 珊珊" w:date="2019-10-31T09:48:00Z"/>
          <w:sz w:val="28"/>
          <w:szCs w:val="28"/>
          <w:rPrChange w:id="854" w:author="吴 珊珊" w:date="2019-10-31T09:53:00Z">
            <w:rPr>
              <w:ins w:id="855" w:author="吴 珊珊" w:date="2019-10-31T09:48:00Z"/>
            </w:rPr>
          </w:rPrChange>
        </w:rPr>
      </w:pPr>
      <w:r w:rsidRPr="004C0492">
        <w:rPr>
          <w:rFonts w:hint="eastAsia"/>
          <w:sz w:val="28"/>
          <w:szCs w:val="28"/>
          <w:rPrChange w:id="856" w:author="吴 珊珊" w:date="2019-10-31T09:53:00Z">
            <w:rPr>
              <w:rFonts w:hint="eastAsia"/>
            </w:rPr>
          </w:rPrChange>
        </w:rPr>
        <w:t>提供个人</w:t>
      </w:r>
      <w:del w:id="857" w:author="吴 珊珊" w:date="2019-10-31T09:48:00Z">
        <w:r w:rsidRPr="004C0492" w:rsidDel="00FD3F32">
          <w:rPr>
            <w:rFonts w:hint="eastAsia"/>
            <w:sz w:val="28"/>
            <w:szCs w:val="28"/>
            <w:rPrChange w:id="858" w:author="吴 珊珊" w:date="2019-10-31T09:53:00Z">
              <w:rPr>
                <w:rFonts w:hint="eastAsia"/>
              </w:rPr>
            </w:rPrChange>
          </w:rPr>
          <w:delText>办工</w:delText>
        </w:r>
      </w:del>
      <w:ins w:id="859" w:author="吴 珊珊" w:date="2019-10-31T09:48:00Z">
        <w:r w:rsidR="00FD3F32" w:rsidRPr="004C0492">
          <w:rPr>
            <w:rFonts w:hint="eastAsia"/>
            <w:sz w:val="28"/>
            <w:szCs w:val="28"/>
            <w:rPrChange w:id="860" w:author="吴 珊珊" w:date="2019-10-31T09:53:00Z">
              <w:rPr>
                <w:rFonts w:hint="eastAsia"/>
              </w:rPr>
            </w:rPrChange>
          </w:rPr>
          <w:t>办公</w:t>
        </w:r>
      </w:ins>
      <w:r w:rsidRPr="004C0492">
        <w:rPr>
          <w:rFonts w:hint="eastAsia"/>
          <w:sz w:val="28"/>
          <w:szCs w:val="28"/>
          <w:rPrChange w:id="861" w:author="吴 珊珊" w:date="2019-10-31T09:53:00Z">
            <w:rPr>
              <w:rFonts w:hint="eastAsia"/>
            </w:rPr>
          </w:rPrChange>
        </w:rPr>
        <w:t>功能，包含记事本、读报板块、修改密码功能</w:t>
      </w:r>
      <w:del w:id="862" w:author="吴 珊珊" w:date="2019-10-31T09:48:00Z">
        <w:r w:rsidRPr="004C0492" w:rsidDel="00FD3F32">
          <w:rPr>
            <w:rFonts w:hint="eastAsia"/>
            <w:sz w:val="28"/>
            <w:szCs w:val="28"/>
            <w:rPrChange w:id="863" w:author="吴 珊珊" w:date="2019-10-31T09:53:00Z">
              <w:rPr>
                <w:rFonts w:hint="eastAsia"/>
              </w:rPr>
            </w:rPrChange>
          </w:rPr>
          <w:delText>呢</w:delText>
        </w:r>
      </w:del>
      <w:r w:rsidRPr="004C0492">
        <w:rPr>
          <w:rFonts w:hint="eastAsia"/>
          <w:sz w:val="28"/>
          <w:szCs w:val="28"/>
          <w:rPrChange w:id="864" w:author="吴 珊珊" w:date="2019-10-31T09:53:00Z">
            <w:rPr>
              <w:rFonts w:hint="eastAsia"/>
            </w:rPr>
          </w:rPrChange>
        </w:rPr>
        <w:t>。</w:t>
      </w:r>
    </w:p>
    <w:p w14:paraId="0007341E" w14:textId="60F15AFC" w:rsidR="00FD3F32" w:rsidRPr="004C0492" w:rsidRDefault="00FD3F32" w:rsidP="00FD3F32">
      <w:pPr>
        <w:ind w:firstLine="560"/>
        <w:rPr>
          <w:ins w:id="865" w:author="吴 珊珊" w:date="2019-10-31T09:48:00Z"/>
          <w:rFonts w:ascii="仿宋" w:eastAsia="仿宋" w:hAnsi="仿宋"/>
          <w:sz w:val="28"/>
          <w:szCs w:val="28"/>
          <w:rPrChange w:id="866" w:author="吴 珊珊" w:date="2019-10-31T09:53:00Z">
            <w:rPr>
              <w:ins w:id="867" w:author="吴 珊珊" w:date="2019-10-31T09:48:00Z"/>
              <w:rFonts w:ascii="仿宋" w:eastAsia="仿宋" w:hAnsi="仿宋"/>
              <w:sz w:val="28"/>
              <w:szCs w:val="32"/>
            </w:rPr>
          </w:rPrChange>
        </w:rPr>
      </w:pPr>
      <w:ins w:id="868" w:author="吴 珊珊" w:date="2019-10-31T09:49:00Z">
        <w:r w:rsidRPr="004C0492">
          <w:rPr>
            <w:sz w:val="28"/>
            <w:szCs w:val="28"/>
            <w:rPrChange w:id="869" w:author="吴 珊珊" w:date="2019-10-31T09:53:00Z">
              <w:rPr/>
            </w:rPrChange>
          </w:rPr>
          <w:t>1</w:t>
        </w:r>
      </w:ins>
      <w:ins w:id="870" w:author="吴 珊珊" w:date="2019-10-31T09:48:00Z">
        <w:r w:rsidRPr="004C0492">
          <w:rPr>
            <w:rFonts w:hint="eastAsia"/>
            <w:sz w:val="28"/>
            <w:szCs w:val="28"/>
            <w:rPrChange w:id="871" w:author="吴 珊珊" w:date="2019-10-31T09:53:00Z">
              <w:rPr>
                <w:rFonts w:hint="eastAsia"/>
              </w:rPr>
            </w:rPrChange>
          </w:rPr>
          <w:t>）记事本：</w:t>
        </w:r>
      </w:ins>
      <w:ins w:id="872" w:author="吴 珊珊" w:date="2019-10-31T09:49:00Z">
        <w:r w:rsidRPr="004C0492">
          <w:rPr>
            <w:rFonts w:hint="eastAsia"/>
            <w:sz w:val="28"/>
            <w:szCs w:val="28"/>
            <w:rPrChange w:id="873" w:author="吴 珊珊" w:date="2019-10-31T09:53:00Z">
              <w:rPr>
                <w:rFonts w:hint="eastAsia"/>
              </w:rPr>
            </w:rPrChange>
          </w:rPr>
          <w:t>记录个人的资料日志信息，</w:t>
        </w:r>
      </w:ins>
      <w:ins w:id="874" w:author="吴 珊珊" w:date="2019-10-31T09:48:00Z">
        <w:r w:rsidRPr="004C0492">
          <w:rPr>
            <w:rFonts w:hint="eastAsia"/>
            <w:sz w:val="28"/>
            <w:szCs w:val="28"/>
            <w:rPrChange w:id="875" w:author="吴 珊珊" w:date="2019-10-31T09:53:00Z">
              <w:rPr>
                <w:rFonts w:hint="eastAsia"/>
              </w:rPr>
            </w:rPrChange>
          </w:rPr>
          <w:t>记事本信息也可根据用户需要</w:t>
        </w:r>
      </w:ins>
      <w:ins w:id="876" w:author="吴 珊珊" w:date="2019-10-31T10:02:00Z">
        <w:r w:rsidR="001C0B1E">
          <w:rPr>
            <w:rFonts w:hint="eastAsia"/>
            <w:sz w:val="28"/>
            <w:szCs w:val="28"/>
          </w:rPr>
          <w:t>是否</w:t>
        </w:r>
      </w:ins>
      <w:ins w:id="877" w:author="吴 珊珊" w:date="2019-10-31T09:48:00Z">
        <w:r w:rsidRPr="004C0492">
          <w:rPr>
            <w:rFonts w:hint="eastAsia"/>
            <w:sz w:val="28"/>
            <w:szCs w:val="28"/>
            <w:rPrChange w:id="878" w:author="吴 珊珊" w:date="2019-10-31T09:53:00Z">
              <w:rPr>
                <w:rFonts w:hint="eastAsia"/>
              </w:rPr>
            </w:rPrChange>
          </w:rPr>
          <w:t>入待办列表。</w:t>
        </w:r>
      </w:ins>
    </w:p>
    <w:p w14:paraId="4F84EA20" w14:textId="062BC331" w:rsidR="00FD3F32" w:rsidRPr="004C0492" w:rsidRDefault="00FD3F32" w:rsidP="009B70D7">
      <w:pPr>
        <w:ind w:firstLine="560"/>
        <w:rPr>
          <w:ins w:id="879" w:author="吴 珊珊" w:date="2019-10-31T09:49:00Z"/>
          <w:sz w:val="28"/>
          <w:szCs w:val="28"/>
          <w:rPrChange w:id="880" w:author="吴 珊珊" w:date="2019-10-31T09:53:00Z">
            <w:rPr>
              <w:ins w:id="881" w:author="吴 珊珊" w:date="2019-10-31T09:49:00Z"/>
            </w:rPr>
          </w:rPrChange>
        </w:rPr>
      </w:pPr>
      <w:ins w:id="882" w:author="吴 珊珊" w:date="2019-10-31T09:48:00Z">
        <w:r w:rsidRPr="004C0492">
          <w:rPr>
            <w:rFonts w:hint="eastAsia"/>
            <w:sz w:val="28"/>
            <w:szCs w:val="28"/>
            <w:rPrChange w:id="883" w:author="吴 珊珊" w:date="2019-10-31T09:53:00Z">
              <w:rPr>
                <w:rFonts w:hint="eastAsia"/>
              </w:rPr>
            </w:rPrChange>
          </w:rPr>
          <w:lastRenderedPageBreak/>
          <w:t>2</w:t>
        </w:r>
        <w:r w:rsidRPr="004C0492">
          <w:rPr>
            <w:rFonts w:hint="eastAsia"/>
            <w:sz w:val="28"/>
            <w:szCs w:val="28"/>
            <w:rPrChange w:id="884" w:author="吴 珊珊" w:date="2019-10-31T09:53:00Z">
              <w:rPr>
                <w:rFonts w:hint="eastAsia"/>
              </w:rPr>
            </w:rPrChange>
          </w:rPr>
          <w:t>）读报</w:t>
        </w:r>
      </w:ins>
      <w:ins w:id="885" w:author="吴 珊珊" w:date="2019-10-31T09:49:00Z">
        <w:r w:rsidRPr="004C0492">
          <w:rPr>
            <w:rFonts w:hint="eastAsia"/>
            <w:sz w:val="28"/>
            <w:szCs w:val="28"/>
            <w:rPrChange w:id="886" w:author="吴 珊珊" w:date="2019-10-31T09:53:00Z">
              <w:rPr>
                <w:rFonts w:hint="eastAsia"/>
              </w:rPr>
            </w:rPrChange>
          </w:rPr>
          <w:t>板块：</w:t>
        </w:r>
      </w:ins>
      <w:ins w:id="887" w:author="吴 珊珊" w:date="2019-10-31T09:50:00Z">
        <w:r w:rsidRPr="004C0492">
          <w:rPr>
            <w:rFonts w:hint="eastAsia"/>
            <w:sz w:val="28"/>
            <w:szCs w:val="28"/>
            <w:rPrChange w:id="888" w:author="吴 珊珊" w:date="2019-10-31T09:53:00Z">
              <w:rPr>
                <w:rFonts w:hint="eastAsia"/>
              </w:rPr>
            </w:rPrChange>
          </w:rPr>
          <w:t>用于查看互联网录入的优秀新闻，媒体文章，提供查询、查看功能</w:t>
        </w:r>
        <w:r w:rsidRPr="004C0492">
          <w:rPr>
            <w:sz w:val="28"/>
            <w:szCs w:val="28"/>
            <w:rPrChange w:id="889" w:author="吴 珊珊" w:date="2019-10-31T09:53:00Z">
              <w:rPr/>
            </w:rPrChange>
          </w:rPr>
          <w:t>。</w:t>
        </w:r>
      </w:ins>
    </w:p>
    <w:p w14:paraId="55D30651" w14:textId="7325D5FA" w:rsidR="00FD3F32" w:rsidRPr="004C0492" w:rsidRDefault="00FD3F32" w:rsidP="009B70D7">
      <w:pPr>
        <w:ind w:firstLine="560"/>
        <w:rPr>
          <w:rFonts w:hint="eastAsia"/>
          <w:sz w:val="28"/>
          <w:szCs w:val="28"/>
          <w:rPrChange w:id="890" w:author="吴 珊珊" w:date="2019-10-31T09:53:00Z">
            <w:rPr>
              <w:rFonts w:hint="eastAsia"/>
            </w:rPr>
          </w:rPrChange>
        </w:rPr>
      </w:pPr>
      <w:ins w:id="891" w:author="吴 珊珊" w:date="2019-10-31T09:49:00Z">
        <w:r w:rsidRPr="004C0492">
          <w:rPr>
            <w:sz w:val="28"/>
            <w:szCs w:val="28"/>
            <w:rPrChange w:id="892" w:author="吴 珊珊" w:date="2019-10-31T09:53:00Z">
              <w:rPr/>
            </w:rPrChange>
          </w:rPr>
          <w:t>3</w:t>
        </w:r>
        <w:r w:rsidRPr="004C0492">
          <w:rPr>
            <w:sz w:val="28"/>
            <w:szCs w:val="28"/>
            <w:rPrChange w:id="893" w:author="吴 珊珊" w:date="2019-10-31T09:53:00Z">
              <w:rPr/>
            </w:rPrChange>
          </w:rPr>
          <w:t>）</w:t>
        </w:r>
        <w:r w:rsidRPr="004C0492">
          <w:rPr>
            <w:rFonts w:hint="eastAsia"/>
            <w:sz w:val="28"/>
            <w:szCs w:val="28"/>
            <w:rPrChange w:id="894" w:author="吴 珊珊" w:date="2019-10-31T09:53:00Z">
              <w:rPr>
                <w:rFonts w:hint="eastAsia"/>
              </w:rPr>
            </w:rPrChange>
          </w:rPr>
          <w:t>修改密码：修改当前</w:t>
        </w:r>
      </w:ins>
      <w:ins w:id="895" w:author="吴 珊珊" w:date="2019-10-31T10:03:00Z">
        <w:r w:rsidR="001C0B1E">
          <w:rPr>
            <w:rFonts w:hint="eastAsia"/>
            <w:sz w:val="28"/>
            <w:szCs w:val="28"/>
          </w:rPr>
          <w:t>用户</w:t>
        </w:r>
      </w:ins>
      <w:ins w:id="896" w:author="吴 珊珊" w:date="2019-10-31T09:49:00Z">
        <w:r w:rsidRPr="004C0492">
          <w:rPr>
            <w:rFonts w:hint="eastAsia"/>
            <w:sz w:val="28"/>
            <w:szCs w:val="28"/>
            <w:rPrChange w:id="897" w:author="吴 珊珊" w:date="2019-10-31T09:53:00Z">
              <w:rPr>
                <w:rFonts w:hint="eastAsia"/>
              </w:rPr>
            </w:rPrChange>
          </w:rPr>
          <w:t>的密码。</w:t>
        </w:r>
      </w:ins>
    </w:p>
    <w:p w14:paraId="72F49C08" w14:textId="600D42F3" w:rsidR="009B70D7" w:rsidRPr="004C0492" w:rsidRDefault="009B70D7">
      <w:pPr>
        <w:pStyle w:val="2"/>
        <w:numPr>
          <w:ilvl w:val="1"/>
          <w:numId w:val="8"/>
        </w:numPr>
        <w:ind w:firstLineChars="0"/>
        <w:rPr>
          <w:sz w:val="28"/>
          <w:szCs w:val="28"/>
          <w:rPrChange w:id="898" w:author="吴 珊珊" w:date="2019-10-31T09:53:00Z">
            <w:rPr>
              <w:rFonts w:ascii="黑体" w:eastAsia="黑体" w:hAnsi="黑体"/>
              <w:sz w:val="36"/>
              <w:szCs w:val="36"/>
            </w:rPr>
          </w:rPrChange>
        </w:rPr>
        <w:pPrChange w:id="899" w:author="吴 珊珊" w:date="2019-10-29T11:03:00Z">
          <w:pPr>
            <w:pStyle w:val="a6"/>
            <w:numPr>
              <w:ilvl w:val="1"/>
              <w:numId w:val="1"/>
            </w:numPr>
            <w:ind w:left="720" w:firstLineChars="0" w:hanging="720"/>
            <w:outlineLvl w:val="2"/>
          </w:pPr>
        </w:pPrChange>
      </w:pPr>
      <w:bookmarkStart w:id="900" w:name="_Toc23408310"/>
      <w:r w:rsidRPr="004C0492">
        <w:rPr>
          <w:rFonts w:hint="eastAsia"/>
          <w:sz w:val="28"/>
          <w:szCs w:val="28"/>
          <w:rPrChange w:id="901" w:author="吴 珊珊" w:date="2019-10-31T09:53:00Z">
            <w:rPr>
              <w:rFonts w:ascii="黑体" w:eastAsia="黑体" w:hAnsi="黑体" w:hint="eastAsia"/>
              <w:b/>
              <w:bCs/>
              <w:sz w:val="36"/>
              <w:szCs w:val="36"/>
            </w:rPr>
          </w:rPrChange>
        </w:rPr>
        <w:t>工单管理</w:t>
      </w:r>
      <w:bookmarkEnd w:id="900"/>
    </w:p>
    <w:p w14:paraId="4EF2ED94" w14:textId="441BABAC" w:rsidR="00C861AB" w:rsidRPr="004C0492" w:rsidRDefault="00C861AB" w:rsidP="00AF4E4D">
      <w:pPr>
        <w:ind w:firstLine="560"/>
        <w:rPr>
          <w:rFonts w:hint="eastAsia"/>
          <w:sz w:val="28"/>
          <w:szCs w:val="28"/>
          <w:rPrChange w:id="902" w:author="吴 珊珊" w:date="2019-10-31T09:53:00Z">
            <w:rPr>
              <w:rFonts w:hint="eastAsia"/>
            </w:rPr>
          </w:rPrChange>
        </w:rPr>
        <w:pPrChange w:id="903" w:author="吴 珊珊" w:date="2019-10-31T09:58:00Z">
          <w:pPr>
            <w:ind w:firstLine="560"/>
          </w:pPr>
        </w:pPrChange>
      </w:pPr>
      <w:ins w:id="904" w:author="吴 珊珊" w:date="2019-10-31T09:51:00Z">
        <w:r w:rsidRPr="004C0492">
          <w:rPr>
            <w:rFonts w:hint="eastAsia"/>
            <w:sz w:val="28"/>
            <w:szCs w:val="28"/>
            <w:rPrChange w:id="905" w:author="吴 珊珊" w:date="2019-10-31T09:53:00Z">
              <w:rPr>
                <w:rFonts w:ascii="仿宋" w:eastAsia="仿宋" w:hAnsi="仿宋" w:hint="eastAsia"/>
                <w:sz w:val="28"/>
                <w:szCs w:val="32"/>
              </w:rPr>
            </w:rPrChange>
          </w:rPr>
          <w:t>对各种状态的工单进行记录和管理，受理人员可以通过工</w:t>
        </w:r>
        <w:proofErr w:type="gramStart"/>
        <w:r w:rsidRPr="004C0492">
          <w:rPr>
            <w:rFonts w:hint="eastAsia"/>
            <w:sz w:val="28"/>
            <w:szCs w:val="28"/>
            <w:rPrChange w:id="906" w:author="吴 珊珊" w:date="2019-10-31T09:53:00Z">
              <w:rPr>
                <w:rFonts w:ascii="仿宋" w:eastAsia="仿宋" w:hAnsi="仿宋" w:hint="eastAsia"/>
                <w:sz w:val="28"/>
                <w:szCs w:val="32"/>
              </w:rPr>
            </w:rPrChange>
          </w:rPr>
          <w:t>单管理</w:t>
        </w:r>
        <w:proofErr w:type="gramEnd"/>
        <w:r w:rsidRPr="004C0492">
          <w:rPr>
            <w:rFonts w:hint="eastAsia"/>
            <w:sz w:val="28"/>
            <w:szCs w:val="28"/>
            <w:rPrChange w:id="907" w:author="吴 珊珊" w:date="2019-10-31T09:53:00Z">
              <w:rPr>
                <w:rFonts w:ascii="仿宋" w:eastAsia="仿宋" w:hAnsi="仿宋" w:hint="eastAsia"/>
                <w:sz w:val="28"/>
                <w:szCs w:val="32"/>
              </w:rPr>
            </w:rPrChange>
          </w:rPr>
          <w:t>模块查询当前工单的办理状态及办理情况</w:t>
        </w:r>
      </w:ins>
      <w:del w:id="908" w:author="吴 珊珊" w:date="2019-10-31T09:51:00Z">
        <w:r w:rsidR="009B70D7" w:rsidRPr="004C0492" w:rsidDel="00C861AB">
          <w:rPr>
            <w:rFonts w:hint="eastAsia"/>
            <w:sz w:val="28"/>
            <w:szCs w:val="28"/>
            <w:rPrChange w:id="909" w:author="吴 珊珊" w:date="2019-10-31T09:53:00Z">
              <w:rPr>
                <w:rFonts w:hint="eastAsia"/>
              </w:rPr>
            </w:rPrChange>
          </w:rPr>
          <w:delText>提供工单管理功能，用于工单的查询</w:delText>
        </w:r>
      </w:del>
      <w:r w:rsidR="009B70D7" w:rsidRPr="004C0492">
        <w:rPr>
          <w:rFonts w:hint="eastAsia"/>
          <w:sz w:val="28"/>
          <w:szCs w:val="28"/>
          <w:rPrChange w:id="910" w:author="吴 珊珊" w:date="2019-10-31T09:53:00Z">
            <w:rPr>
              <w:rFonts w:hint="eastAsia"/>
            </w:rPr>
          </w:rPrChange>
        </w:rPr>
        <w:t>。</w:t>
      </w:r>
    </w:p>
    <w:p w14:paraId="3E5CF4A1" w14:textId="2571E171" w:rsidR="009B70D7" w:rsidRPr="004C0492" w:rsidRDefault="009B70D7">
      <w:pPr>
        <w:pStyle w:val="2"/>
        <w:numPr>
          <w:ilvl w:val="1"/>
          <w:numId w:val="8"/>
        </w:numPr>
        <w:ind w:firstLineChars="0"/>
        <w:rPr>
          <w:sz w:val="28"/>
          <w:szCs w:val="28"/>
          <w:rPrChange w:id="911" w:author="吴 珊珊" w:date="2019-10-31T09:53:00Z">
            <w:rPr>
              <w:rFonts w:ascii="黑体" w:eastAsia="黑体" w:hAnsi="黑体"/>
              <w:sz w:val="36"/>
              <w:szCs w:val="36"/>
            </w:rPr>
          </w:rPrChange>
        </w:rPr>
        <w:pPrChange w:id="912" w:author="吴 珊珊" w:date="2019-10-29T11:03:00Z">
          <w:pPr>
            <w:pStyle w:val="a6"/>
            <w:numPr>
              <w:ilvl w:val="1"/>
              <w:numId w:val="1"/>
            </w:numPr>
            <w:ind w:left="720" w:firstLineChars="0" w:hanging="720"/>
            <w:outlineLvl w:val="2"/>
          </w:pPr>
        </w:pPrChange>
      </w:pPr>
      <w:bookmarkStart w:id="913" w:name="_Toc23408311"/>
      <w:r w:rsidRPr="004C0492">
        <w:rPr>
          <w:rFonts w:hint="eastAsia"/>
          <w:sz w:val="28"/>
          <w:szCs w:val="28"/>
          <w:rPrChange w:id="914" w:author="吴 珊珊" w:date="2019-10-31T09:53:00Z">
            <w:rPr>
              <w:rFonts w:ascii="黑体" w:eastAsia="黑体" w:hAnsi="黑体" w:hint="eastAsia"/>
              <w:b/>
              <w:bCs/>
              <w:sz w:val="36"/>
              <w:szCs w:val="36"/>
            </w:rPr>
          </w:rPrChange>
        </w:rPr>
        <w:t>公告</w:t>
      </w:r>
      <w:bookmarkEnd w:id="913"/>
    </w:p>
    <w:p w14:paraId="003E247E" w14:textId="7AE5F735" w:rsidR="009B70D7" w:rsidRPr="004C0492" w:rsidRDefault="00C861AB" w:rsidP="00C861AB">
      <w:pPr>
        <w:ind w:firstLine="560"/>
        <w:rPr>
          <w:sz w:val="28"/>
          <w:szCs w:val="28"/>
          <w:rPrChange w:id="915" w:author="吴 珊珊" w:date="2019-10-31T09:53:00Z">
            <w:rPr/>
          </w:rPrChange>
        </w:rPr>
        <w:pPrChange w:id="916" w:author="吴 珊珊" w:date="2019-10-31T09:51:00Z">
          <w:pPr>
            <w:ind w:firstLine="560"/>
          </w:pPr>
        </w:pPrChange>
      </w:pPr>
      <w:ins w:id="917" w:author="吴 珊珊" w:date="2019-10-31T09:51:00Z">
        <w:r w:rsidRPr="004C0492">
          <w:rPr>
            <w:rFonts w:hint="eastAsia"/>
            <w:sz w:val="28"/>
            <w:szCs w:val="28"/>
            <w:rPrChange w:id="918" w:author="吴 珊珊" w:date="2019-10-31T09:53:00Z">
              <w:rPr>
                <w:rFonts w:ascii="仿宋" w:eastAsia="仿宋" w:hAnsi="仿宋" w:hint="eastAsia"/>
                <w:sz w:val="28"/>
                <w:szCs w:val="32"/>
              </w:rPr>
            </w:rPrChange>
          </w:rPr>
          <w:t>用户可将涉及自己部门的临时通知或公告录入到系统中，并选择发布范围及发布时限，只有发布范围内的用户才有</w:t>
        </w:r>
        <w:proofErr w:type="gramStart"/>
        <w:r w:rsidRPr="004C0492">
          <w:rPr>
            <w:rFonts w:hint="eastAsia"/>
            <w:sz w:val="28"/>
            <w:szCs w:val="28"/>
            <w:rPrChange w:id="919" w:author="吴 珊珊" w:date="2019-10-31T09:53:00Z">
              <w:rPr>
                <w:rFonts w:ascii="仿宋" w:eastAsia="仿宋" w:hAnsi="仿宋" w:hint="eastAsia"/>
                <w:sz w:val="28"/>
                <w:szCs w:val="32"/>
              </w:rPr>
            </w:rPrChange>
          </w:rPr>
          <w:t>权看到</w:t>
        </w:r>
        <w:proofErr w:type="gramEnd"/>
        <w:r w:rsidRPr="004C0492">
          <w:rPr>
            <w:rFonts w:hint="eastAsia"/>
            <w:sz w:val="28"/>
            <w:szCs w:val="28"/>
            <w:rPrChange w:id="920" w:author="吴 珊珊" w:date="2019-10-31T09:53:00Z">
              <w:rPr>
                <w:rFonts w:ascii="仿宋" w:eastAsia="仿宋" w:hAnsi="仿宋" w:hint="eastAsia"/>
                <w:sz w:val="28"/>
                <w:szCs w:val="32"/>
              </w:rPr>
            </w:rPrChange>
          </w:rPr>
          <w:t>发布的公告。超过时限的公告将</w:t>
        </w:r>
        <w:proofErr w:type="gramStart"/>
        <w:r w:rsidRPr="004C0492">
          <w:rPr>
            <w:rFonts w:hint="eastAsia"/>
            <w:sz w:val="28"/>
            <w:szCs w:val="28"/>
            <w:rPrChange w:id="921" w:author="吴 珊珊" w:date="2019-10-31T09:53:00Z">
              <w:rPr>
                <w:rFonts w:ascii="仿宋" w:eastAsia="仿宋" w:hAnsi="仿宋" w:hint="eastAsia"/>
                <w:sz w:val="28"/>
                <w:szCs w:val="32"/>
              </w:rPr>
            </w:rPrChange>
          </w:rPr>
          <w:t>不</w:t>
        </w:r>
        <w:proofErr w:type="gramEnd"/>
        <w:r w:rsidRPr="004C0492">
          <w:rPr>
            <w:rFonts w:hint="eastAsia"/>
            <w:sz w:val="28"/>
            <w:szCs w:val="28"/>
            <w:rPrChange w:id="922" w:author="吴 珊珊" w:date="2019-10-31T09:53:00Z">
              <w:rPr>
                <w:rFonts w:ascii="仿宋" w:eastAsia="仿宋" w:hAnsi="仿宋" w:hint="eastAsia"/>
                <w:sz w:val="28"/>
                <w:szCs w:val="32"/>
              </w:rPr>
            </w:rPrChange>
          </w:rPr>
          <w:t>自动显示在公告列表中，但可以通过“查询”功能进行历史公告的查询</w:t>
        </w:r>
      </w:ins>
      <w:del w:id="923" w:author="吴 珊珊" w:date="2019-10-31T09:51:00Z">
        <w:r w:rsidR="009B70D7" w:rsidRPr="004C0492" w:rsidDel="00C861AB">
          <w:rPr>
            <w:rFonts w:hint="eastAsia"/>
            <w:sz w:val="28"/>
            <w:szCs w:val="28"/>
            <w:rPrChange w:id="924" w:author="吴 珊珊" w:date="2019-10-31T09:53:00Z">
              <w:rPr>
                <w:rFonts w:hint="eastAsia"/>
              </w:rPr>
            </w:rPrChange>
          </w:rPr>
          <w:delText>提供公告功能，用于发送公告，查看其他用户发送的公告</w:delText>
        </w:r>
      </w:del>
      <w:r w:rsidR="009B70D7" w:rsidRPr="004C0492">
        <w:rPr>
          <w:rFonts w:hint="eastAsia"/>
          <w:sz w:val="28"/>
          <w:szCs w:val="28"/>
          <w:rPrChange w:id="925" w:author="吴 珊珊" w:date="2019-10-31T09:53:00Z">
            <w:rPr>
              <w:rFonts w:hint="eastAsia"/>
            </w:rPr>
          </w:rPrChange>
        </w:rPr>
        <w:t>。</w:t>
      </w:r>
    </w:p>
    <w:p w14:paraId="362F306B" w14:textId="6D9458CA" w:rsidR="009B70D7" w:rsidRPr="004C0492" w:rsidRDefault="009B70D7">
      <w:pPr>
        <w:pStyle w:val="2"/>
        <w:numPr>
          <w:ilvl w:val="1"/>
          <w:numId w:val="8"/>
        </w:numPr>
        <w:ind w:firstLineChars="0"/>
        <w:rPr>
          <w:sz w:val="28"/>
          <w:szCs w:val="28"/>
          <w:rPrChange w:id="926" w:author="吴 珊珊" w:date="2019-10-31T09:53:00Z">
            <w:rPr>
              <w:rFonts w:ascii="黑体" w:eastAsia="黑体" w:hAnsi="黑体"/>
              <w:sz w:val="36"/>
              <w:szCs w:val="36"/>
            </w:rPr>
          </w:rPrChange>
        </w:rPr>
        <w:pPrChange w:id="927" w:author="吴 珊珊" w:date="2019-10-29T11:03:00Z">
          <w:pPr>
            <w:pStyle w:val="a6"/>
            <w:numPr>
              <w:ilvl w:val="1"/>
              <w:numId w:val="1"/>
            </w:numPr>
            <w:ind w:left="720" w:firstLineChars="0" w:hanging="720"/>
            <w:outlineLvl w:val="2"/>
          </w:pPr>
        </w:pPrChange>
      </w:pPr>
      <w:bookmarkStart w:id="928" w:name="_Toc23408312"/>
      <w:r w:rsidRPr="004C0492">
        <w:rPr>
          <w:rFonts w:hint="eastAsia"/>
          <w:sz w:val="28"/>
          <w:szCs w:val="28"/>
          <w:rPrChange w:id="929" w:author="吴 珊珊" w:date="2019-10-31T09:53:00Z">
            <w:rPr>
              <w:rFonts w:ascii="黑体" w:eastAsia="黑体" w:hAnsi="黑体" w:hint="eastAsia"/>
              <w:b/>
              <w:bCs/>
              <w:sz w:val="36"/>
              <w:szCs w:val="36"/>
            </w:rPr>
          </w:rPrChange>
        </w:rPr>
        <w:t>消息提醒</w:t>
      </w:r>
      <w:bookmarkEnd w:id="928"/>
    </w:p>
    <w:p w14:paraId="13311C75" w14:textId="6F1F2C20" w:rsidR="009B70D7" w:rsidRPr="004C0492" w:rsidRDefault="009B70D7" w:rsidP="009B70D7">
      <w:pPr>
        <w:ind w:firstLine="560"/>
        <w:rPr>
          <w:sz w:val="28"/>
          <w:szCs w:val="28"/>
          <w:rPrChange w:id="930" w:author="吴 珊珊" w:date="2019-10-31T09:53:00Z">
            <w:rPr/>
          </w:rPrChange>
        </w:rPr>
      </w:pPr>
      <w:r w:rsidRPr="004C0492">
        <w:rPr>
          <w:rFonts w:hint="eastAsia"/>
          <w:sz w:val="28"/>
          <w:szCs w:val="28"/>
          <w:rPrChange w:id="931" w:author="吴 珊珊" w:date="2019-10-31T09:53:00Z">
            <w:rPr>
              <w:rFonts w:hint="eastAsia"/>
            </w:rPr>
          </w:rPrChange>
        </w:rPr>
        <w:t>提供消息提醒功能，为用户提供系统推送的消息和业务通知。</w:t>
      </w:r>
    </w:p>
    <w:p w14:paraId="19ECB373" w14:textId="139F50C4" w:rsidR="009B70D7" w:rsidRPr="004C0492" w:rsidRDefault="009B70D7">
      <w:pPr>
        <w:pStyle w:val="2"/>
        <w:numPr>
          <w:ilvl w:val="1"/>
          <w:numId w:val="8"/>
        </w:numPr>
        <w:ind w:firstLineChars="0"/>
        <w:rPr>
          <w:sz w:val="28"/>
          <w:szCs w:val="28"/>
          <w:rPrChange w:id="932" w:author="吴 珊珊" w:date="2019-10-31T09:53:00Z">
            <w:rPr>
              <w:rFonts w:ascii="黑体" w:eastAsia="黑体" w:hAnsi="黑体"/>
              <w:sz w:val="36"/>
              <w:szCs w:val="36"/>
            </w:rPr>
          </w:rPrChange>
        </w:rPr>
        <w:pPrChange w:id="933" w:author="吴 珊珊" w:date="2019-10-29T11:03:00Z">
          <w:pPr>
            <w:pStyle w:val="a6"/>
            <w:numPr>
              <w:ilvl w:val="1"/>
              <w:numId w:val="1"/>
            </w:numPr>
            <w:ind w:left="720" w:firstLineChars="0" w:hanging="720"/>
            <w:outlineLvl w:val="2"/>
          </w:pPr>
        </w:pPrChange>
      </w:pPr>
      <w:bookmarkStart w:id="934" w:name="_Toc23408313"/>
      <w:r w:rsidRPr="004C0492">
        <w:rPr>
          <w:rFonts w:hint="eastAsia"/>
          <w:sz w:val="28"/>
          <w:szCs w:val="28"/>
          <w:rPrChange w:id="935" w:author="吴 珊珊" w:date="2019-10-31T09:53:00Z">
            <w:rPr>
              <w:rFonts w:ascii="黑体" w:eastAsia="黑体" w:hAnsi="黑体" w:hint="eastAsia"/>
              <w:b/>
              <w:bCs/>
              <w:sz w:val="36"/>
              <w:szCs w:val="36"/>
            </w:rPr>
          </w:rPrChange>
        </w:rPr>
        <w:t>知识库和知识库建议</w:t>
      </w:r>
      <w:bookmarkEnd w:id="934"/>
    </w:p>
    <w:p w14:paraId="52ABE77B" w14:textId="6E4CD776" w:rsidR="009B70D7" w:rsidRPr="004C0492" w:rsidRDefault="00C861AB" w:rsidP="00515191">
      <w:pPr>
        <w:ind w:firstLine="560"/>
        <w:rPr>
          <w:ins w:id="936" w:author="吴 珊珊" w:date="2019-10-31T09:52:00Z"/>
          <w:sz w:val="28"/>
          <w:szCs w:val="28"/>
          <w:rPrChange w:id="937" w:author="吴 珊珊" w:date="2019-10-31T09:53:00Z">
            <w:rPr>
              <w:ins w:id="938" w:author="吴 珊珊" w:date="2019-10-31T09:52:00Z"/>
            </w:rPr>
          </w:rPrChange>
        </w:rPr>
        <w:pPrChange w:id="939" w:author="吴 珊珊" w:date="2019-10-31T09:52:00Z">
          <w:pPr>
            <w:ind w:firstLine="560"/>
          </w:pPr>
        </w:pPrChange>
      </w:pPr>
      <w:ins w:id="940" w:author="吴 珊珊" w:date="2019-10-31T09:52:00Z">
        <w:r w:rsidRPr="004C0492">
          <w:rPr>
            <w:rFonts w:hint="eastAsia"/>
            <w:sz w:val="28"/>
            <w:szCs w:val="28"/>
            <w:rPrChange w:id="941" w:author="吴 珊珊" w:date="2019-10-31T09:53:00Z">
              <w:rPr>
                <w:rFonts w:ascii="仿宋" w:eastAsia="仿宋" w:hAnsi="仿宋" w:hint="eastAsia"/>
                <w:sz w:val="28"/>
                <w:szCs w:val="32"/>
              </w:rPr>
            </w:rPrChange>
          </w:rPr>
          <w:t>各部门可将自己的工作职责、工作范围或法律法规等信息进行分类，并以一问一答的形式录入到知识库系统中，由受理人员在接听咨询类电话的时候给市民进行直接解答，快速便捷地提高受理人员的业务知识及受理速度</w:t>
        </w:r>
      </w:ins>
      <w:del w:id="942" w:author="吴 珊珊" w:date="2019-10-31T09:52:00Z">
        <w:r w:rsidR="009B70D7" w:rsidRPr="004C0492" w:rsidDel="00C861AB">
          <w:rPr>
            <w:rFonts w:hint="eastAsia"/>
            <w:sz w:val="28"/>
            <w:szCs w:val="28"/>
            <w:rPrChange w:id="943" w:author="吴 珊珊" w:date="2019-10-31T09:53:00Z">
              <w:rPr>
                <w:rFonts w:hint="eastAsia"/>
              </w:rPr>
            </w:rPrChange>
          </w:rPr>
          <w:delText>提供知识库功能，用户可以提交知识库建议，并查看当前所有已发布的知识库</w:delText>
        </w:r>
      </w:del>
      <w:r w:rsidR="009B70D7" w:rsidRPr="004C0492">
        <w:rPr>
          <w:rFonts w:hint="eastAsia"/>
          <w:sz w:val="28"/>
          <w:szCs w:val="28"/>
          <w:rPrChange w:id="944" w:author="吴 珊珊" w:date="2019-10-31T09:53:00Z">
            <w:rPr>
              <w:rFonts w:hint="eastAsia"/>
            </w:rPr>
          </w:rPrChange>
        </w:rPr>
        <w:t>。</w:t>
      </w:r>
    </w:p>
    <w:p w14:paraId="14F2B218" w14:textId="1F579F85" w:rsidR="00C861AB" w:rsidRPr="004C0492" w:rsidRDefault="00C861AB" w:rsidP="00515191">
      <w:pPr>
        <w:ind w:firstLine="560"/>
        <w:rPr>
          <w:rFonts w:hint="eastAsia"/>
          <w:sz w:val="28"/>
          <w:szCs w:val="28"/>
          <w:rPrChange w:id="945" w:author="吴 珊珊" w:date="2019-10-31T09:53:00Z">
            <w:rPr>
              <w:rFonts w:hint="eastAsia"/>
            </w:rPr>
          </w:rPrChange>
        </w:rPr>
        <w:pPrChange w:id="946" w:author="吴 珊珊" w:date="2019-10-31T09:52:00Z">
          <w:pPr>
            <w:ind w:firstLine="560"/>
          </w:pPr>
        </w:pPrChange>
      </w:pPr>
      <w:ins w:id="947" w:author="吴 珊珊" w:date="2019-10-31T09:52:00Z">
        <w:r w:rsidRPr="004C0492">
          <w:rPr>
            <w:rFonts w:hint="eastAsia"/>
            <w:sz w:val="28"/>
            <w:szCs w:val="28"/>
            <w:rPrChange w:id="948" w:author="吴 珊珊" w:date="2019-10-31T09:53:00Z">
              <w:rPr>
                <w:rFonts w:ascii="仿宋" w:eastAsia="仿宋" w:hAnsi="仿宋" w:hint="eastAsia"/>
                <w:sz w:val="28"/>
                <w:szCs w:val="32"/>
              </w:rPr>
            </w:rPrChange>
          </w:rPr>
          <w:t>知识库建议系统是知识库系统的辅助系统，受理人员可根据市民咨询较多的，且知识库中没有问题向相关办理单位进行提问，由班长对提问信息进行审核，审核不通过的退回给提问人；审核通过的发给相关单位进行答复，办理单位在答复的同时可根据需要同步更新自己</w:t>
        </w:r>
        <w:r w:rsidRPr="004C0492">
          <w:rPr>
            <w:rFonts w:hint="eastAsia"/>
            <w:sz w:val="28"/>
            <w:szCs w:val="28"/>
            <w:rPrChange w:id="949" w:author="吴 珊珊" w:date="2019-10-31T09:53:00Z">
              <w:rPr>
                <w:rFonts w:ascii="仿宋" w:eastAsia="仿宋" w:hAnsi="仿宋" w:hint="eastAsia"/>
                <w:sz w:val="28"/>
                <w:szCs w:val="32"/>
              </w:rPr>
            </w:rPrChange>
          </w:rPr>
          <w:lastRenderedPageBreak/>
          <w:t>的知识库信息。</w:t>
        </w:r>
      </w:ins>
    </w:p>
    <w:p w14:paraId="20179859" w14:textId="77777777" w:rsidR="007E7B7C" w:rsidRPr="004C0492" w:rsidRDefault="007E7B7C">
      <w:pPr>
        <w:pStyle w:val="1"/>
        <w:numPr>
          <w:ilvl w:val="0"/>
          <w:numId w:val="8"/>
        </w:numPr>
        <w:ind w:firstLineChars="0"/>
        <w:rPr>
          <w:sz w:val="28"/>
          <w:szCs w:val="28"/>
          <w:rPrChange w:id="950" w:author="吴 珊珊" w:date="2019-10-31T09:53:00Z">
            <w:rPr/>
          </w:rPrChange>
        </w:rPr>
        <w:pPrChange w:id="951" w:author="吴 珊珊" w:date="2019-10-29T11:03:00Z">
          <w:pPr>
            <w:pStyle w:val="a6"/>
            <w:numPr>
              <w:numId w:val="1"/>
            </w:numPr>
            <w:ind w:left="720" w:firstLineChars="0" w:firstLine="0"/>
            <w:jc w:val="left"/>
            <w:outlineLvl w:val="0"/>
          </w:pPr>
        </w:pPrChange>
      </w:pPr>
      <w:bookmarkStart w:id="952" w:name="_Toc23408314"/>
      <w:r w:rsidRPr="004C0492">
        <w:rPr>
          <w:rFonts w:hint="eastAsia"/>
          <w:sz w:val="28"/>
          <w:szCs w:val="28"/>
          <w:rPrChange w:id="953" w:author="吴 珊珊" w:date="2019-10-31T09:53:00Z">
            <w:rPr>
              <w:rFonts w:hint="eastAsia"/>
            </w:rPr>
          </w:rPrChange>
        </w:rPr>
        <w:t>外观设计</w:t>
      </w:r>
      <w:bookmarkEnd w:id="952"/>
    </w:p>
    <w:p w14:paraId="2DB15BBC" w14:textId="5643F78E" w:rsidR="000F41BA" w:rsidRPr="004C0492" w:rsidDel="004A7910" w:rsidRDefault="00BF0711" w:rsidP="00BF0711">
      <w:pPr>
        <w:ind w:firstLineChars="0" w:firstLine="0"/>
        <w:rPr>
          <w:del w:id="954" w:author="马静" w:date="2019-10-29T10:42:00Z"/>
          <w:sz w:val="28"/>
          <w:szCs w:val="28"/>
          <w:rPrChange w:id="955" w:author="吴 珊珊" w:date="2019-10-31T09:53:00Z">
            <w:rPr>
              <w:del w:id="956" w:author="马静" w:date="2019-10-29T10:42:00Z"/>
            </w:rPr>
          </w:rPrChange>
        </w:rPr>
      </w:pPr>
      <w:ins w:id="957" w:author="马静" w:date="2019-10-29T10:07:00Z">
        <w:r w:rsidRPr="004C0492">
          <w:rPr>
            <w:noProof/>
            <w:sz w:val="28"/>
            <w:szCs w:val="28"/>
            <w:rPrChange w:id="958" w:author="吴 珊珊" w:date="2019-10-31T09:53:00Z">
              <w:rPr>
                <w:noProof/>
              </w:rPr>
            </w:rPrChange>
          </w:rPr>
          <w:drawing>
            <wp:inline distT="0" distB="0" distL="0" distR="0" wp14:anchorId="4991EAAD" wp14:editId="7BE05630">
              <wp:extent cx="5274310" cy="3291342"/>
              <wp:effectExtent l="0" t="0" r="2540" b="4445"/>
              <wp:docPr id="4" name="图片 4" descr="C:\Users\ADMINI~1\AppData\Local\Temp\WeChat Files\1f68985f0ff5360e128e8f32a69f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f68985f0ff5360e128e8f32a69f38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291342"/>
                      </a:xfrm>
                      <a:prstGeom prst="rect">
                        <a:avLst/>
                      </a:prstGeom>
                      <a:noFill/>
                      <a:ln>
                        <a:noFill/>
                      </a:ln>
                    </pic:spPr>
                  </pic:pic>
                </a:graphicData>
              </a:graphic>
            </wp:inline>
          </w:drawing>
        </w:r>
      </w:ins>
    </w:p>
    <w:p w14:paraId="2471DACC" w14:textId="77777777" w:rsidR="007E7B7C" w:rsidRPr="004C0492" w:rsidRDefault="007E7B7C">
      <w:pPr>
        <w:ind w:firstLineChars="0" w:firstLine="0"/>
        <w:rPr>
          <w:sz w:val="28"/>
          <w:szCs w:val="28"/>
          <w:rPrChange w:id="959" w:author="吴 珊珊" w:date="2019-10-31T09:53:00Z">
            <w:rPr/>
          </w:rPrChange>
        </w:rPr>
        <w:pPrChange w:id="960" w:author="马静" w:date="2019-10-29T10:42:00Z">
          <w:pPr>
            <w:ind w:firstLine="480"/>
          </w:pPr>
        </w:pPrChange>
      </w:pPr>
    </w:p>
    <w:p w14:paraId="4B1C9B88" w14:textId="0FE06BD8" w:rsidR="007E7B7C" w:rsidRPr="004C0492" w:rsidRDefault="000F41BA">
      <w:pPr>
        <w:pStyle w:val="1"/>
        <w:numPr>
          <w:ilvl w:val="0"/>
          <w:numId w:val="8"/>
        </w:numPr>
        <w:ind w:firstLineChars="0"/>
        <w:rPr>
          <w:sz w:val="28"/>
          <w:szCs w:val="28"/>
          <w:rPrChange w:id="961" w:author="吴 珊珊" w:date="2019-10-31T09:53:00Z">
            <w:rPr/>
          </w:rPrChange>
        </w:rPr>
        <w:pPrChange w:id="962" w:author="吴 珊珊" w:date="2019-10-29T11:03:00Z">
          <w:pPr>
            <w:pStyle w:val="a6"/>
            <w:numPr>
              <w:numId w:val="1"/>
            </w:numPr>
            <w:ind w:left="720" w:firstLineChars="0" w:firstLine="0"/>
            <w:jc w:val="left"/>
            <w:outlineLvl w:val="0"/>
          </w:pPr>
        </w:pPrChange>
      </w:pPr>
      <w:bookmarkStart w:id="963" w:name="_Toc23408315"/>
      <w:r w:rsidRPr="004C0492">
        <w:rPr>
          <w:rFonts w:hint="eastAsia"/>
          <w:sz w:val="28"/>
          <w:szCs w:val="28"/>
          <w:rPrChange w:id="964" w:author="吴 珊珊" w:date="2019-10-31T09:53:00Z">
            <w:rPr>
              <w:rFonts w:hint="eastAsia"/>
            </w:rPr>
          </w:rPrChange>
        </w:rPr>
        <w:t>功能设计</w:t>
      </w:r>
      <w:bookmarkEnd w:id="963"/>
    </w:p>
    <w:p w14:paraId="74D16D44" w14:textId="24CD424E" w:rsidR="007E7B7C" w:rsidRPr="004C0492" w:rsidRDefault="007E7B7C" w:rsidP="007E7B7C">
      <w:pPr>
        <w:ind w:firstLine="560"/>
        <w:rPr>
          <w:sz w:val="28"/>
          <w:szCs w:val="28"/>
          <w:rPrChange w:id="965" w:author="吴 珊珊" w:date="2019-10-31T09:53:00Z">
            <w:rPr/>
          </w:rPrChange>
        </w:rPr>
      </w:pPr>
      <w:r w:rsidRPr="004C0492">
        <w:rPr>
          <w:rFonts w:hint="eastAsia"/>
          <w:sz w:val="28"/>
          <w:szCs w:val="28"/>
          <w:rPrChange w:id="966" w:author="吴 珊珊" w:date="2019-10-31T09:53:00Z">
            <w:rPr>
              <w:rFonts w:hint="eastAsia"/>
            </w:rPr>
          </w:rPrChange>
        </w:rPr>
        <w:t>系统所有功能采用模块化设计，尽量所有的模块下的功能做到可复用</w:t>
      </w:r>
      <w:ins w:id="967" w:author="吴 珊珊" w:date="2019-10-31T10:13:00Z">
        <w:r w:rsidR="006E5B66">
          <w:rPr>
            <w:rFonts w:hint="eastAsia"/>
            <w:sz w:val="28"/>
            <w:szCs w:val="28"/>
          </w:rPr>
          <w:t>，</w:t>
        </w:r>
      </w:ins>
      <w:del w:id="968" w:author="吴 珊珊" w:date="2019-10-31T10:13:00Z">
        <w:r w:rsidRPr="004C0492" w:rsidDel="006E5B66">
          <w:rPr>
            <w:rFonts w:hint="eastAsia"/>
            <w:sz w:val="28"/>
            <w:szCs w:val="28"/>
            <w:rPrChange w:id="969" w:author="吴 珊珊" w:date="2019-10-31T09:53:00Z">
              <w:rPr>
                <w:rFonts w:hint="eastAsia"/>
              </w:rPr>
            </w:rPrChange>
          </w:rPr>
          <w:delText>。</w:delText>
        </w:r>
      </w:del>
      <w:r w:rsidRPr="004C0492">
        <w:rPr>
          <w:rFonts w:hint="eastAsia"/>
          <w:sz w:val="28"/>
          <w:szCs w:val="28"/>
          <w:rPrChange w:id="970" w:author="吴 珊珊" w:date="2019-10-31T09:53:00Z">
            <w:rPr>
              <w:rFonts w:hint="eastAsia"/>
            </w:rPr>
          </w:rPrChange>
        </w:rPr>
        <w:t>按照模块将系统</w:t>
      </w:r>
      <w:ins w:id="971" w:author="马静" w:date="2019-10-29T10:08:00Z">
        <w:r w:rsidR="00BF0711" w:rsidRPr="004C0492">
          <w:rPr>
            <w:sz w:val="28"/>
            <w:szCs w:val="28"/>
            <w:rPrChange w:id="972" w:author="吴 珊珊" w:date="2019-10-31T09:53:00Z">
              <w:rPr/>
            </w:rPrChange>
          </w:rPr>
          <w:t>分为</w:t>
        </w:r>
      </w:ins>
      <w:proofErr w:type="gramStart"/>
      <w:ins w:id="973" w:author="吴 珊珊" w:date="2019-10-31T10:13:00Z">
        <w:r w:rsidR="006E5B66">
          <w:rPr>
            <w:sz w:val="28"/>
            <w:szCs w:val="28"/>
          </w:rPr>
          <w:t>软电话</w:t>
        </w:r>
        <w:proofErr w:type="gramEnd"/>
        <w:r w:rsidR="006E5B66">
          <w:rPr>
            <w:sz w:val="28"/>
            <w:szCs w:val="28"/>
          </w:rPr>
          <w:t>集成</w:t>
        </w:r>
        <w:r w:rsidR="006E5B66">
          <w:rPr>
            <w:rFonts w:hint="eastAsia"/>
            <w:sz w:val="28"/>
            <w:szCs w:val="28"/>
          </w:rPr>
          <w:t>、</w:t>
        </w:r>
        <w:r w:rsidR="006E5B66">
          <w:rPr>
            <w:sz w:val="28"/>
            <w:szCs w:val="28"/>
          </w:rPr>
          <w:t>待办事宜</w:t>
        </w:r>
        <w:r w:rsidR="006E5B66">
          <w:rPr>
            <w:rFonts w:hint="eastAsia"/>
            <w:sz w:val="28"/>
            <w:szCs w:val="28"/>
          </w:rPr>
          <w:t>、</w:t>
        </w:r>
        <w:r w:rsidR="006E5B66">
          <w:rPr>
            <w:sz w:val="28"/>
            <w:szCs w:val="28"/>
          </w:rPr>
          <w:t>坐席功能</w:t>
        </w:r>
        <w:r w:rsidR="006E5B66">
          <w:rPr>
            <w:rFonts w:hint="eastAsia"/>
            <w:sz w:val="28"/>
            <w:szCs w:val="28"/>
          </w:rPr>
          <w:t>、</w:t>
        </w:r>
        <w:r w:rsidR="006E5B66">
          <w:rPr>
            <w:sz w:val="28"/>
            <w:szCs w:val="28"/>
          </w:rPr>
          <w:t>个人办公</w:t>
        </w:r>
        <w:r w:rsidR="006E5B66">
          <w:rPr>
            <w:rFonts w:hint="eastAsia"/>
            <w:sz w:val="28"/>
            <w:szCs w:val="28"/>
          </w:rPr>
          <w:t>、</w:t>
        </w:r>
        <w:r w:rsidR="006E5B66">
          <w:rPr>
            <w:sz w:val="28"/>
            <w:szCs w:val="28"/>
          </w:rPr>
          <w:t>工单管理</w:t>
        </w:r>
        <w:r w:rsidR="006E5B66">
          <w:rPr>
            <w:rFonts w:hint="eastAsia"/>
            <w:sz w:val="28"/>
            <w:szCs w:val="28"/>
          </w:rPr>
          <w:t>、</w:t>
        </w:r>
        <w:r w:rsidR="006E5B66">
          <w:rPr>
            <w:sz w:val="28"/>
            <w:szCs w:val="28"/>
          </w:rPr>
          <w:t>公告</w:t>
        </w:r>
        <w:r w:rsidR="006E5B66">
          <w:rPr>
            <w:rFonts w:hint="eastAsia"/>
            <w:sz w:val="28"/>
            <w:szCs w:val="28"/>
          </w:rPr>
          <w:t>、</w:t>
        </w:r>
        <w:r w:rsidR="006E5B66">
          <w:rPr>
            <w:sz w:val="28"/>
            <w:szCs w:val="28"/>
          </w:rPr>
          <w:t>消息提醒</w:t>
        </w:r>
        <w:r w:rsidR="006E5B66">
          <w:rPr>
            <w:rFonts w:hint="eastAsia"/>
            <w:sz w:val="28"/>
            <w:szCs w:val="28"/>
          </w:rPr>
          <w:t>、</w:t>
        </w:r>
        <w:r w:rsidR="006E5B66">
          <w:rPr>
            <w:sz w:val="28"/>
            <w:szCs w:val="28"/>
          </w:rPr>
          <w:t>知识库和知识库建议</w:t>
        </w:r>
      </w:ins>
      <w:ins w:id="974" w:author="吴 珊珊" w:date="2019-10-31T10:14:00Z">
        <w:r w:rsidR="006E5B66">
          <w:rPr>
            <w:sz w:val="28"/>
            <w:szCs w:val="28"/>
          </w:rPr>
          <w:t>功能</w:t>
        </w:r>
      </w:ins>
      <w:del w:id="975" w:author="马静" w:date="2019-10-29T10:08:00Z">
        <w:r w:rsidR="00880CB7" w:rsidRPr="004C0492" w:rsidDel="00BF0711">
          <w:rPr>
            <w:rFonts w:hint="eastAsia"/>
            <w:sz w:val="28"/>
            <w:szCs w:val="28"/>
            <w:rPrChange w:id="976" w:author="吴 珊珊" w:date="2019-10-31T09:53:00Z">
              <w:rPr>
                <w:rFonts w:hint="eastAsia"/>
              </w:rPr>
            </w:rPrChange>
          </w:rPr>
          <w:delText>华为</w:delText>
        </w:r>
      </w:del>
      <w:del w:id="977" w:author="吴 珊珊" w:date="2019-10-31T10:13:00Z">
        <w:r w:rsidR="00880CB7" w:rsidRPr="004C0492" w:rsidDel="006E5B66">
          <w:rPr>
            <w:rFonts w:hint="eastAsia"/>
            <w:sz w:val="28"/>
            <w:szCs w:val="28"/>
            <w:rPrChange w:id="978" w:author="吴 珊珊" w:date="2019-10-31T09:53:00Z">
              <w:rPr>
                <w:rFonts w:hint="eastAsia"/>
              </w:rPr>
            </w:rPrChange>
          </w:rPr>
          <w:delText>以下几部分</w:delText>
        </w:r>
      </w:del>
      <w:r w:rsidRPr="004C0492">
        <w:rPr>
          <w:rFonts w:hint="eastAsia"/>
          <w:sz w:val="28"/>
          <w:szCs w:val="28"/>
          <w:rPrChange w:id="979" w:author="吴 珊珊" w:date="2019-10-31T09:53:00Z">
            <w:rPr>
              <w:rFonts w:hint="eastAsia"/>
            </w:rPr>
          </w:rPrChange>
        </w:rPr>
        <w:t>。</w:t>
      </w:r>
    </w:p>
    <w:p w14:paraId="61495E2D" w14:textId="77777777" w:rsidR="009013E7" w:rsidRPr="004C0492" w:rsidRDefault="009013E7">
      <w:pPr>
        <w:pStyle w:val="2"/>
        <w:numPr>
          <w:ilvl w:val="1"/>
          <w:numId w:val="8"/>
        </w:numPr>
        <w:ind w:firstLineChars="0"/>
        <w:rPr>
          <w:sz w:val="28"/>
          <w:szCs w:val="28"/>
          <w:highlight w:val="yellow"/>
          <w:rPrChange w:id="980" w:author="吴 珊珊" w:date="2019-10-31T09:53:00Z">
            <w:rPr/>
          </w:rPrChange>
        </w:rPr>
        <w:pPrChange w:id="981" w:author="吴 珊珊" w:date="2019-10-29T11:03:00Z">
          <w:pPr>
            <w:pStyle w:val="a6"/>
            <w:numPr>
              <w:ilvl w:val="1"/>
              <w:numId w:val="1"/>
            </w:numPr>
            <w:ind w:left="720" w:firstLineChars="0" w:hanging="720"/>
            <w:outlineLvl w:val="2"/>
          </w:pPr>
        </w:pPrChange>
      </w:pPr>
      <w:bookmarkStart w:id="982" w:name="_Toc23408316"/>
      <w:proofErr w:type="gramStart"/>
      <w:r w:rsidRPr="004C0492">
        <w:rPr>
          <w:rFonts w:hint="eastAsia"/>
          <w:sz w:val="28"/>
          <w:szCs w:val="28"/>
          <w:highlight w:val="yellow"/>
          <w:rPrChange w:id="983" w:author="吴 珊珊" w:date="2019-10-31T09:53:00Z">
            <w:rPr>
              <w:rFonts w:hint="eastAsia"/>
              <w:b/>
              <w:bCs/>
            </w:rPr>
          </w:rPrChange>
        </w:rPr>
        <w:t>软电话</w:t>
      </w:r>
      <w:proofErr w:type="gramEnd"/>
      <w:r w:rsidRPr="004C0492">
        <w:rPr>
          <w:rFonts w:hint="eastAsia"/>
          <w:sz w:val="28"/>
          <w:szCs w:val="28"/>
          <w:highlight w:val="yellow"/>
          <w:rPrChange w:id="984" w:author="吴 珊珊" w:date="2019-10-31T09:53:00Z">
            <w:rPr>
              <w:rFonts w:hint="eastAsia"/>
              <w:b/>
              <w:bCs/>
            </w:rPr>
          </w:rPrChange>
        </w:rPr>
        <w:t>集成</w:t>
      </w:r>
      <w:bookmarkEnd w:id="982"/>
    </w:p>
    <w:p w14:paraId="1EF7CFB7" w14:textId="62ED6D2F" w:rsidR="007E7B7C" w:rsidRPr="004C0492" w:rsidRDefault="00BF0711" w:rsidP="009013E7">
      <w:pPr>
        <w:tabs>
          <w:tab w:val="left" w:pos="1778"/>
        </w:tabs>
        <w:ind w:firstLine="560"/>
        <w:rPr>
          <w:sz w:val="28"/>
          <w:szCs w:val="28"/>
          <w:rPrChange w:id="985" w:author="吴 珊珊" w:date="2019-10-31T09:53:00Z">
            <w:rPr/>
          </w:rPrChange>
        </w:rPr>
      </w:pPr>
      <w:ins w:id="986" w:author="马静" w:date="2019-10-29T10:08:00Z">
        <w:r w:rsidRPr="004C0492">
          <w:rPr>
            <w:sz w:val="28"/>
            <w:szCs w:val="28"/>
            <w:highlight w:val="yellow"/>
            <w:rPrChange w:id="987" w:author="吴 珊珊" w:date="2019-10-31T09:53:00Z">
              <w:rPr/>
            </w:rPrChange>
          </w:rPr>
          <w:t>与话务平台对接</w:t>
        </w:r>
      </w:ins>
      <w:del w:id="988" w:author="马静" w:date="2019-10-29T10:08:00Z">
        <w:r w:rsidR="009013E7" w:rsidRPr="004C0492" w:rsidDel="00BF0711">
          <w:rPr>
            <w:rFonts w:hint="eastAsia"/>
            <w:sz w:val="28"/>
            <w:szCs w:val="28"/>
            <w:highlight w:val="yellow"/>
            <w:rPrChange w:id="989" w:author="吴 珊珊" w:date="2019-10-31T09:53:00Z">
              <w:rPr>
                <w:rFonts w:hint="eastAsia"/>
              </w:rPr>
            </w:rPrChange>
          </w:rPr>
          <w:delText>集成华为软电话</w:delText>
        </w:r>
      </w:del>
      <w:r w:rsidR="009013E7" w:rsidRPr="004C0492">
        <w:rPr>
          <w:rFonts w:hint="eastAsia"/>
          <w:sz w:val="28"/>
          <w:szCs w:val="28"/>
          <w:highlight w:val="yellow"/>
          <w:rPrChange w:id="990" w:author="吴 珊珊" w:date="2019-10-31T09:53:00Z">
            <w:rPr>
              <w:rFonts w:hint="eastAsia"/>
            </w:rPr>
          </w:rPrChange>
        </w:rPr>
        <w:t>，实现话务平台的登入、</w:t>
      </w:r>
      <w:ins w:id="991" w:author="马静" w:date="2019-10-29T10:08:00Z">
        <w:r w:rsidRPr="004C0492">
          <w:rPr>
            <w:sz w:val="28"/>
            <w:szCs w:val="28"/>
            <w:highlight w:val="yellow"/>
            <w:rPrChange w:id="992" w:author="吴 珊珊" w:date="2019-10-31T09:53:00Z">
              <w:rPr/>
            </w:rPrChange>
          </w:rPr>
          <w:t>登出</w:t>
        </w:r>
      </w:ins>
      <w:del w:id="993" w:author="马静" w:date="2019-10-29T10:08:00Z">
        <w:r w:rsidR="009013E7" w:rsidRPr="004C0492" w:rsidDel="00BF0711">
          <w:rPr>
            <w:rFonts w:hint="eastAsia"/>
            <w:sz w:val="28"/>
            <w:szCs w:val="28"/>
            <w:highlight w:val="yellow"/>
            <w:rPrChange w:id="994" w:author="吴 珊珊" w:date="2019-10-31T09:53:00Z">
              <w:rPr>
                <w:rFonts w:hint="eastAsia"/>
              </w:rPr>
            </w:rPrChange>
          </w:rPr>
          <w:delText>等处</w:delText>
        </w:r>
      </w:del>
      <w:r w:rsidR="009013E7" w:rsidRPr="004C0492">
        <w:rPr>
          <w:rFonts w:hint="eastAsia"/>
          <w:sz w:val="28"/>
          <w:szCs w:val="28"/>
          <w:highlight w:val="yellow"/>
          <w:rPrChange w:id="995" w:author="吴 珊珊" w:date="2019-10-31T09:53:00Z">
            <w:rPr>
              <w:rFonts w:hint="eastAsia"/>
            </w:rPr>
          </w:rPrChange>
        </w:rPr>
        <w:t>、</w:t>
      </w:r>
      <w:del w:id="996" w:author="马静" w:date="2019-10-29T10:08:00Z">
        <w:r w:rsidR="009013E7" w:rsidRPr="004C0492" w:rsidDel="00BF0711">
          <w:rPr>
            <w:rFonts w:hint="eastAsia"/>
            <w:sz w:val="28"/>
            <w:szCs w:val="28"/>
            <w:highlight w:val="yellow"/>
            <w:rPrChange w:id="997" w:author="吴 珊珊" w:date="2019-10-31T09:53:00Z">
              <w:rPr>
                <w:rFonts w:hint="eastAsia"/>
              </w:rPr>
            </w:rPrChange>
          </w:rPr>
          <w:delText>来电的</w:delText>
        </w:r>
      </w:del>
      <w:r w:rsidR="009013E7" w:rsidRPr="004C0492">
        <w:rPr>
          <w:rFonts w:hint="eastAsia"/>
          <w:sz w:val="28"/>
          <w:szCs w:val="28"/>
          <w:highlight w:val="yellow"/>
          <w:rPrChange w:id="998" w:author="吴 珊珊" w:date="2019-10-31T09:53:00Z">
            <w:rPr>
              <w:rFonts w:hint="eastAsia"/>
            </w:rPr>
          </w:rPrChange>
        </w:rPr>
        <w:t>摘机、保持、挂断、磋商、磋商转接、三方通话、示闲、</w:t>
      </w:r>
      <w:ins w:id="999" w:author="马静" w:date="2019-10-29T10:08:00Z">
        <w:r w:rsidRPr="004C0492">
          <w:rPr>
            <w:rFonts w:hint="eastAsia"/>
            <w:sz w:val="28"/>
            <w:szCs w:val="28"/>
            <w:highlight w:val="yellow"/>
            <w:rPrChange w:id="1000" w:author="吴 珊珊" w:date="2019-10-31T09:53:00Z">
              <w:rPr>
                <w:rFonts w:hint="eastAsia"/>
              </w:rPr>
            </w:rPrChange>
          </w:rPr>
          <w:t>示忙、</w:t>
        </w:r>
      </w:ins>
      <w:r w:rsidR="009013E7" w:rsidRPr="004C0492">
        <w:rPr>
          <w:rFonts w:hint="eastAsia"/>
          <w:sz w:val="28"/>
          <w:szCs w:val="28"/>
          <w:highlight w:val="yellow"/>
          <w:rPrChange w:id="1001" w:author="吴 珊珊" w:date="2019-10-31T09:53:00Z">
            <w:rPr>
              <w:rFonts w:hint="eastAsia"/>
            </w:rPr>
          </w:rPrChange>
        </w:rPr>
        <w:t>外拨、二次拨号、满意度等功能。</w:t>
      </w:r>
    </w:p>
    <w:p w14:paraId="60FEF3E9" w14:textId="77777777" w:rsidR="009013E7" w:rsidRPr="004C0492" w:rsidRDefault="009013E7">
      <w:pPr>
        <w:pStyle w:val="2"/>
        <w:numPr>
          <w:ilvl w:val="1"/>
          <w:numId w:val="8"/>
        </w:numPr>
        <w:ind w:firstLineChars="0"/>
        <w:rPr>
          <w:sz w:val="28"/>
          <w:szCs w:val="28"/>
          <w:rPrChange w:id="1002" w:author="吴 珊珊" w:date="2019-10-31T09:53:00Z">
            <w:rPr/>
          </w:rPrChange>
        </w:rPr>
        <w:pPrChange w:id="1003" w:author="吴 珊珊" w:date="2019-10-29T11:04:00Z">
          <w:pPr>
            <w:pStyle w:val="a6"/>
            <w:numPr>
              <w:ilvl w:val="1"/>
              <w:numId w:val="1"/>
            </w:numPr>
            <w:ind w:left="720" w:firstLineChars="0" w:hanging="720"/>
            <w:outlineLvl w:val="2"/>
          </w:pPr>
        </w:pPrChange>
      </w:pPr>
      <w:bookmarkStart w:id="1004" w:name="_Toc23408317"/>
      <w:r w:rsidRPr="004C0492">
        <w:rPr>
          <w:rFonts w:hint="eastAsia"/>
          <w:sz w:val="28"/>
          <w:szCs w:val="28"/>
          <w:rPrChange w:id="1005" w:author="吴 珊珊" w:date="2019-10-31T09:53:00Z">
            <w:rPr>
              <w:rFonts w:hint="eastAsia"/>
            </w:rPr>
          </w:rPrChange>
        </w:rPr>
        <w:t>待办事宜</w:t>
      </w:r>
      <w:bookmarkEnd w:id="1004"/>
    </w:p>
    <w:p w14:paraId="2FE012AE" w14:textId="7CEBBBBF" w:rsidR="009013E7" w:rsidRPr="004C0492" w:rsidRDefault="009013E7" w:rsidP="009013E7">
      <w:pPr>
        <w:ind w:firstLine="560"/>
        <w:rPr>
          <w:ins w:id="1006" w:author="吴 珊珊" w:date="2019-10-30T23:45:00Z"/>
          <w:sz w:val="28"/>
          <w:szCs w:val="28"/>
          <w:rPrChange w:id="1007" w:author="吴 珊珊" w:date="2019-10-31T09:53:00Z">
            <w:rPr>
              <w:ins w:id="1008" w:author="吴 珊珊" w:date="2019-10-30T23:45:00Z"/>
            </w:rPr>
          </w:rPrChange>
        </w:rPr>
      </w:pPr>
      <w:r w:rsidRPr="004C0492">
        <w:rPr>
          <w:rFonts w:hint="eastAsia"/>
          <w:sz w:val="28"/>
          <w:szCs w:val="28"/>
          <w:rPrChange w:id="1009" w:author="吴 珊珊" w:date="2019-10-31T09:53:00Z">
            <w:rPr>
              <w:rFonts w:hint="eastAsia"/>
            </w:rPr>
          </w:rPrChange>
        </w:rPr>
        <w:t>为用户提供待办事宜功能，待办事宜分为</w:t>
      </w:r>
      <w:r w:rsidRPr="004C0492">
        <w:rPr>
          <w:rFonts w:hint="eastAsia"/>
          <w:sz w:val="28"/>
          <w:szCs w:val="28"/>
          <w:rPrChange w:id="1010" w:author="吴 珊珊" w:date="2019-10-31T09:53:00Z">
            <w:rPr>
              <w:rFonts w:hint="eastAsia"/>
            </w:rPr>
          </w:rPrChange>
        </w:rPr>
        <w:t>5</w:t>
      </w:r>
      <w:r w:rsidRPr="004C0492">
        <w:rPr>
          <w:rFonts w:hint="eastAsia"/>
          <w:sz w:val="28"/>
          <w:szCs w:val="28"/>
          <w:rPrChange w:id="1011" w:author="吴 珊珊" w:date="2019-10-31T09:53:00Z">
            <w:rPr>
              <w:rFonts w:hint="eastAsia"/>
            </w:rPr>
          </w:rPrChange>
        </w:rPr>
        <w:t>类：保存未提交工单、转办退受理、转办返受理、工单稽核通知、记事本提醒。</w:t>
      </w:r>
    </w:p>
    <w:p w14:paraId="6A351F73" w14:textId="2A9A2D96" w:rsidR="00F80124" w:rsidRPr="004C0492" w:rsidRDefault="00F80124">
      <w:pPr>
        <w:pStyle w:val="3"/>
        <w:numPr>
          <w:ilvl w:val="2"/>
          <w:numId w:val="8"/>
        </w:numPr>
        <w:ind w:firstLineChars="0"/>
        <w:rPr>
          <w:ins w:id="1012" w:author="吴 珊珊" w:date="2019-10-30T23:46:00Z"/>
          <w:sz w:val="28"/>
          <w:szCs w:val="28"/>
          <w:rPrChange w:id="1013" w:author="吴 珊珊" w:date="2019-10-31T09:53:00Z">
            <w:rPr>
              <w:ins w:id="1014" w:author="吴 珊珊" w:date="2019-10-30T23:46:00Z"/>
            </w:rPr>
          </w:rPrChange>
        </w:rPr>
        <w:pPrChange w:id="1015" w:author="吴 珊珊" w:date="2019-10-30T23:45:00Z">
          <w:pPr>
            <w:ind w:firstLine="480"/>
          </w:pPr>
        </w:pPrChange>
      </w:pPr>
      <w:bookmarkStart w:id="1016" w:name="_Toc23408318"/>
      <w:ins w:id="1017" w:author="吴 珊珊" w:date="2019-10-30T23:45:00Z">
        <w:r w:rsidRPr="004C0492">
          <w:rPr>
            <w:rFonts w:hint="eastAsia"/>
            <w:sz w:val="28"/>
            <w:szCs w:val="28"/>
            <w:rPrChange w:id="1018" w:author="吴 珊珊" w:date="2019-10-31T09:53:00Z">
              <w:rPr>
                <w:rFonts w:hint="eastAsia"/>
              </w:rPr>
            </w:rPrChange>
          </w:rPr>
          <w:lastRenderedPageBreak/>
          <w:t>列表展示</w:t>
        </w:r>
      </w:ins>
      <w:bookmarkEnd w:id="1016"/>
    </w:p>
    <w:p w14:paraId="0F18289F" w14:textId="77777777" w:rsidR="00DA5739" w:rsidRDefault="00F80124" w:rsidP="005776FC">
      <w:pPr>
        <w:ind w:firstLine="560"/>
        <w:rPr>
          <w:ins w:id="1019" w:author="吴 珊珊" w:date="2019-10-31T10:14:00Z"/>
          <w:sz w:val="28"/>
          <w:szCs w:val="28"/>
        </w:rPr>
      </w:pPr>
      <w:ins w:id="1020" w:author="吴 珊珊" w:date="2019-10-30T23:46:00Z">
        <w:r w:rsidRPr="004C0492">
          <w:rPr>
            <w:sz w:val="28"/>
            <w:szCs w:val="28"/>
            <w:rPrChange w:id="1021" w:author="吴 珊珊" w:date="2019-10-31T09:53:00Z">
              <w:rPr/>
            </w:rPrChange>
          </w:rPr>
          <w:t>列表展示内容</w:t>
        </w:r>
        <w:r w:rsidRPr="004C0492">
          <w:rPr>
            <w:rFonts w:hint="eastAsia"/>
            <w:sz w:val="28"/>
            <w:szCs w:val="28"/>
            <w:rPrChange w:id="1022" w:author="吴 珊珊" w:date="2019-10-31T09:53:00Z">
              <w:rPr>
                <w:rFonts w:hint="eastAsia"/>
              </w:rPr>
            </w:rPrChange>
          </w:rPr>
          <w:t>：标题（分类</w:t>
        </w:r>
        <w:r w:rsidRPr="004C0492">
          <w:rPr>
            <w:rFonts w:hint="eastAsia"/>
            <w:sz w:val="28"/>
            <w:szCs w:val="28"/>
            <w:rPrChange w:id="1023" w:author="吴 珊珊" w:date="2019-10-31T09:53:00Z">
              <w:rPr>
                <w:rFonts w:hint="eastAsia"/>
              </w:rPr>
            </w:rPrChange>
          </w:rPr>
          <w:t>+</w:t>
        </w:r>
        <w:r w:rsidRPr="004C0492">
          <w:rPr>
            <w:rFonts w:hint="eastAsia"/>
            <w:sz w:val="28"/>
            <w:szCs w:val="28"/>
            <w:rPrChange w:id="1024" w:author="吴 珊珊" w:date="2019-10-31T09:53:00Z">
              <w:rPr>
                <w:rFonts w:hint="eastAsia"/>
              </w:rPr>
            </w:rPrChange>
          </w:rPr>
          <w:t>工单号）、分类（保存未提交工单、转办退受理、转办返受理、质检阅知、记事本）、创建时间</w:t>
        </w:r>
      </w:ins>
      <w:ins w:id="1025" w:author="吴 珊珊" w:date="2019-10-31T10:14:00Z">
        <w:r w:rsidR="00DA5739">
          <w:rPr>
            <w:rFonts w:hint="eastAsia"/>
            <w:sz w:val="28"/>
            <w:szCs w:val="28"/>
          </w:rPr>
          <w:t>。</w:t>
        </w:r>
      </w:ins>
    </w:p>
    <w:p w14:paraId="540BE2F3" w14:textId="2CDB0D71" w:rsidR="00F80124" w:rsidRPr="004C0492" w:rsidRDefault="00F80124" w:rsidP="005776FC">
      <w:pPr>
        <w:ind w:firstLine="560"/>
        <w:rPr>
          <w:sz w:val="28"/>
          <w:szCs w:val="28"/>
          <w:rPrChange w:id="1026" w:author="吴 珊珊" w:date="2019-10-31T09:53:00Z">
            <w:rPr/>
          </w:rPrChange>
        </w:rPr>
      </w:pPr>
      <w:ins w:id="1027" w:author="吴 珊珊" w:date="2019-10-30T23:46:00Z">
        <w:del w:id="1028" w:author="吴 珊珊" w:date="2019-10-31T10:14:00Z">
          <w:r w:rsidRPr="004C0492" w:rsidDel="00DA5739">
            <w:rPr>
              <w:rFonts w:hint="eastAsia"/>
              <w:sz w:val="28"/>
              <w:szCs w:val="28"/>
              <w:rPrChange w:id="1029" w:author="吴 珊珊" w:date="2019-10-31T09:53:00Z">
                <w:rPr>
                  <w:rFonts w:hint="eastAsia"/>
                </w:rPr>
              </w:rPrChange>
            </w:rPr>
            <w:delText>，</w:delText>
          </w:r>
        </w:del>
        <w:r w:rsidRPr="004C0492">
          <w:rPr>
            <w:rFonts w:hint="eastAsia"/>
            <w:sz w:val="28"/>
            <w:szCs w:val="28"/>
            <w:rPrChange w:id="1030" w:author="吴 珊珊" w:date="2019-10-31T09:53:00Z">
              <w:rPr>
                <w:rFonts w:hint="eastAsia"/>
              </w:rPr>
            </w:rPrChange>
          </w:rPr>
          <w:t>列表未读使用红色展示。</w:t>
        </w:r>
      </w:ins>
    </w:p>
    <w:p w14:paraId="7A8E836C" w14:textId="75838679" w:rsidR="009E793F" w:rsidRPr="004C0492" w:rsidRDefault="009E793F">
      <w:pPr>
        <w:pStyle w:val="3"/>
        <w:numPr>
          <w:ilvl w:val="2"/>
          <w:numId w:val="8"/>
        </w:numPr>
        <w:ind w:firstLineChars="0"/>
        <w:rPr>
          <w:sz w:val="28"/>
          <w:szCs w:val="28"/>
          <w:rPrChange w:id="1031" w:author="吴 珊珊" w:date="2019-10-31T09:53:00Z">
            <w:rPr/>
          </w:rPrChange>
        </w:rPr>
        <w:pPrChange w:id="1032" w:author="吴 珊珊" w:date="2019-10-29T11:04:00Z">
          <w:pPr>
            <w:pStyle w:val="a6"/>
            <w:numPr>
              <w:ilvl w:val="2"/>
              <w:numId w:val="1"/>
            </w:numPr>
            <w:ind w:left="1080" w:firstLineChars="0" w:hanging="1080"/>
            <w:outlineLvl w:val="3"/>
          </w:pPr>
        </w:pPrChange>
      </w:pPr>
      <w:del w:id="1033" w:author="吴 珊珊" w:date="2019-10-30T23:46:00Z">
        <w:r w:rsidRPr="004C0492" w:rsidDel="00F80124">
          <w:rPr>
            <w:rFonts w:hint="eastAsia"/>
            <w:sz w:val="28"/>
            <w:szCs w:val="28"/>
            <w:rPrChange w:id="1034" w:author="吴 珊珊" w:date="2019-10-31T09:53:00Z">
              <w:rPr>
                <w:rFonts w:hint="eastAsia"/>
              </w:rPr>
            </w:rPrChange>
          </w:rPr>
          <w:delText>待办事宜</w:delText>
        </w:r>
      </w:del>
      <w:del w:id="1035" w:author="吴 珊珊" w:date="2019-10-29T12:33:00Z">
        <w:r w:rsidRPr="004C0492" w:rsidDel="00763A53">
          <w:rPr>
            <w:rFonts w:hint="eastAsia"/>
            <w:sz w:val="28"/>
            <w:szCs w:val="28"/>
            <w:rPrChange w:id="1036" w:author="吴 珊珊" w:date="2019-10-31T09:53:00Z">
              <w:rPr>
                <w:rFonts w:hint="eastAsia"/>
              </w:rPr>
            </w:rPrChange>
          </w:rPr>
          <w:delText>展示</w:delText>
        </w:r>
      </w:del>
      <w:bookmarkStart w:id="1037" w:name="_Toc23408319"/>
      <w:ins w:id="1038" w:author="吴 珊珊" w:date="2019-10-29T12:33:00Z">
        <w:r w:rsidR="00763A53" w:rsidRPr="004C0492">
          <w:rPr>
            <w:rFonts w:hint="eastAsia"/>
            <w:sz w:val="28"/>
            <w:szCs w:val="28"/>
            <w:rPrChange w:id="1039" w:author="吴 珊珊" w:date="2019-10-31T09:53:00Z">
              <w:rPr>
                <w:rFonts w:hint="eastAsia"/>
              </w:rPr>
            </w:rPrChange>
          </w:rPr>
          <w:t>列表</w:t>
        </w:r>
      </w:ins>
      <w:ins w:id="1040" w:author="吴 珊珊" w:date="2019-10-30T23:46:00Z">
        <w:r w:rsidR="00F80124" w:rsidRPr="004C0492">
          <w:rPr>
            <w:rFonts w:hint="eastAsia"/>
            <w:sz w:val="28"/>
            <w:szCs w:val="28"/>
            <w:rPrChange w:id="1041" w:author="吴 珊珊" w:date="2019-10-31T09:53:00Z">
              <w:rPr>
                <w:rFonts w:hint="eastAsia"/>
              </w:rPr>
            </w:rPrChange>
          </w:rPr>
          <w:t>功能</w:t>
        </w:r>
      </w:ins>
      <w:bookmarkEnd w:id="1037"/>
    </w:p>
    <w:p w14:paraId="4F500BC5" w14:textId="2C393C71" w:rsidR="00F80124" w:rsidRPr="004C0492" w:rsidRDefault="00F80124" w:rsidP="00A5609A">
      <w:pPr>
        <w:ind w:firstLine="560"/>
        <w:rPr>
          <w:ins w:id="1042" w:author="吴 珊珊" w:date="2019-10-30T23:47:00Z"/>
          <w:sz w:val="28"/>
          <w:szCs w:val="28"/>
          <w:rPrChange w:id="1043" w:author="吴 珊珊" w:date="2019-10-31T09:53:00Z">
            <w:rPr>
              <w:ins w:id="1044" w:author="吴 珊珊" w:date="2019-10-30T23:47:00Z"/>
            </w:rPr>
          </w:rPrChange>
        </w:rPr>
      </w:pPr>
      <w:ins w:id="1045" w:author="吴 珊珊" w:date="2019-10-30T23:47:00Z">
        <w:r w:rsidRPr="004C0492">
          <w:rPr>
            <w:sz w:val="28"/>
            <w:szCs w:val="28"/>
            <w:rPrChange w:id="1046" w:author="吴 珊珊" w:date="2019-10-31T09:53:00Z">
              <w:rPr/>
            </w:rPrChange>
          </w:rPr>
          <w:t>列表提供刷新</w:t>
        </w:r>
        <w:r w:rsidRPr="004C0492">
          <w:rPr>
            <w:rFonts w:hint="eastAsia"/>
            <w:sz w:val="28"/>
            <w:szCs w:val="28"/>
            <w:rPrChange w:id="1047" w:author="吴 珊珊" w:date="2019-10-31T09:53:00Z">
              <w:rPr>
                <w:rFonts w:hint="eastAsia"/>
              </w:rPr>
            </w:rPrChange>
          </w:rPr>
          <w:t>、</w:t>
        </w:r>
        <w:r w:rsidRPr="004C0492">
          <w:rPr>
            <w:sz w:val="28"/>
            <w:szCs w:val="28"/>
            <w:rPrChange w:id="1048" w:author="吴 珊珊" w:date="2019-10-31T09:53:00Z">
              <w:rPr/>
            </w:rPrChange>
          </w:rPr>
          <w:t>查询功能</w:t>
        </w:r>
        <w:r w:rsidRPr="004C0492">
          <w:rPr>
            <w:rFonts w:hint="eastAsia"/>
            <w:sz w:val="28"/>
            <w:szCs w:val="28"/>
            <w:rPrChange w:id="1049" w:author="吴 珊珊" w:date="2019-10-31T09:53:00Z">
              <w:rPr>
                <w:rFonts w:hint="eastAsia"/>
              </w:rPr>
            </w:rPrChange>
          </w:rPr>
          <w:t>。</w:t>
        </w:r>
      </w:ins>
    </w:p>
    <w:p w14:paraId="66AADA69" w14:textId="368A0DBC" w:rsidR="009013E7" w:rsidRPr="004C0492" w:rsidDel="00E7203F" w:rsidRDefault="009013E7" w:rsidP="009013E7">
      <w:pPr>
        <w:ind w:firstLine="560"/>
        <w:rPr>
          <w:del w:id="1050" w:author="马静" w:date="2019-10-29T10:23:00Z"/>
          <w:sz w:val="28"/>
          <w:szCs w:val="28"/>
          <w:rPrChange w:id="1051" w:author="吴 珊珊" w:date="2019-10-31T09:53:00Z">
            <w:rPr>
              <w:del w:id="1052" w:author="马静" w:date="2019-10-29T10:23:00Z"/>
            </w:rPr>
          </w:rPrChange>
        </w:rPr>
      </w:pPr>
      <w:del w:id="1053" w:author="马静" w:date="2019-10-29T10:23:00Z">
        <w:r w:rsidRPr="004C0492" w:rsidDel="00E7203F">
          <w:rPr>
            <w:rFonts w:hint="eastAsia"/>
            <w:sz w:val="28"/>
            <w:szCs w:val="28"/>
            <w:rPrChange w:id="1054" w:author="吴 珊珊" w:date="2019-10-31T09:53:00Z">
              <w:rPr>
                <w:rFonts w:hint="eastAsia"/>
              </w:rPr>
            </w:rPrChange>
          </w:rPr>
          <w:delText>待办事宜以</w:delText>
        </w:r>
        <w:r w:rsidRPr="004C0492" w:rsidDel="00E7203F">
          <w:rPr>
            <w:rFonts w:hint="eastAsia"/>
            <w:sz w:val="28"/>
            <w:szCs w:val="28"/>
            <w:rPrChange w:id="1055" w:author="吴 珊珊" w:date="2019-10-31T09:53:00Z">
              <w:rPr>
                <w:rFonts w:hint="eastAsia"/>
              </w:rPr>
            </w:rPrChange>
          </w:rPr>
          <w:delText>Tag</w:delText>
        </w:r>
        <w:r w:rsidRPr="004C0492" w:rsidDel="00E7203F">
          <w:rPr>
            <w:rFonts w:hint="eastAsia"/>
            <w:sz w:val="28"/>
            <w:szCs w:val="28"/>
            <w:rPrChange w:id="1056" w:author="吴 珊珊" w:date="2019-10-31T09:53:00Z">
              <w:rPr>
                <w:rFonts w:hint="eastAsia"/>
              </w:rPr>
            </w:rPrChange>
          </w:rPr>
          <w:delText>页的形式进行分类展示，在每个</w:delText>
        </w:r>
        <w:r w:rsidRPr="004C0492" w:rsidDel="00E7203F">
          <w:rPr>
            <w:sz w:val="28"/>
            <w:szCs w:val="28"/>
            <w:rPrChange w:id="1057" w:author="吴 珊珊" w:date="2019-10-31T09:53:00Z">
              <w:rPr/>
            </w:rPrChange>
          </w:rPr>
          <w:delText>Tag</w:delText>
        </w:r>
        <w:r w:rsidRPr="004C0492" w:rsidDel="00E7203F">
          <w:rPr>
            <w:rFonts w:hint="eastAsia"/>
            <w:sz w:val="28"/>
            <w:szCs w:val="28"/>
            <w:rPrChange w:id="1058" w:author="吴 珊珊" w:date="2019-10-31T09:53:00Z">
              <w:rPr>
                <w:rFonts w:hint="eastAsia"/>
              </w:rPr>
            </w:rPrChange>
          </w:rPr>
          <w:delText>页头中增加待办事项数量的角标展示，避免受理人员遗漏掉待办事项。</w:delText>
        </w:r>
      </w:del>
    </w:p>
    <w:p w14:paraId="2567D697" w14:textId="37632FA7" w:rsidR="009013E7" w:rsidRPr="004C0492" w:rsidDel="00F80124" w:rsidRDefault="00122FC5" w:rsidP="009013E7">
      <w:pPr>
        <w:ind w:firstLine="560"/>
        <w:rPr>
          <w:ins w:id="1059" w:author="马静" w:date="2019-10-29T10:27:00Z"/>
          <w:del w:id="1060" w:author="吴 珊珊" w:date="2019-10-30T23:47:00Z"/>
          <w:sz w:val="28"/>
          <w:szCs w:val="28"/>
          <w:rPrChange w:id="1061" w:author="吴 珊珊" w:date="2019-10-31T09:53:00Z">
            <w:rPr>
              <w:ins w:id="1062" w:author="马静" w:date="2019-10-29T10:27:00Z"/>
              <w:del w:id="1063" w:author="吴 珊珊" w:date="2019-10-30T23:47:00Z"/>
            </w:rPr>
          </w:rPrChange>
        </w:rPr>
      </w:pPr>
      <w:ins w:id="1064" w:author="马静" w:date="2019-10-29T10:31:00Z">
        <w:del w:id="1065" w:author="吴 珊珊" w:date="2019-10-30T23:47:00Z">
          <w:r w:rsidRPr="004C0492" w:rsidDel="00F80124">
            <w:rPr>
              <w:sz w:val="28"/>
              <w:szCs w:val="28"/>
              <w:rPrChange w:id="1066" w:author="吴 珊珊" w:date="2019-10-31T09:53:00Z">
                <w:rPr>
                  <w:highlight w:val="yellow"/>
                </w:rPr>
              </w:rPrChange>
            </w:rPr>
            <w:delText>1</w:delText>
          </w:r>
          <w:r w:rsidRPr="004C0492" w:rsidDel="00F80124">
            <w:rPr>
              <w:rFonts w:hint="eastAsia"/>
              <w:sz w:val="28"/>
              <w:szCs w:val="28"/>
              <w:rPrChange w:id="1067" w:author="吴 珊珊" w:date="2019-10-31T09:53:00Z">
                <w:rPr>
                  <w:rFonts w:hint="eastAsia"/>
                  <w:highlight w:val="yellow"/>
                </w:rPr>
              </w:rPrChange>
            </w:rPr>
            <w:delText>）</w:delText>
          </w:r>
        </w:del>
      </w:ins>
      <w:del w:id="1068" w:author="吴 珊珊" w:date="2019-10-30T23:46:00Z">
        <w:r w:rsidR="009013E7" w:rsidRPr="004C0492" w:rsidDel="00F80124">
          <w:rPr>
            <w:rFonts w:hint="eastAsia"/>
            <w:sz w:val="28"/>
            <w:szCs w:val="28"/>
            <w:rPrChange w:id="1069" w:author="吴 珊珊" w:date="2019-10-31T09:53:00Z">
              <w:rPr>
                <w:rFonts w:hint="eastAsia"/>
                <w:highlight w:val="yellow"/>
              </w:rPr>
            </w:rPrChange>
          </w:rPr>
          <w:delText>待办事项中的内容采用不分页的形式展示，所有待办事项在第一屏中全部展示</w:delText>
        </w:r>
      </w:del>
      <w:ins w:id="1070" w:author="马静" w:date="2019-10-29T10:25:00Z">
        <w:del w:id="1071" w:author="吴 珊珊" w:date="2019-10-30T23:46:00Z">
          <w:r w:rsidR="00E7203F" w:rsidRPr="004C0492" w:rsidDel="00F80124">
            <w:rPr>
              <w:rFonts w:hint="eastAsia"/>
              <w:sz w:val="28"/>
              <w:szCs w:val="28"/>
              <w:rPrChange w:id="1072" w:author="吴 珊珊" w:date="2019-10-31T09:53:00Z">
                <w:rPr>
                  <w:rFonts w:hint="eastAsia"/>
                  <w:highlight w:val="yellow"/>
                </w:rPr>
              </w:rPrChange>
            </w:rPr>
            <w:delText>可</w:delText>
          </w:r>
        </w:del>
      </w:ins>
      <w:ins w:id="1073" w:author="马静" w:date="2019-10-29T10:26:00Z">
        <w:del w:id="1074" w:author="吴 珊珊" w:date="2019-10-30T23:46:00Z">
          <w:r w:rsidR="00E7203F" w:rsidRPr="004C0492" w:rsidDel="00F80124">
            <w:rPr>
              <w:rFonts w:hint="eastAsia"/>
              <w:sz w:val="28"/>
              <w:szCs w:val="28"/>
              <w:rPrChange w:id="1075" w:author="吴 珊珊" w:date="2019-10-31T09:53:00Z">
                <w:rPr>
                  <w:rFonts w:hint="eastAsia"/>
                  <w:highlight w:val="yellow"/>
                </w:rPr>
              </w:rPrChange>
            </w:rPr>
            <w:delText>在后台配置每页的显示条数</w:delText>
          </w:r>
        </w:del>
      </w:ins>
      <w:del w:id="1076" w:author="吴 珊珊" w:date="2019-10-30T23:47:00Z">
        <w:r w:rsidR="009013E7" w:rsidRPr="004C0492" w:rsidDel="00F80124">
          <w:rPr>
            <w:rFonts w:hint="eastAsia"/>
            <w:sz w:val="28"/>
            <w:szCs w:val="28"/>
            <w:rPrChange w:id="1077" w:author="吴 珊珊" w:date="2019-10-31T09:53:00Z">
              <w:rPr>
                <w:rFonts w:hint="eastAsia"/>
              </w:rPr>
            </w:rPrChange>
          </w:rPr>
          <w:delText>。</w:delText>
        </w:r>
      </w:del>
    </w:p>
    <w:p w14:paraId="52655CDD" w14:textId="5B9C3797" w:rsidR="00E7203F" w:rsidRPr="004C0492" w:rsidDel="00F80124" w:rsidRDefault="00122FC5" w:rsidP="005776FC">
      <w:pPr>
        <w:ind w:firstLine="560"/>
        <w:rPr>
          <w:del w:id="1078" w:author="吴 珊珊" w:date="2019-10-30T23:46:00Z"/>
          <w:sz w:val="28"/>
          <w:szCs w:val="28"/>
          <w:rPrChange w:id="1079" w:author="吴 珊珊" w:date="2019-10-31T09:53:00Z">
            <w:rPr>
              <w:del w:id="1080" w:author="吴 珊珊" w:date="2019-10-30T23:46:00Z"/>
            </w:rPr>
          </w:rPrChange>
        </w:rPr>
      </w:pPr>
      <w:ins w:id="1081" w:author="马静" w:date="2019-10-29T10:31:00Z">
        <w:del w:id="1082" w:author="吴 珊珊" w:date="2019-10-30T23:47:00Z">
          <w:r w:rsidRPr="004C0492" w:rsidDel="00F80124">
            <w:rPr>
              <w:sz w:val="28"/>
              <w:szCs w:val="28"/>
              <w:rPrChange w:id="1083" w:author="吴 珊珊" w:date="2019-10-31T09:53:00Z">
                <w:rPr/>
              </w:rPrChange>
            </w:rPr>
            <w:delText>2</w:delText>
          </w:r>
          <w:r w:rsidRPr="004C0492" w:rsidDel="00F80124">
            <w:rPr>
              <w:rFonts w:hint="eastAsia"/>
              <w:sz w:val="28"/>
              <w:szCs w:val="28"/>
              <w:rPrChange w:id="1084" w:author="吴 珊珊" w:date="2019-10-31T09:53:00Z">
                <w:rPr>
                  <w:rFonts w:hint="eastAsia"/>
                </w:rPr>
              </w:rPrChange>
            </w:rPr>
            <w:delText>）</w:delText>
          </w:r>
        </w:del>
      </w:ins>
      <w:ins w:id="1085" w:author="马静" w:date="2019-10-29T10:27:00Z">
        <w:del w:id="1086" w:author="吴 珊珊" w:date="2019-10-30T23:46:00Z">
          <w:r w:rsidR="00E7203F" w:rsidRPr="004C0492" w:rsidDel="00F80124">
            <w:rPr>
              <w:sz w:val="28"/>
              <w:szCs w:val="28"/>
              <w:rPrChange w:id="1087" w:author="吴 珊珊" w:date="2019-10-31T09:53:00Z">
                <w:rPr/>
              </w:rPrChange>
            </w:rPr>
            <w:delText>列表展示内容</w:delText>
          </w:r>
          <w:r w:rsidR="00E7203F" w:rsidRPr="004C0492" w:rsidDel="00F80124">
            <w:rPr>
              <w:rFonts w:hint="eastAsia"/>
              <w:sz w:val="28"/>
              <w:szCs w:val="28"/>
              <w:rPrChange w:id="1088" w:author="吴 珊珊" w:date="2019-10-31T09:53:00Z">
                <w:rPr>
                  <w:rFonts w:hint="eastAsia"/>
                </w:rPr>
              </w:rPrChange>
            </w:rPr>
            <w:delText>：标题（</w:delText>
          </w:r>
        </w:del>
      </w:ins>
      <w:ins w:id="1089" w:author="马静" w:date="2019-10-29T10:28:00Z">
        <w:del w:id="1090" w:author="吴 珊珊" w:date="2019-10-30T23:46:00Z">
          <w:r w:rsidR="00E7203F" w:rsidRPr="004C0492" w:rsidDel="00F80124">
            <w:rPr>
              <w:rFonts w:hint="eastAsia"/>
              <w:sz w:val="28"/>
              <w:szCs w:val="28"/>
              <w:rPrChange w:id="1091" w:author="吴 珊珊" w:date="2019-10-31T09:53:00Z">
                <w:rPr>
                  <w:rFonts w:hint="eastAsia"/>
                </w:rPr>
              </w:rPrChange>
            </w:rPr>
            <w:delText>分类</w:delText>
          </w:r>
          <w:r w:rsidR="00E7203F" w:rsidRPr="004C0492" w:rsidDel="00F80124">
            <w:rPr>
              <w:rFonts w:hint="eastAsia"/>
              <w:sz w:val="28"/>
              <w:szCs w:val="28"/>
              <w:rPrChange w:id="1092" w:author="吴 珊珊" w:date="2019-10-31T09:53:00Z">
                <w:rPr>
                  <w:rFonts w:hint="eastAsia"/>
                </w:rPr>
              </w:rPrChange>
            </w:rPr>
            <w:delText>+</w:delText>
          </w:r>
          <w:r w:rsidR="00E7203F" w:rsidRPr="004C0492" w:rsidDel="00F80124">
            <w:rPr>
              <w:rFonts w:hint="eastAsia"/>
              <w:sz w:val="28"/>
              <w:szCs w:val="28"/>
              <w:rPrChange w:id="1093" w:author="吴 珊珊" w:date="2019-10-31T09:53:00Z">
                <w:rPr>
                  <w:rFonts w:hint="eastAsia"/>
                </w:rPr>
              </w:rPrChange>
            </w:rPr>
            <w:delText>工单号</w:delText>
          </w:r>
        </w:del>
      </w:ins>
      <w:ins w:id="1094" w:author="马静" w:date="2019-10-29T10:27:00Z">
        <w:del w:id="1095" w:author="吴 珊珊" w:date="2019-10-30T23:46:00Z">
          <w:r w:rsidR="00E7203F" w:rsidRPr="004C0492" w:rsidDel="00F80124">
            <w:rPr>
              <w:rFonts w:hint="eastAsia"/>
              <w:sz w:val="28"/>
              <w:szCs w:val="28"/>
              <w:rPrChange w:id="1096" w:author="吴 珊珊" w:date="2019-10-31T09:53:00Z">
                <w:rPr>
                  <w:rFonts w:hint="eastAsia"/>
                </w:rPr>
              </w:rPrChange>
            </w:rPr>
            <w:delText>）、分类</w:delText>
          </w:r>
        </w:del>
      </w:ins>
      <w:ins w:id="1097" w:author="马静" w:date="2019-10-29T10:28:00Z">
        <w:del w:id="1098" w:author="吴 珊珊" w:date="2019-10-30T23:46:00Z">
          <w:r w:rsidR="00E7203F" w:rsidRPr="004C0492" w:rsidDel="00F80124">
            <w:rPr>
              <w:rFonts w:hint="eastAsia"/>
              <w:sz w:val="28"/>
              <w:szCs w:val="28"/>
              <w:rPrChange w:id="1099" w:author="吴 珊珊" w:date="2019-10-31T09:53:00Z">
                <w:rPr>
                  <w:rFonts w:hint="eastAsia"/>
                </w:rPr>
              </w:rPrChange>
            </w:rPr>
            <w:delText>（保存未提交工单、转办退受理、转办返受理、</w:delText>
          </w:r>
        </w:del>
      </w:ins>
      <w:ins w:id="1100" w:author="马静" w:date="2019-10-29T10:29:00Z">
        <w:del w:id="1101" w:author="吴 珊珊" w:date="2019-10-30T23:46:00Z">
          <w:r w:rsidR="00E7203F" w:rsidRPr="004C0492" w:rsidDel="00F80124">
            <w:rPr>
              <w:rFonts w:hint="eastAsia"/>
              <w:sz w:val="28"/>
              <w:szCs w:val="28"/>
              <w:rPrChange w:id="1102" w:author="吴 珊珊" w:date="2019-10-31T09:53:00Z">
                <w:rPr>
                  <w:rFonts w:hint="eastAsia"/>
                </w:rPr>
              </w:rPrChange>
            </w:rPr>
            <w:delText>质检阅知</w:delText>
          </w:r>
        </w:del>
      </w:ins>
      <w:ins w:id="1103" w:author="马静" w:date="2019-10-29T10:28:00Z">
        <w:del w:id="1104" w:author="吴 珊珊" w:date="2019-10-30T23:46:00Z">
          <w:r w:rsidR="00E7203F" w:rsidRPr="004C0492" w:rsidDel="00F80124">
            <w:rPr>
              <w:rFonts w:hint="eastAsia"/>
              <w:sz w:val="28"/>
              <w:szCs w:val="28"/>
              <w:rPrChange w:id="1105" w:author="吴 珊珊" w:date="2019-10-31T09:53:00Z">
                <w:rPr>
                  <w:rFonts w:hint="eastAsia"/>
                </w:rPr>
              </w:rPrChange>
            </w:rPr>
            <w:delText>、记事本）</w:delText>
          </w:r>
        </w:del>
      </w:ins>
      <w:ins w:id="1106" w:author="马静" w:date="2019-10-29T10:27:00Z">
        <w:del w:id="1107" w:author="吴 珊珊" w:date="2019-10-30T23:46:00Z">
          <w:r w:rsidR="00E7203F" w:rsidRPr="004C0492" w:rsidDel="00F80124">
            <w:rPr>
              <w:rFonts w:hint="eastAsia"/>
              <w:sz w:val="28"/>
              <w:szCs w:val="28"/>
              <w:rPrChange w:id="1108" w:author="吴 珊珊" w:date="2019-10-31T09:53:00Z">
                <w:rPr>
                  <w:rFonts w:hint="eastAsia"/>
                </w:rPr>
              </w:rPrChange>
            </w:rPr>
            <w:delText>、创建时间</w:delText>
          </w:r>
        </w:del>
      </w:ins>
      <w:ins w:id="1109" w:author="马静" w:date="2019-10-29T10:29:00Z">
        <w:del w:id="1110" w:author="吴 珊珊" w:date="2019-10-30T23:46:00Z">
          <w:r w:rsidR="00E7203F" w:rsidRPr="004C0492" w:rsidDel="00F80124">
            <w:rPr>
              <w:rFonts w:hint="eastAsia"/>
              <w:sz w:val="28"/>
              <w:szCs w:val="28"/>
              <w:rPrChange w:id="1111" w:author="吴 珊珊" w:date="2019-10-31T09:53:00Z">
                <w:rPr>
                  <w:rFonts w:hint="eastAsia"/>
                </w:rPr>
              </w:rPrChange>
            </w:rPr>
            <w:delText>，</w:delText>
          </w:r>
        </w:del>
      </w:ins>
    </w:p>
    <w:p w14:paraId="7F342CF4" w14:textId="0A17D4EC" w:rsidR="00A5609A" w:rsidRPr="004C0492" w:rsidDel="00F80124" w:rsidRDefault="00A5609A">
      <w:pPr>
        <w:ind w:firstLine="560"/>
        <w:rPr>
          <w:del w:id="1112" w:author="吴 珊珊" w:date="2019-10-30T23:47:00Z"/>
          <w:sz w:val="28"/>
          <w:szCs w:val="28"/>
          <w:rPrChange w:id="1113" w:author="吴 珊珊" w:date="2019-10-31T09:53:00Z">
            <w:rPr>
              <w:del w:id="1114" w:author="吴 珊珊" w:date="2019-10-30T23:47:00Z"/>
            </w:rPr>
          </w:rPrChange>
        </w:rPr>
      </w:pPr>
      <w:del w:id="1115" w:author="吴 珊珊" w:date="2019-10-30T23:46:00Z">
        <w:r w:rsidRPr="004C0492" w:rsidDel="00F80124">
          <w:rPr>
            <w:rFonts w:hint="eastAsia"/>
            <w:sz w:val="28"/>
            <w:szCs w:val="28"/>
            <w:rPrChange w:id="1116" w:author="吴 珊珊" w:date="2019-10-31T09:53:00Z">
              <w:rPr>
                <w:rFonts w:hint="eastAsia"/>
              </w:rPr>
            </w:rPrChange>
          </w:rPr>
          <w:delText>列表未读使用红色展示</w:delText>
        </w:r>
      </w:del>
      <w:del w:id="1117" w:author="吴 珊珊" w:date="2019-10-30T23:47:00Z">
        <w:r w:rsidRPr="004C0492" w:rsidDel="00F80124">
          <w:rPr>
            <w:rFonts w:hint="eastAsia"/>
            <w:sz w:val="28"/>
            <w:szCs w:val="28"/>
            <w:rPrChange w:id="1118" w:author="吴 珊珊" w:date="2019-10-31T09:53:00Z">
              <w:rPr>
                <w:rFonts w:hint="eastAsia"/>
              </w:rPr>
            </w:rPrChange>
          </w:rPr>
          <w:delText>。</w:delText>
        </w:r>
      </w:del>
    </w:p>
    <w:p w14:paraId="365B8FAE" w14:textId="438500B2" w:rsidR="009D686F" w:rsidRPr="004C0492" w:rsidRDefault="00122FC5" w:rsidP="00A5609A">
      <w:pPr>
        <w:ind w:firstLine="560"/>
        <w:rPr>
          <w:ins w:id="1119" w:author="吴 珊珊" w:date="2019-10-31T09:24:00Z"/>
          <w:sz w:val="28"/>
          <w:szCs w:val="28"/>
          <w:rPrChange w:id="1120" w:author="吴 珊珊" w:date="2019-10-31T09:53:00Z">
            <w:rPr>
              <w:ins w:id="1121" w:author="吴 珊珊" w:date="2019-10-31T09:24:00Z"/>
            </w:rPr>
          </w:rPrChange>
        </w:rPr>
      </w:pPr>
      <w:ins w:id="1122" w:author="马静" w:date="2019-10-29T10:31:00Z">
        <w:del w:id="1123" w:author="吴 珊珊" w:date="2019-10-31T09:23:00Z">
          <w:r w:rsidRPr="004C0492" w:rsidDel="009D686F">
            <w:rPr>
              <w:rFonts w:hint="eastAsia"/>
              <w:sz w:val="28"/>
              <w:szCs w:val="28"/>
              <w:rPrChange w:id="1124" w:author="吴 珊珊" w:date="2019-10-31T09:53:00Z">
                <w:rPr>
                  <w:rFonts w:hint="eastAsia"/>
                </w:rPr>
              </w:rPrChange>
            </w:rPr>
            <w:delText>3</w:delText>
          </w:r>
        </w:del>
      </w:ins>
      <w:ins w:id="1125" w:author="吴 珊珊" w:date="2019-10-31T09:24:00Z">
        <w:r w:rsidR="009D686F" w:rsidRPr="004C0492">
          <w:rPr>
            <w:sz w:val="28"/>
            <w:szCs w:val="28"/>
            <w:rPrChange w:id="1126" w:author="吴 珊珊" w:date="2019-10-31T09:53:00Z">
              <w:rPr/>
            </w:rPrChange>
          </w:rPr>
          <w:t>1</w:t>
        </w:r>
      </w:ins>
      <w:ins w:id="1127" w:author="马静" w:date="2019-10-29T10:31:00Z">
        <w:r w:rsidRPr="004C0492">
          <w:rPr>
            <w:rFonts w:hint="eastAsia"/>
            <w:sz w:val="28"/>
            <w:szCs w:val="28"/>
            <w:rPrChange w:id="1128" w:author="吴 珊珊" w:date="2019-10-31T09:53:00Z">
              <w:rPr>
                <w:rFonts w:hint="eastAsia"/>
              </w:rPr>
            </w:rPrChange>
          </w:rPr>
          <w:t>）</w:t>
        </w:r>
      </w:ins>
      <w:ins w:id="1129" w:author="吴 珊珊" w:date="2019-10-31T09:24:00Z">
        <w:r w:rsidR="009D686F" w:rsidRPr="004C0492">
          <w:rPr>
            <w:rFonts w:hint="eastAsia"/>
            <w:sz w:val="28"/>
            <w:szCs w:val="28"/>
            <w:rPrChange w:id="1130" w:author="吴 珊珊" w:date="2019-10-31T09:53:00Z">
              <w:rPr>
                <w:rFonts w:hint="eastAsia"/>
              </w:rPr>
            </w:rPrChange>
          </w:rPr>
          <w:t>刷新：刷新当前列表；</w:t>
        </w:r>
      </w:ins>
    </w:p>
    <w:p w14:paraId="2A294363" w14:textId="61C27BC0" w:rsidR="00A5609A" w:rsidRPr="004C0492" w:rsidRDefault="009D686F" w:rsidP="00A5609A">
      <w:pPr>
        <w:ind w:firstLine="560"/>
        <w:rPr>
          <w:sz w:val="28"/>
          <w:szCs w:val="28"/>
          <w:rPrChange w:id="1131" w:author="吴 珊珊" w:date="2019-10-31T09:53:00Z">
            <w:rPr/>
          </w:rPrChange>
        </w:rPr>
      </w:pPr>
      <w:ins w:id="1132" w:author="吴 珊珊" w:date="2019-10-31T09:24:00Z">
        <w:r w:rsidRPr="004C0492">
          <w:rPr>
            <w:rFonts w:hint="eastAsia"/>
            <w:sz w:val="28"/>
            <w:szCs w:val="28"/>
            <w:rPrChange w:id="1133" w:author="吴 珊珊" w:date="2019-10-31T09:53:00Z">
              <w:rPr>
                <w:rFonts w:hint="eastAsia"/>
              </w:rPr>
            </w:rPrChange>
          </w:rPr>
          <w:t>2</w:t>
        </w:r>
        <w:r w:rsidRPr="004C0492">
          <w:rPr>
            <w:rFonts w:hint="eastAsia"/>
            <w:sz w:val="28"/>
            <w:szCs w:val="28"/>
            <w:rPrChange w:id="1134" w:author="吴 珊珊" w:date="2019-10-31T09:53:00Z">
              <w:rPr>
                <w:rFonts w:hint="eastAsia"/>
              </w:rPr>
            </w:rPrChange>
          </w:rPr>
          <w:t>）</w:t>
        </w:r>
      </w:ins>
      <w:del w:id="1135" w:author="马静" w:date="2019-10-29T10:30:00Z">
        <w:r w:rsidR="00A5609A" w:rsidRPr="004C0492" w:rsidDel="00E7203F">
          <w:rPr>
            <w:rFonts w:hint="eastAsia"/>
            <w:sz w:val="28"/>
            <w:szCs w:val="28"/>
            <w:rPrChange w:id="1136" w:author="吴 珊珊" w:date="2019-10-31T09:53:00Z">
              <w:rPr>
                <w:rFonts w:hint="eastAsia"/>
              </w:rPr>
            </w:rPrChange>
          </w:rPr>
          <w:delText>提供</w:delText>
        </w:r>
      </w:del>
      <w:del w:id="1137" w:author="吴 珊珊" w:date="2019-10-31T09:23:00Z">
        <w:r w:rsidR="00A5609A" w:rsidRPr="004C0492" w:rsidDel="009D686F">
          <w:rPr>
            <w:rFonts w:hint="eastAsia"/>
            <w:sz w:val="28"/>
            <w:szCs w:val="28"/>
            <w:rPrChange w:id="1138" w:author="吴 珊珊" w:date="2019-10-31T09:53:00Z">
              <w:rPr>
                <w:rFonts w:hint="eastAsia"/>
              </w:rPr>
            </w:rPrChange>
          </w:rPr>
          <w:delText>列表</w:delText>
        </w:r>
      </w:del>
      <w:r w:rsidR="00A5609A" w:rsidRPr="004C0492">
        <w:rPr>
          <w:rFonts w:hint="eastAsia"/>
          <w:sz w:val="28"/>
          <w:szCs w:val="28"/>
          <w:rPrChange w:id="1139" w:author="吴 珊珊" w:date="2019-10-31T09:53:00Z">
            <w:rPr>
              <w:rFonts w:hint="eastAsia"/>
            </w:rPr>
          </w:rPrChange>
        </w:rPr>
        <w:t>查询</w:t>
      </w:r>
      <w:ins w:id="1140" w:author="马静" w:date="2019-10-29T10:33:00Z">
        <w:r w:rsidR="004A7910" w:rsidRPr="004C0492">
          <w:rPr>
            <w:rFonts w:hint="eastAsia"/>
            <w:sz w:val="28"/>
            <w:szCs w:val="28"/>
            <w:rPrChange w:id="1141" w:author="吴 珊珊" w:date="2019-10-31T09:53:00Z">
              <w:rPr>
                <w:rFonts w:hint="eastAsia"/>
              </w:rPr>
            </w:rPrChange>
          </w:rPr>
          <w:t>项</w:t>
        </w:r>
      </w:ins>
      <w:ins w:id="1142" w:author="马静" w:date="2019-10-29T10:30:00Z">
        <w:r w:rsidR="00E7203F" w:rsidRPr="004C0492">
          <w:rPr>
            <w:rFonts w:hint="eastAsia"/>
            <w:sz w:val="28"/>
            <w:szCs w:val="28"/>
            <w:rPrChange w:id="1143" w:author="吴 珊珊" w:date="2019-10-31T09:53:00Z">
              <w:rPr>
                <w:rFonts w:hint="eastAsia"/>
              </w:rPr>
            </w:rPrChange>
          </w:rPr>
          <w:t>：</w:t>
        </w:r>
      </w:ins>
    </w:p>
    <w:p w14:paraId="136D5AB3" w14:textId="77777777" w:rsidR="00A5609A" w:rsidRPr="004C0492" w:rsidRDefault="00A5609A" w:rsidP="00A5609A">
      <w:pPr>
        <w:pStyle w:val="a6"/>
        <w:numPr>
          <w:ilvl w:val="0"/>
          <w:numId w:val="4"/>
        </w:numPr>
        <w:ind w:firstLineChars="0"/>
        <w:rPr>
          <w:rFonts w:ascii="仿宋" w:hAnsi="仿宋"/>
          <w:sz w:val="28"/>
          <w:szCs w:val="28"/>
          <w:rPrChange w:id="1144" w:author="吴 珊珊" w:date="2019-10-31T09:53:00Z">
            <w:rPr>
              <w:rFonts w:ascii="仿宋" w:hAnsi="仿宋"/>
            </w:rPr>
          </w:rPrChange>
        </w:rPr>
      </w:pPr>
      <w:r w:rsidRPr="004C0492">
        <w:rPr>
          <w:rFonts w:hint="eastAsia"/>
          <w:sz w:val="28"/>
          <w:szCs w:val="28"/>
          <w:rPrChange w:id="1145" w:author="吴 珊珊" w:date="2019-10-31T09:53:00Z">
            <w:rPr>
              <w:rFonts w:hint="eastAsia"/>
            </w:rPr>
          </w:rPrChange>
        </w:rPr>
        <w:t>创建日期从：日期选择框，精确到秒。</w:t>
      </w:r>
      <w:r w:rsidRPr="004C0492">
        <w:rPr>
          <w:sz w:val="28"/>
          <w:szCs w:val="28"/>
          <w:rPrChange w:id="1146" w:author="吴 珊珊" w:date="2019-10-31T09:53:00Z">
            <w:rPr/>
          </w:rPrChange>
        </w:rPr>
        <w:t xml:space="preserve"> </w:t>
      </w:r>
    </w:p>
    <w:p w14:paraId="653D36ED" w14:textId="77777777" w:rsidR="00A5609A" w:rsidRPr="004C0492" w:rsidRDefault="00A5609A" w:rsidP="00A5609A">
      <w:pPr>
        <w:pStyle w:val="a6"/>
        <w:numPr>
          <w:ilvl w:val="0"/>
          <w:numId w:val="4"/>
        </w:numPr>
        <w:ind w:firstLineChars="0"/>
        <w:rPr>
          <w:rFonts w:ascii="仿宋" w:hAnsi="仿宋"/>
          <w:sz w:val="28"/>
          <w:szCs w:val="28"/>
          <w:rPrChange w:id="1147" w:author="吴 珊珊" w:date="2019-10-31T09:53:00Z">
            <w:rPr>
              <w:rFonts w:ascii="仿宋" w:hAnsi="仿宋"/>
            </w:rPr>
          </w:rPrChange>
        </w:rPr>
      </w:pPr>
      <w:r w:rsidRPr="004C0492">
        <w:rPr>
          <w:sz w:val="28"/>
          <w:szCs w:val="28"/>
          <w:rPrChange w:id="1148" w:author="吴 珊珊" w:date="2019-10-31T09:53:00Z">
            <w:rPr/>
          </w:rPrChange>
        </w:rPr>
        <w:t>创建日期至</w:t>
      </w:r>
      <w:r w:rsidRPr="004C0492">
        <w:rPr>
          <w:rFonts w:hint="eastAsia"/>
          <w:sz w:val="28"/>
          <w:szCs w:val="28"/>
          <w:rPrChange w:id="1149" w:author="吴 珊珊" w:date="2019-10-31T09:53:00Z">
            <w:rPr>
              <w:rFonts w:hint="eastAsia"/>
            </w:rPr>
          </w:rPrChange>
        </w:rPr>
        <w:t>：日期选择框，精确到秒。</w:t>
      </w:r>
    </w:p>
    <w:p w14:paraId="7871213F" w14:textId="77777777" w:rsidR="00A5609A" w:rsidRPr="004C0492" w:rsidRDefault="00A5609A" w:rsidP="00A5609A">
      <w:pPr>
        <w:pStyle w:val="a6"/>
        <w:numPr>
          <w:ilvl w:val="0"/>
          <w:numId w:val="4"/>
        </w:numPr>
        <w:ind w:firstLineChars="0"/>
        <w:rPr>
          <w:rFonts w:ascii="仿宋" w:hAnsi="仿宋"/>
          <w:sz w:val="28"/>
          <w:szCs w:val="28"/>
          <w:rPrChange w:id="1150" w:author="吴 珊珊" w:date="2019-10-31T09:53:00Z">
            <w:rPr>
              <w:rFonts w:ascii="仿宋" w:hAnsi="仿宋"/>
            </w:rPr>
          </w:rPrChange>
        </w:rPr>
      </w:pPr>
      <w:r w:rsidRPr="004C0492">
        <w:rPr>
          <w:sz w:val="28"/>
          <w:szCs w:val="28"/>
          <w:rPrChange w:id="1151" w:author="吴 珊珊" w:date="2019-10-31T09:53:00Z">
            <w:rPr/>
          </w:rPrChange>
        </w:rPr>
        <w:t>标题</w:t>
      </w:r>
      <w:r w:rsidRPr="004C0492">
        <w:rPr>
          <w:rFonts w:hint="eastAsia"/>
          <w:sz w:val="28"/>
          <w:szCs w:val="28"/>
          <w:rPrChange w:id="1152" w:author="吴 珊珊" w:date="2019-10-31T09:53:00Z">
            <w:rPr>
              <w:rFonts w:hint="eastAsia"/>
            </w:rPr>
          </w:rPrChange>
        </w:rPr>
        <w:t>：文本输入框，模糊查询。</w:t>
      </w:r>
    </w:p>
    <w:p w14:paraId="27157775" w14:textId="77777777" w:rsidR="00A5609A" w:rsidRPr="004C0492" w:rsidRDefault="00A5609A" w:rsidP="00A5609A">
      <w:pPr>
        <w:pStyle w:val="a6"/>
        <w:numPr>
          <w:ilvl w:val="0"/>
          <w:numId w:val="4"/>
        </w:numPr>
        <w:ind w:firstLineChars="0"/>
        <w:rPr>
          <w:ins w:id="1153" w:author="吴 珊珊" w:date="2019-10-31T09:24:00Z"/>
          <w:rFonts w:ascii="仿宋" w:hAnsi="仿宋"/>
          <w:sz w:val="28"/>
          <w:szCs w:val="28"/>
          <w:rPrChange w:id="1154" w:author="吴 珊珊" w:date="2019-10-31T09:53:00Z">
            <w:rPr>
              <w:ins w:id="1155" w:author="吴 珊珊" w:date="2019-10-31T09:24:00Z"/>
            </w:rPr>
          </w:rPrChange>
        </w:rPr>
      </w:pPr>
      <w:r w:rsidRPr="004C0492">
        <w:rPr>
          <w:sz w:val="28"/>
          <w:szCs w:val="28"/>
          <w:rPrChange w:id="1156" w:author="吴 珊珊" w:date="2019-10-31T09:53:00Z">
            <w:rPr/>
          </w:rPrChange>
        </w:rPr>
        <w:t>分类</w:t>
      </w:r>
      <w:r w:rsidRPr="004C0492">
        <w:rPr>
          <w:rFonts w:hint="eastAsia"/>
          <w:sz w:val="28"/>
          <w:szCs w:val="28"/>
          <w:rPrChange w:id="1157" w:author="吴 珊珊" w:date="2019-10-31T09:53:00Z">
            <w:rPr>
              <w:rFonts w:hint="eastAsia"/>
            </w:rPr>
          </w:rPrChange>
        </w:rPr>
        <w:t>：文本输入框。</w:t>
      </w:r>
    </w:p>
    <w:p w14:paraId="493F9F63" w14:textId="3DD73DEF" w:rsidR="009D686F" w:rsidRPr="004C0492" w:rsidRDefault="009D686F">
      <w:pPr>
        <w:ind w:firstLine="560"/>
        <w:rPr>
          <w:sz w:val="28"/>
          <w:szCs w:val="28"/>
          <w:rPrChange w:id="1158" w:author="吴 珊珊" w:date="2019-10-31T09:53:00Z">
            <w:rPr>
              <w:rFonts w:ascii="仿宋" w:hAnsi="仿宋"/>
            </w:rPr>
          </w:rPrChange>
        </w:rPr>
        <w:pPrChange w:id="1159" w:author="吴 珊珊" w:date="2019-10-31T09:25:00Z">
          <w:pPr>
            <w:pStyle w:val="a6"/>
            <w:numPr>
              <w:numId w:val="4"/>
            </w:numPr>
            <w:ind w:left="840" w:firstLineChars="0" w:hanging="420"/>
          </w:pPr>
        </w:pPrChange>
      </w:pPr>
      <w:ins w:id="1160" w:author="吴 珊珊" w:date="2019-10-31T09:24:00Z">
        <w:r w:rsidRPr="004C0492">
          <w:rPr>
            <w:sz w:val="28"/>
            <w:szCs w:val="28"/>
            <w:rPrChange w:id="1161" w:author="吴 珊珊" w:date="2019-10-31T09:53:00Z">
              <w:rPr/>
            </w:rPrChange>
          </w:rPr>
          <w:t>查询页面提供确定</w:t>
        </w:r>
        <w:r w:rsidRPr="004C0492">
          <w:rPr>
            <w:rFonts w:hint="eastAsia"/>
            <w:sz w:val="28"/>
            <w:szCs w:val="28"/>
            <w:rPrChange w:id="1162" w:author="吴 珊珊" w:date="2019-10-31T09:53:00Z">
              <w:rPr>
                <w:rFonts w:hint="eastAsia"/>
              </w:rPr>
            </w:rPrChange>
          </w:rPr>
          <w:t>、</w:t>
        </w:r>
        <w:r w:rsidRPr="004C0492">
          <w:rPr>
            <w:sz w:val="28"/>
            <w:szCs w:val="28"/>
            <w:rPrChange w:id="1163" w:author="吴 珊珊" w:date="2019-10-31T09:53:00Z">
              <w:rPr/>
            </w:rPrChange>
          </w:rPr>
          <w:t>重置</w:t>
        </w:r>
      </w:ins>
      <w:ins w:id="1164" w:author="吴 珊珊" w:date="2019-10-31T09:25:00Z">
        <w:r w:rsidRPr="004C0492">
          <w:rPr>
            <w:rFonts w:hint="eastAsia"/>
            <w:sz w:val="28"/>
            <w:szCs w:val="28"/>
            <w:rPrChange w:id="1165" w:author="吴 珊珊" w:date="2019-10-31T09:53:00Z">
              <w:rPr>
                <w:rFonts w:hint="eastAsia"/>
              </w:rPr>
            </w:rPrChange>
          </w:rPr>
          <w:t>、</w:t>
        </w:r>
        <w:r w:rsidRPr="004C0492">
          <w:rPr>
            <w:sz w:val="28"/>
            <w:szCs w:val="28"/>
            <w:rPrChange w:id="1166" w:author="吴 珊珊" w:date="2019-10-31T09:53:00Z">
              <w:rPr/>
            </w:rPrChange>
          </w:rPr>
          <w:t>取消按钮</w:t>
        </w:r>
      </w:ins>
    </w:p>
    <w:p w14:paraId="1B851340" w14:textId="6A4A8E3D" w:rsidR="00122FC5" w:rsidRPr="004C0492" w:rsidDel="009D686F" w:rsidRDefault="004A7910" w:rsidP="005776FC">
      <w:pPr>
        <w:ind w:firstLine="560"/>
        <w:rPr>
          <w:ins w:id="1167" w:author="马静" w:date="2019-10-29T10:31:00Z"/>
          <w:del w:id="1168" w:author="吴 珊珊" w:date="2019-10-31T09:24:00Z"/>
          <w:sz w:val="28"/>
          <w:szCs w:val="28"/>
          <w:rPrChange w:id="1169" w:author="吴 珊珊" w:date="2019-10-31T09:53:00Z">
            <w:rPr>
              <w:ins w:id="1170" w:author="马静" w:date="2019-10-29T10:31:00Z"/>
              <w:del w:id="1171" w:author="吴 珊珊" w:date="2019-10-31T09:24:00Z"/>
            </w:rPr>
          </w:rPrChange>
        </w:rPr>
      </w:pPr>
      <w:ins w:id="1172" w:author="马静" w:date="2019-10-29T10:33:00Z">
        <w:del w:id="1173" w:author="吴 珊珊" w:date="2019-10-31T09:24:00Z">
          <w:r w:rsidRPr="004C0492" w:rsidDel="009D686F">
            <w:rPr>
              <w:rFonts w:hint="eastAsia"/>
              <w:sz w:val="28"/>
              <w:szCs w:val="28"/>
              <w:rPrChange w:id="1174" w:author="吴 珊珊" w:date="2019-10-31T09:53:00Z">
                <w:rPr>
                  <w:rFonts w:hint="eastAsia"/>
                </w:rPr>
              </w:rPrChange>
            </w:rPr>
            <w:delText>4</w:delText>
          </w:r>
          <w:r w:rsidRPr="004C0492" w:rsidDel="009D686F">
            <w:rPr>
              <w:rFonts w:hint="eastAsia"/>
              <w:sz w:val="28"/>
              <w:szCs w:val="28"/>
              <w:rPrChange w:id="1175" w:author="吴 珊珊" w:date="2019-10-31T09:53:00Z">
                <w:rPr>
                  <w:rFonts w:hint="eastAsia"/>
                </w:rPr>
              </w:rPrChange>
            </w:rPr>
            <w:delText>）列表</w:delText>
          </w:r>
        </w:del>
      </w:ins>
      <w:ins w:id="1176" w:author="马静" w:date="2019-10-29T10:34:00Z">
        <w:del w:id="1177" w:author="吴 珊珊" w:date="2019-10-31T09:24:00Z">
          <w:r w:rsidRPr="004C0492" w:rsidDel="009D686F">
            <w:rPr>
              <w:rFonts w:hint="eastAsia"/>
              <w:sz w:val="28"/>
              <w:szCs w:val="28"/>
              <w:rPrChange w:id="1178" w:author="吴 珊珊" w:date="2019-10-31T09:53:00Z">
                <w:rPr>
                  <w:rFonts w:hint="eastAsia"/>
                </w:rPr>
              </w:rPrChange>
            </w:rPr>
            <w:delText>查询按钮</w:delText>
          </w:r>
        </w:del>
      </w:ins>
    </w:p>
    <w:p w14:paraId="5B403C97" w14:textId="77777777" w:rsidR="00122FC5" w:rsidRPr="004C0492" w:rsidRDefault="00122FC5">
      <w:pPr>
        <w:ind w:firstLine="560"/>
        <w:rPr>
          <w:ins w:id="1179" w:author="马静" w:date="2019-10-29T10:31:00Z"/>
          <w:sz w:val="28"/>
          <w:szCs w:val="28"/>
          <w:rPrChange w:id="1180" w:author="吴 珊珊" w:date="2019-10-31T09:53:00Z">
            <w:rPr>
              <w:ins w:id="1181" w:author="马静" w:date="2019-10-29T10:31:00Z"/>
              <w:rFonts w:ascii="仿宋" w:hAnsi="仿宋"/>
            </w:rPr>
          </w:rPrChange>
        </w:rPr>
        <w:pPrChange w:id="1182" w:author="吴 珊珊" w:date="2019-10-31T09:25:00Z">
          <w:pPr>
            <w:pStyle w:val="a6"/>
            <w:numPr>
              <w:numId w:val="4"/>
            </w:numPr>
            <w:ind w:left="840" w:firstLineChars="0" w:hanging="420"/>
          </w:pPr>
        </w:pPrChange>
      </w:pPr>
      <w:ins w:id="1183" w:author="马静" w:date="2019-10-29T10:31:00Z">
        <w:r w:rsidRPr="004C0492">
          <w:rPr>
            <w:rFonts w:hint="eastAsia"/>
            <w:sz w:val="28"/>
            <w:szCs w:val="28"/>
            <w:rPrChange w:id="1184" w:author="吴 珊珊" w:date="2019-10-31T09:53:00Z">
              <w:rPr>
                <w:rFonts w:hint="eastAsia"/>
              </w:rPr>
            </w:rPrChange>
          </w:rPr>
          <w:t>确定：输入查询条件后，点击“确定”按钮，列表中将显示相应工单。</w:t>
        </w:r>
      </w:ins>
    </w:p>
    <w:p w14:paraId="4A614B7D" w14:textId="77777777" w:rsidR="00122FC5" w:rsidRPr="004C0492" w:rsidRDefault="00122FC5">
      <w:pPr>
        <w:ind w:firstLine="560"/>
        <w:rPr>
          <w:ins w:id="1185" w:author="马静" w:date="2019-10-29T10:31:00Z"/>
          <w:sz w:val="28"/>
          <w:szCs w:val="28"/>
          <w:rPrChange w:id="1186" w:author="吴 珊珊" w:date="2019-10-31T09:53:00Z">
            <w:rPr>
              <w:ins w:id="1187" w:author="马静" w:date="2019-10-29T10:31:00Z"/>
              <w:rFonts w:ascii="仿宋" w:hAnsi="仿宋"/>
            </w:rPr>
          </w:rPrChange>
        </w:rPr>
        <w:pPrChange w:id="1188" w:author="吴 珊珊" w:date="2019-10-31T09:25:00Z">
          <w:pPr>
            <w:pStyle w:val="a6"/>
            <w:numPr>
              <w:numId w:val="4"/>
            </w:numPr>
            <w:ind w:left="840" w:firstLineChars="0" w:hanging="420"/>
          </w:pPr>
        </w:pPrChange>
      </w:pPr>
      <w:ins w:id="1189" w:author="马静" w:date="2019-10-29T10:31:00Z">
        <w:r w:rsidRPr="004C0492">
          <w:rPr>
            <w:rFonts w:hint="eastAsia"/>
            <w:sz w:val="28"/>
            <w:szCs w:val="28"/>
            <w:rPrChange w:id="1190" w:author="吴 珊珊" w:date="2019-10-31T09:53:00Z">
              <w:rPr>
                <w:rFonts w:hint="eastAsia"/>
              </w:rPr>
            </w:rPrChange>
          </w:rPr>
          <w:t>重置：点击“重置”按钮，清空已输入的查询条件，并关闭查询框。</w:t>
        </w:r>
      </w:ins>
    </w:p>
    <w:p w14:paraId="6466EC25" w14:textId="5406E042" w:rsidR="00A5609A" w:rsidRPr="004C0492" w:rsidRDefault="00122FC5">
      <w:pPr>
        <w:ind w:firstLine="560"/>
        <w:rPr>
          <w:sz w:val="28"/>
          <w:szCs w:val="28"/>
          <w:rPrChange w:id="1191" w:author="吴 珊珊" w:date="2019-10-31T09:53:00Z">
            <w:rPr/>
          </w:rPrChange>
        </w:rPr>
        <w:pPrChange w:id="1192" w:author="吴 珊珊" w:date="2019-10-31T09:25:00Z">
          <w:pPr>
            <w:pStyle w:val="a6"/>
            <w:numPr>
              <w:numId w:val="4"/>
            </w:numPr>
            <w:ind w:left="840" w:firstLineChars="0" w:hanging="420"/>
          </w:pPr>
        </w:pPrChange>
      </w:pPr>
      <w:ins w:id="1193" w:author="马静" w:date="2019-10-29T10:31:00Z">
        <w:r w:rsidRPr="004C0492">
          <w:rPr>
            <w:rFonts w:hint="eastAsia"/>
            <w:sz w:val="28"/>
            <w:szCs w:val="28"/>
            <w:rPrChange w:id="1194" w:author="吴 珊珊" w:date="2019-10-31T09:53:00Z">
              <w:rPr>
                <w:rFonts w:hint="eastAsia"/>
              </w:rPr>
            </w:rPrChange>
          </w:rPr>
          <w:t>取消：点击“取消”按钮，关闭查询框。</w:t>
        </w:r>
      </w:ins>
    </w:p>
    <w:p w14:paraId="2E836B2E" w14:textId="31D235AF" w:rsidR="009013E7" w:rsidRPr="004C0492" w:rsidRDefault="009E793F">
      <w:pPr>
        <w:pStyle w:val="3"/>
        <w:numPr>
          <w:ilvl w:val="2"/>
          <w:numId w:val="8"/>
        </w:numPr>
        <w:ind w:firstLineChars="0"/>
        <w:rPr>
          <w:sz w:val="28"/>
          <w:szCs w:val="28"/>
          <w:rPrChange w:id="1195" w:author="吴 珊珊" w:date="2019-10-31T09:53:00Z">
            <w:rPr/>
          </w:rPrChange>
        </w:rPr>
        <w:pPrChange w:id="1196" w:author="吴 珊珊" w:date="2019-10-29T11:04:00Z">
          <w:pPr>
            <w:pStyle w:val="a6"/>
            <w:numPr>
              <w:ilvl w:val="2"/>
              <w:numId w:val="1"/>
            </w:numPr>
            <w:ind w:left="1080" w:firstLineChars="0" w:hanging="1080"/>
            <w:outlineLvl w:val="3"/>
          </w:pPr>
        </w:pPrChange>
      </w:pPr>
      <w:del w:id="1197" w:author="吴 珊珊" w:date="2019-10-31T09:25:00Z">
        <w:r w:rsidRPr="004C0492" w:rsidDel="009D686F">
          <w:rPr>
            <w:rFonts w:hint="eastAsia"/>
            <w:sz w:val="28"/>
            <w:szCs w:val="28"/>
            <w:rPrChange w:id="1198" w:author="吴 珊珊" w:date="2019-10-31T09:53:00Z">
              <w:rPr>
                <w:rFonts w:hint="eastAsia"/>
              </w:rPr>
            </w:rPrChange>
          </w:rPr>
          <w:delText>待办事宜查看</w:delText>
        </w:r>
      </w:del>
      <w:bookmarkStart w:id="1199" w:name="_Toc23408320"/>
      <w:ins w:id="1200" w:author="吴 珊珊" w:date="2019-10-31T09:25:00Z">
        <w:del w:id="1201" w:author="吴 珊珊" w:date="2019-10-31T11:54:00Z">
          <w:r w:rsidR="009D686F" w:rsidRPr="004C0492" w:rsidDel="009F18B1">
            <w:rPr>
              <w:rFonts w:hint="eastAsia"/>
              <w:sz w:val="28"/>
              <w:szCs w:val="28"/>
              <w:rPrChange w:id="1202" w:author="吴 珊珊" w:date="2019-10-31T09:53:00Z">
                <w:rPr>
                  <w:rFonts w:hint="eastAsia"/>
                </w:rPr>
              </w:rPrChange>
            </w:rPr>
            <w:delText>详情操作</w:delText>
          </w:r>
        </w:del>
      </w:ins>
      <w:bookmarkEnd w:id="1199"/>
      <w:ins w:id="1203" w:author="吴 珊珊" w:date="2019-10-31T11:54:00Z">
        <w:r w:rsidR="009F18B1">
          <w:rPr>
            <w:rFonts w:hint="eastAsia"/>
            <w:sz w:val="28"/>
            <w:szCs w:val="28"/>
          </w:rPr>
          <w:t>待办信息来源及操作说明</w:t>
        </w:r>
      </w:ins>
    </w:p>
    <w:p w14:paraId="464D5B17" w14:textId="77777777" w:rsidR="009D686F" w:rsidRDefault="009E793F" w:rsidP="009013E7">
      <w:pPr>
        <w:ind w:firstLine="560"/>
        <w:rPr>
          <w:ins w:id="1204" w:author="吴 珊珊" w:date="2019-10-31T14:12:00Z"/>
          <w:sz w:val="28"/>
          <w:szCs w:val="28"/>
        </w:rPr>
      </w:pPr>
      <w:r w:rsidRPr="004C0492">
        <w:rPr>
          <w:rFonts w:hint="eastAsia"/>
          <w:sz w:val="28"/>
          <w:szCs w:val="28"/>
          <w:rPrChange w:id="1205" w:author="吴 珊珊" w:date="2019-10-31T09:53:00Z">
            <w:rPr>
              <w:rFonts w:hint="eastAsia"/>
            </w:rPr>
          </w:rPrChange>
        </w:rPr>
        <w:t>待办事宜中五类待办项，</w:t>
      </w:r>
      <w:ins w:id="1206" w:author="马静" w:date="2019-10-29T10:35:00Z">
        <w:r w:rsidR="004A7910" w:rsidRPr="004C0492">
          <w:rPr>
            <w:rFonts w:hint="eastAsia"/>
            <w:sz w:val="28"/>
            <w:szCs w:val="28"/>
            <w:rPrChange w:id="1207" w:author="吴 珊珊" w:date="2019-10-31T09:53:00Z">
              <w:rPr>
                <w:rFonts w:hint="eastAsia"/>
              </w:rPr>
            </w:rPrChange>
          </w:rPr>
          <w:t>点击列表展示工单详细信息，</w:t>
        </w:r>
      </w:ins>
      <w:r w:rsidRPr="004C0492">
        <w:rPr>
          <w:rFonts w:hint="eastAsia"/>
          <w:sz w:val="28"/>
          <w:szCs w:val="28"/>
          <w:rPrChange w:id="1208" w:author="吴 珊珊" w:date="2019-10-31T09:53:00Z">
            <w:rPr>
              <w:rFonts w:hint="eastAsia"/>
            </w:rPr>
          </w:rPrChange>
        </w:rPr>
        <w:t>按照</w:t>
      </w:r>
      <w:ins w:id="1209" w:author="马静" w:date="2019-10-29T10:35:00Z">
        <w:r w:rsidR="004A7910" w:rsidRPr="004C0492">
          <w:rPr>
            <w:sz w:val="28"/>
            <w:szCs w:val="28"/>
            <w:rPrChange w:id="1210" w:author="吴 珊珊" w:date="2019-10-31T09:53:00Z">
              <w:rPr/>
            </w:rPrChange>
          </w:rPr>
          <w:t>分类</w:t>
        </w:r>
      </w:ins>
      <w:del w:id="1211" w:author="马静" w:date="2019-10-29T10:35:00Z">
        <w:r w:rsidRPr="004C0492" w:rsidDel="004A7910">
          <w:rPr>
            <w:rFonts w:hint="eastAsia"/>
            <w:sz w:val="28"/>
            <w:szCs w:val="28"/>
            <w:rPrChange w:id="1212" w:author="吴 珊珊" w:date="2019-10-31T09:53:00Z">
              <w:rPr>
                <w:rFonts w:hint="eastAsia"/>
              </w:rPr>
            </w:rPrChange>
          </w:rPr>
          <w:delText>事项</w:delText>
        </w:r>
      </w:del>
      <w:r w:rsidRPr="004C0492">
        <w:rPr>
          <w:rFonts w:hint="eastAsia"/>
          <w:sz w:val="28"/>
          <w:szCs w:val="28"/>
          <w:rPrChange w:id="1213" w:author="吴 珊珊" w:date="2019-10-31T09:53:00Z">
            <w:rPr>
              <w:rFonts w:hint="eastAsia"/>
            </w:rPr>
          </w:rPrChange>
        </w:rPr>
        <w:t>不同，</w:t>
      </w:r>
      <w:del w:id="1214" w:author="马静" w:date="2019-10-29T10:36:00Z">
        <w:r w:rsidRPr="004C0492" w:rsidDel="004A7910">
          <w:rPr>
            <w:rFonts w:hint="eastAsia"/>
            <w:sz w:val="28"/>
            <w:szCs w:val="28"/>
            <w:rPrChange w:id="1215" w:author="吴 珊珊" w:date="2019-10-31T09:53:00Z">
              <w:rPr>
                <w:rFonts w:hint="eastAsia"/>
              </w:rPr>
            </w:rPrChange>
          </w:rPr>
          <w:delText>分别进入不同的查看界面</w:delText>
        </w:r>
      </w:del>
      <w:ins w:id="1216" w:author="马静" w:date="2019-10-29T10:36:00Z">
        <w:r w:rsidR="004A7910" w:rsidRPr="004C0492">
          <w:rPr>
            <w:rFonts w:hint="eastAsia"/>
            <w:sz w:val="28"/>
            <w:szCs w:val="28"/>
            <w:rPrChange w:id="1217" w:author="吴 珊珊" w:date="2019-10-31T09:53:00Z">
              <w:rPr>
                <w:rFonts w:hint="eastAsia"/>
              </w:rPr>
            </w:rPrChange>
          </w:rPr>
          <w:t>展示不同的工单详细信息。</w:t>
        </w:r>
      </w:ins>
    </w:p>
    <w:p w14:paraId="33D05C2B" w14:textId="77777777" w:rsidR="001330E1" w:rsidRPr="004C0492" w:rsidRDefault="001330E1" w:rsidP="009013E7">
      <w:pPr>
        <w:ind w:firstLine="560"/>
        <w:rPr>
          <w:ins w:id="1218" w:author="吴 珊珊" w:date="2019-10-31T09:25:00Z"/>
          <w:rFonts w:hint="eastAsia"/>
          <w:sz w:val="28"/>
          <w:szCs w:val="28"/>
          <w:rPrChange w:id="1219" w:author="吴 珊珊" w:date="2019-10-31T09:53:00Z">
            <w:rPr>
              <w:ins w:id="1220" w:author="吴 珊珊" w:date="2019-10-31T09:25:00Z"/>
            </w:rPr>
          </w:rPrChange>
        </w:rPr>
      </w:pPr>
    </w:p>
    <w:p w14:paraId="585C4A8B" w14:textId="63EA5DA7" w:rsidR="009E793F" w:rsidRPr="004C0492" w:rsidDel="009D686F" w:rsidRDefault="009E793F" w:rsidP="009013E7">
      <w:pPr>
        <w:ind w:firstLine="560"/>
        <w:rPr>
          <w:del w:id="1221" w:author="吴 珊珊" w:date="2019-10-31T09:26:00Z"/>
          <w:sz w:val="28"/>
          <w:szCs w:val="28"/>
          <w:rPrChange w:id="1222" w:author="吴 珊珊" w:date="2019-10-31T09:53:00Z">
            <w:rPr>
              <w:del w:id="1223" w:author="吴 珊珊" w:date="2019-10-31T09:26:00Z"/>
            </w:rPr>
          </w:rPrChange>
        </w:rPr>
      </w:pPr>
      <w:del w:id="1224" w:author="吴 珊珊" w:date="2019-10-31T09:26:00Z">
        <w:r w:rsidRPr="004C0492" w:rsidDel="009D686F">
          <w:rPr>
            <w:rFonts w:hint="eastAsia"/>
            <w:sz w:val="28"/>
            <w:szCs w:val="28"/>
            <w:rPrChange w:id="1225" w:author="吴 珊珊" w:date="2019-10-31T09:53:00Z">
              <w:rPr>
                <w:rFonts w:hint="eastAsia"/>
              </w:rPr>
            </w:rPrChange>
          </w:rPr>
          <w:lastRenderedPageBreak/>
          <w:delText>；</w:delText>
        </w:r>
      </w:del>
    </w:p>
    <w:p w14:paraId="2869D080" w14:textId="3117AD54" w:rsidR="00143DC6" w:rsidRPr="004C0492" w:rsidDel="00CA03C4" w:rsidRDefault="00A5609A">
      <w:pPr>
        <w:pStyle w:val="4"/>
        <w:numPr>
          <w:ilvl w:val="3"/>
          <w:numId w:val="8"/>
        </w:numPr>
        <w:ind w:firstLineChars="0"/>
        <w:rPr>
          <w:del w:id="1226" w:author="吴 珊珊" w:date="2019-10-29T12:27:00Z"/>
          <w:rPrChange w:id="1227" w:author="吴 珊珊" w:date="2019-10-31T09:53:00Z">
            <w:rPr>
              <w:del w:id="1228" w:author="吴 珊珊" w:date="2019-10-29T12:27:00Z"/>
            </w:rPr>
          </w:rPrChange>
        </w:rPr>
        <w:pPrChange w:id="1229" w:author="吴 珊珊" w:date="2019-10-29T11:04:00Z">
          <w:pPr>
            <w:pStyle w:val="a6"/>
            <w:numPr>
              <w:ilvl w:val="3"/>
              <w:numId w:val="1"/>
            </w:numPr>
            <w:ind w:left="1440" w:firstLineChars="0" w:hanging="1440"/>
            <w:outlineLvl w:val="4"/>
          </w:pPr>
        </w:pPrChange>
      </w:pPr>
      <w:del w:id="1230" w:author="吴 珊珊" w:date="2019-10-29T12:27:00Z">
        <w:r w:rsidRPr="004C0492" w:rsidDel="00CA03C4">
          <w:rPr>
            <w:rFonts w:hint="eastAsia"/>
            <w:rPrChange w:id="1231" w:author="吴 珊珊" w:date="2019-10-31T09:53:00Z">
              <w:rPr>
                <w:rFonts w:hint="eastAsia"/>
              </w:rPr>
            </w:rPrChange>
          </w:rPr>
          <w:delText>工单查看</w:delText>
        </w:r>
      </w:del>
    </w:p>
    <w:p w14:paraId="3C7919BD" w14:textId="0FF3C937" w:rsidR="00A5609A" w:rsidRPr="004C0492" w:rsidDel="004A7910" w:rsidRDefault="00A5609A">
      <w:pPr>
        <w:pStyle w:val="4"/>
        <w:numPr>
          <w:ilvl w:val="3"/>
          <w:numId w:val="8"/>
        </w:numPr>
        <w:ind w:firstLineChars="0"/>
        <w:rPr>
          <w:del w:id="1232" w:author="马静" w:date="2019-10-29T10:42:00Z"/>
          <w:rPrChange w:id="1233" w:author="吴 珊珊" w:date="2019-10-31T09:53:00Z">
            <w:rPr>
              <w:del w:id="1234" w:author="马静" w:date="2019-10-29T10:42:00Z"/>
            </w:rPr>
          </w:rPrChange>
        </w:rPr>
        <w:pPrChange w:id="1235" w:author="吴 珊珊" w:date="2019-10-29T11:04:00Z">
          <w:pPr>
            <w:ind w:firstLine="480"/>
          </w:pPr>
        </w:pPrChange>
      </w:pPr>
      <w:del w:id="1236" w:author="马静" w:date="2019-10-29T10:42:00Z">
        <w:r w:rsidRPr="004C0492" w:rsidDel="004A7910">
          <w:rPr>
            <w:rFonts w:hint="eastAsia"/>
            <w:rPrChange w:id="1237" w:author="吴 珊珊" w:date="2019-10-31T09:53:00Z">
              <w:rPr>
                <w:rFonts w:hint="eastAsia"/>
              </w:rPr>
            </w:rPrChange>
          </w:rPr>
          <w:delText>“已保存工单”，点击事项查看时打开工单编辑界面</w:delText>
        </w:r>
      </w:del>
    </w:p>
    <w:p w14:paraId="0CDD4DCA" w14:textId="66A68829" w:rsidR="00A5609A" w:rsidRPr="004C0492" w:rsidDel="004A7910" w:rsidRDefault="00A5609A">
      <w:pPr>
        <w:pStyle w:val="4"/>
        <w:numPr>
          <w:ilvl w:val="3"/>
          <w:numId w:val="8"/>
        </w:numPr>
        <w:ind w:firstLineChars="0"/>
        <w:rPr>
          <w:del w:id="1238" w:author="马静" w:date="2019-10-29T10:42:00Z"/>
          <w:rPrChange w:id="1239" w:author="吴 珊珊" w:date="2019-10-31T09:53:00Z">
            <w:rPr>
              <w:del w:id="1240" w:author="马静" w:date="2019-10-29T10:42:00Z"/>
            </w:rPr>
          </w:rPrChange>
        </w:rPr>
        <w:pPrChange w:id="1241" w:author="吴 珊珊" w:date="2019-10-29T11:04:00Z">
          <w:pPr>
            <w:ind w:firstLine="480"/>
          </w:pPr>
        </w:pPrChange>
      </w:pPr>
      <w:del w:id="1242" w:author="马静" w:date="2019-10-29T10:42:00Z">
        <w:r w:rsidRPr="004C0492" w:rsidDel="004A7910">
          <w:rPr>
            <w:rFonts w:hint="eastAsia"/>
            <w:rPrChange w:id="1243" w:author="吴 珊珊" w:date="2019-10-31T09:53:00Z">
              <w:rPr>
                <w:rFonts w:hint="eastAsia"/>
              </w:rPr>
            </w:rPrChange>
          </w:rPr>
          <w:delText xml:space="preserve">“转办退受理”，点击事项查看时，打开工单编辑界面； </w:delText>
        </w:r>
      </w:del>
    </w:p>
    <w:p w14:paraId="20FE07F7" w14:textId="470B7F09" w:rsidR="00A5609A" w:rsidRPr="004C0492" w:rsidDel="004A7910" w:rsidRDefault="00A5609A">
      <w:pPr>
        <w:pStyle w:val="4"/>
        <w:numPr>
          <w:ilvl w:val="3"/>
          <w:numId w:val="8"/>
        </w:numPr>
        <w:ind w:firstLineChars="0"/>
        <w:rPr>
          <w:del w:id="1244" w:author="马静" w:date="2019-10-29T10:42:00Z"/>
          <w:rPrChange w:id="1245" w:author="吴 珊珊" w:date="2019-10-31T09:53:00Z">
            <w:rPr>
              <w:del w:id="1246" w:author="马静" w:date="2019-10-29T10:42:00Z"/>
            </w:rPr>
          </w:rPrChange>
        </w:rPr>
        <w:pPrChange w:id="1247" w:author="吴 珊珊" w:date="2019-10-29T11:04:00Z">
          <w:pPr>
            <w:ind w:firstLine="480"/>
          </w:pPr>
        </w:pPrChange>
      </w:pPr>
      <w:del w:id="1248" w:author="马静" w:date="2019-10-29T10:42:00Z">
        <w:r w:rsidRPr="004C0492" w:rsidDel="004A7910">
          <w:rPr>
            <w:rFonts w:hint="eastAsia"/>
            <w:rPrChange w:id="1249" w:author="吴 珊珊" w:date="2019-10-31T09:53:00Z">
              <w:rPr>
                <w:rFonts w:hint="eastAsia"/>
              </w:rPr>
            </w:rPrChange>
          </w:rPr>
          <w:delText>“转办返受理”，点击事项查看时，打开工单编辑界面，受理类型仅可以是直办；</w:delText>
        </w:r>
      </w:del>
    </w:p>
    <w:p w14:paraId="2AA2A3F8" w14:textId="4B0EE00D" w:rsidR="00A5609A" w:rsidRPr="004C0492" w:rsidDel="004A7910" w:rsidRDefault="00277005">
      <w:pPr>
        <w:pStyle w:val="4"/>
        <w:numPr>
          <w:ilvl w:val="3"/>
          <w:numId w:val="8"/>
        </w:numPr>
        <w:ind w:firstLineChars="0"/>
        <w:rPr>
          <w:del w:id="1250" w:author="马静" w:date="2019-10-29T10:42:00Z"/>
          <w:rPrChange w:id="1251" w:author="吴 珊珊" w:date="2019-10-31T09:53:00Z">
            <w:rPr>
              <w:del w:id="1252" w:author="马静" w:date="2019-10-29T10:42:00Z"/>
            </w:rPr>
          </w:rPrChange>
        </w:rPr>
        <w:pPrChange w:id="1253" w:author="吴 珊珊" w:date="2019-10-29T11:04:00Z">
          <w:pPr>
            <w:ind w:firstLine="480"/>
          </w:pPr>
        </w:pPrChange>
      </w:pPr>
      <w:del w:id="1254" w:author="马静" w:date="2019-10-29T10:42:00Z">
        <w:r w:rsidRPr="004C0492" w:rsidDel="004A7910">
          <w:rPr>
            <w:rFonts w:hint="eastAsia"/>
            <w:rPrChange w:id="1255" w:author="吴 珊珊" w:date="2019-10-31T09:53:00Z">
              <w:rPr>
                <w:rFonts w:hint="eastAsia"/>
              </w:rPr>
            </w:rPrChange>
          </w:rPr>
          <w:delText>工单</w:delText>
        </w:r>
        <w:r w:rsidR="002E3516" w:rsidRPr="004C0492" w:rsidDel="004A7910">
          <w:rPr>
            <w:rFonts w:hint="eastAsia"/>
            <w:rPrChange w:id="1256" w:author="吴 珊珊" w:date="2019-10-31T09:53:00Z">
              <w:rPr>
                <w:rFonts w:hint="eastAsia"/>
              </w:rPr>
            </w:rPrChange>
          </w:rPr>
          <w:delText>查看中可编辑内容含义与坐席功能的来电弹屏相同，其中有特殊要求的</w:delText>
        </w:r>
        <w:r w:rsidRPr="004C0492" w:rsidDel="004A7910">
          <w:rPr>
            <w:rFonts w:hint="eastAsia"/>
            <w:rPrChange w:id="1257" w:author="吴 珊珊" w:date="2019-10-31T09:53:00Z">
              <w:rPr>
                <w:rFonts w:hint="eastAsia"/>
              </w:rPr>
            </w:rPrChange>
          </w:rPr>
          <w:delText>项说明如下：</w:delText>
        </w:r>
      </w:del>
    </w:p>
    <w:p w14:paraId="647FAE18" w14:textId="2BA1C471" w:rsidR="00A5609A" w:rsidRPr="004C0492" w:rsidDel="004A7910" w:rsidRDefault="00A5609A">
      <w:pPr>
        <w:pStyle w:val="4"/>
        <w:numPr>
          <w:ilvl w:val="3"/>
          <w:numId w:val="8"/>
        </w:numPr>
        <w:ind w:firstLineChars="0"/>
        <w:rPr>
          <w:del w:id="1258" w:author="马静" w:date="2019-10-29T10:42:00Z"/>
          <w:rPrChange w:id="1259" w:author="吴 珊珊" w:date="2019-10-31T09:53:00Z">
            <w:rPr>
              <w:del w:id="1260" w:author="马静" w:date="2019-10-29T10:42:00Z"/>
              <w:rFonts w:ascii="仿宋" w:hAnsi="仿宋"/>
            </w:rPr>
          </w:rPrChange>
        </w:rPr>
        <w:pPrChange w:id="1261" w:author="吴 珊珊" w:date="2019-10-29T11:04:00Z">
          <w:pPr>
            <w:pStyle w:val="a6"/>
            <w:numPr>
              <w:numId w:val="4"/>
            </w:numPr>
            <w:ind w:left="840" w:firstLineChars="0" w:hanging="420"/>
          </w:pPr>
        </w:pPrChange>
      </w:pPr>
      <w:del w:id="1262" w:author="马静" w:date="2019-10-29T10:42:00Z">
        <w:r w:rsidRPr="004C0492" w:rsidDel="004A7910">
          <w:rPr>
            <w:rFonts w:hint="eastAsia"/>
            <w:rPrChange w:id="1263" w:author="吴 珊珊" w:date="2019-10-31T09:53:00Z">
              <w:rPr>
                <w:rFonts w:hint="eastAsia"/>
              </w:rPr>
            </w:rPrChange>
          </w:rPr>
          <w:delText>工单编号：不可修改。</w:delText>
        </w:r>
        <w:r w:rsidRPr="004C0492" w:rsidDel="004A7910">
          <w:rPr>
            <w:rPrChange w:id="1264" w:author="吴 珊珊" w:date="2019-10-31T09:53:00Z">
              <w:rPr>
                <w:rFonts w:ascii="仿宋" w:hAnsi="仿宋"/>
              </w:rPr>
            </w:rPrChange>
          </w:rPr>
          <w:delText xml:space="preserve"> </w:delText>
        </w:r>
      </w:del>
    </w:p>
    <w:p w14:paraId="1146C5DC" w14:textId="4C92A68F" w:rsidR="00A5609A" w:rsidRPr="004C0492" w:rsidDel="004A7910" w:rsidRDefault="00A5609A">
      <w:pPr>
        <w:pStyle w:val="4"/>
        <w:numPr>
          <w:ilvl w:val="3"/>
          <w:numId w:val="8"/>
        </w:numPr>
        <w:ind w:firstLineChars="0"/>
        <w:rPr>
          <w:del w:id="1265" w:author="马静" w:date="2019-10-29T10:42:00Z"/>
          <w:rPrChange w:id="1266" w:author="吴 珊珊" w:date="2019-10-31T09:53:00Z">
            <w:rPr>
              <w:del w:id="1267" w:author="马静" w:date="2019-10-29T10:42:00Z"/>
              <w:rFonts w:ascii="仿宋" w:hAnsi="仿宋"/>
            </w:rPr>
          </w:rPrChange>
        </w:rPr>
        <w:pPrChange w:id="1268" w:author="吴 珊珊" w:date="2019-10-29T11:04:00Z">
          <w:pPr>
            <w:pStyle w:val="a6"/>
            <w:numPr>
              <w:numId w:val="4"/>
            </w:numPr>
            <w:ind w:left="840" w:firstLineChars="0" w:hanging="420"/>
          </w:pPr>
        </w:pPrChange>
      </w:pPr>
      <w:del w:id="1269" w:author="马静" w:date="2019-10-29T10:42:00Z">
        <w:r w:rsidRPr="004C0492" w:rsidDel="004A7910">
          <w:rPr>
            <w:rFonts w:hint="eastAsia"/>
            <w:rPrChange w:id="1270" w:author="吴 珊珊" w:date="2019-10-31T09:53:00Z">
              <w:rPr>
                <w:rFonts w:hint="eastAsia"/>
              </w:rPr>
            </w:rPrChange>
          </w:rPr>
          <w:delText>工单状态：此处的工单状态为保存未提交；不可修改。</w:delText>
        </w:r>
      </w:del>
    </w:p>
    <w:p w14:paraId="6321350E" w14:textId="4D08DEF7" w:rsidR="00A5609A" w:rsidRPr="004C0492" w:rsidDel="004A7910" w:rsidRDefault="00A5609A">
      <w:pPr>
        <w:pStyle w:val="4"/>
        <w:numPr>
          <w:ilvl w:val="3"/>
          <w:numId w:val="8"/>
        </w:numPr>
        <w:ind w:firstLineChars="0"/>
        <w:rPr>
          <w:del w:id="1271" w:author="马静" w:date="2019-10-29T10:42:00Z"/>
          <w:rPrChange w:id="1272" w:author="吴 珊珊" w:date="2019-10-31T09:53:00Z">
            <w:rPr>
              <w:del w:id="1273" w:author="马静" w:date="2019-10-29T10:42:00Z"/>
              <w:rFonts w:ascii="仿宋" w:hAnsi="仿宋"/>
            </w:rPr>
          </w:rPrChange>
        </w:rPr>
        <w:pPrChange w:id="1274" w:author="吴 珊珊" w:date="2019-10-29T11:04:00Z">
          <w:pPr>
            <w:pStyle w:val="a6"/>
            <w:numPr>
              <w:numId w:val="4"/>
            </w:numPr>
            <w:ind w:left="840" w:firstLineChars="0" w:hanging="420"/>
          </w:pPr>
        </w:pPrChange>
      </w:pPr>
      <w:del w:id="1275" w:author="马静" w:date="2019-10-29T10:42:00Z">
        <w:r w:rsidRPr="004C0492" w:rsidDel="004A7910">
          <w:rPr>
            <w:rFonts w:hint="eastAsia"/>
            <w:rPrChange w:id="1276" w:author="吴 珊珊" w:date="2019-10-31T09:53:00Z">
              <w:rPr>
                <w:rFonts w:hint="eastAsia"/>
              </w:rPr>
            </w:rPrChange>
          </w:rPr>
          <w:delText>受理员工号：不可修改。</w:delText>
        </w:r>
      </w:del>
    </w:p>
    <w:p w14:paraId="0BFD3367" w14:textId="0DC4BFE3" w:rsidR="00A5609A" w:rsidRPr="004C0492" w:rsidDel="004A7910" w:rsidRDefault="00A5609A">
      <w:pPr>
        <w:pStyle w:val="4"/>
        <w:numPr>
          <w:ilvl w:val="3"/>
          <w:numId w:val="8"/>
        </w:numPr>
        <w:ind w:firstLineChars="0"/>
        <w:rPr>
          <w:del w:id="1277" w:author="马静" w:date="2019-10-29T10:42:00Z"/>
          <w:rPrChange w:id="1278" w:author="吴 珊珊" w:date="2019-10-31T09:53:00Z">
            <w:rPr>
              <w:del w:id="1279" w:author="马静" w:date="2019-10-29T10:42:00Z"/>
              <w:rFonts w:ascii="仿宋" w:hAnsi="仿宋"/>
            </w:rPr>
          </w:rPrChange>
        </w:rPr>
        <w:pPrChange w:id="1280" w:author="吴 珊珊" w:date="2019-10-29T11:04:00Z">
          <w:pPr>
            <w:pStyle w:val="a6"/>
            <w:numPr>
              <w:numId w:val="4"/>
            </w:numPr>
            <w:ind w:left="840" w:firstLineChars="0" w:hanging="420"/>
          </w:pPr>
        </w:pPrChange>
      </w:pPr>
      <w:del w:id="1281" w:author="马静" w:date="2019-10-29T10:42:00Z">
        <w:r w:rsidRPr="004C0492" w:rsidDel="004A7910">
          <w:rPr>
            <w:rFonts w:hint="eastAsia"/>
            <w:rPrChange w:id="1282" w:author="吴 珊珊" w:date="2019-10-31T09:53:00Z">
              <w:rPr>
                <w:rFonts w:hint="eastAsia"/>
              </w:rPr>
            </w:rPrChange>
          </w:rPr>
          <w:delText>受理员姓名：不可修改。</w:delText>
        </w:r>
      </w:del>
    </w:p>
    <w:p w14:paraId="0BA9BDAE" w14:textId="3F6D66F0" w:rsidR="00A5609A" w:rsidRPr="004C0492" w:rsidDel="004A7910" w:rsidRDefault="00A5609A">
      <w:pPr>
        <w:pStyle w:val="4"/>
        <w:numPr>
          <w:ilvl w:val="3"/>
          <w:numId w:val="8"/>
        </w:numPr>
        <w:ind w:firstLineChars="0"/>
        <w:rPr>
          <w:del w:id="1283" w:author="马静" w:date="2019-10-29T10:42:00Z"/>
          <w:rPrChange w:id="1284" w:author="吴 珊珊" w:date="2019-10-31T09:53:00Z">
            <w:rPr>
              <w:del w:id="1285" w:author="马静" w:date="2019-10-29T10:42:00Z"/>
              <w:rFonts w:ascii="仿宋" w:hAnsi="仿宋"/>
            </w:rPr>
          </w:rPrChange>
        </w:rPr>
        <w:pPrChange w:id="1286" w:author="吴 珊珊" w:date="2019-10-29T11:04:00Z">
          <w:pPr>
            <w:pStyle w:val="a6"/>
            <w:numPr>
              <w:numId w:val="4"/>
            </w:numPr>
            <w:ind w:left="840" w:firstLineChars="0" w:hanging="420"/>
          </w:pPr>
        </w:pPrChange>
      </w:pPr>
      <w:del w:id="1287" w:author="马静" w:date="2019-10-29T10:42:00Z">
        <w:r w:rsidRPr="004C0492" w:rsidDel="004A7910">
          <w:rPr>
            <w:rFonts w:hint="eastAsia"/>
            <w:rPrChange w:id="1288" w:author="吴 珊珊" w:date="2019-10-31T09:53:00Z">
              <w:rPr>
                <w:rFonts w:hint="eastAsia"/>
              </w:rPr>
            </w:rPrChange>
          </w:rPr>
          <w:delText>联系人：文本输入框；非保密工单可以修改，保密工单不可修改。</w:delText>
        </w:r>
      </w:del>
    </w:p>
    <w:p w14:paraId="09DE65BA" w14:textId="450ACE77" w:rsidR="00A5609A" w:rsidRPr="004C0492" w:rsidDel="004A7910" w:rsidRDefault="00A5609A">
      <w:pPr>
        <w:pStyle w:val="4"/>
        <w:numPr>
          <w:ilvl w:val="3"/>
          <w:numId w:val="8"/>
        </w:numPr>
        <w:ind w:firstLineChars="0"/>
        <w:rPr>
          <w:del w:id="1289" w:author="马静" w:date="2019-10-29T10:42:00Z"/>
          <w:rPrChange w:id="1290" w:author="吴 珊珊" w:date="2019-10-31T09:53:00Z">
            <w:rPr>
              <w:del w:id="1291" w:author="马静" w:date="2019-10-29T10:42:00Z"/>
              <w:rFonts w:ascii="仿宋" w:hAnsi="仿宋"/>
            </w:rPr>
          </w:rPrChange>
        </w:rPr>
        <w:pPrChange w:id="1292" w:author="吴 珊珊" w:date="2019-10-29T11:04:00Z">
          <w:pPr>
            <w:pStyle w:val="a6"/>
            <w:numPr>
              <w:numId w:val="4"/>
            </w:numPr>
            <w:ind w:left="840" w:firstLineChars="0" w:hanging="420"/>
          </w:pPr>
        </w:pPrChange>
      </w:pPr>
      <w:del w:id="1293" w:author="马静" w:date="2019-10-29T10:42:00Z">
        <w:r w:rsidRPr="004C0492" w:rsidDel="004A7910">
          <w:rPr>
            <w:rFonts w:hint="eastAsia"/>
            <w:rPrChange w:id="1294" w:author="吴 珊珊" w:date="2019-10-31T09:53:00Z">
              <w:rPr>
                <w:rFonts w:hint="eastAsia"/>
              </w:rPr>
            </w:rPrChange>
          </w:rPr>
          <w:delText>来电号码:</w:delText>
        </w:r>
        <w:r w:rsidRPr="004C0492" w:rsidDel="004A7910">
          <w:rPr>
            <w:rPrChange w:id="1295" w:author="吴 珊珊" w:date="2019-10-31T09:53:00Z">
              <w:rPr>
                <w:rFonts w:ascii="仿宋" w:hAnsi="仿宋"/>
              </w:rPr>
            </w:rPrChange>
          </w:rPr>
          <w:delText xml:space="preserve"> 文本输入框；非保密工单可以修改，保密工单不可修改。</w:delText>
        </w:r>
      </w:del>
    </w:p>
    <w:p w14:paraId="33F135D0" w14:textId="4FF1BEB9" w:rsidR="00A5609A" w:rsidRPr="004C0492" w:rsidDel="004A7910" w:rsidRDefault="00A5609A">
      <w:pPr>
        <w:pStyle w:val="4"/>
        <w:numPr>
          <w:ilvl w:val="3"/>
          <w:numId w:val="8"/>
        </w:numPr>
        <w:ind w:firstLineChars="0"/>
        <w:rPr>
          <w:del w:id="1296" w:author="马静" w:date="2019-10-29T10:42:00Z"/>
          <w:rPrChange w:id="1297" w:author="吴 珊珊" w:date="2019-10-31T09:53:00Z">
            <w:rPr>
              <w:del w:id="1298" w:author="马静" w:date="2019-10-29T10:42:00Z"/>
              <w:rFonts w:ascii="仿宋" w:hAnsi="仿宋"/>
            </w:rPr>
          </w:rPrChange>
        </w:rPr>
        <w:pPrChange w:id="1299" w:author="吴 珊珊" w:date="2019-10-29T11:04:00Z">
          <w:pPr>
            <w:pStyle w:val="a6"/>
            <w:numPr>
              <w:numId w:val="4"/>
            </w:numPr>
            <w:ind w:left="840" w:firstLineChars="0" w:hanging="420"/>
          </w:pPr>
        </w:pPrChange>
      </w:pPr>
      <w:del w:id="1300" w:author="马静" w:date="2019-10-29T10:42:00Z">
        <w:r w:rsidRPr="004C0492" w:rsidDel="004A7910">
          <w:rPr>
            <w:rFonts w:hint="eastAsia"/>
            <w:rPrChange w:id="1301" w:author="吴 珊珊" w:date="2019-10-31T09:53:00Z">
              <w:rPr>
                <w:rFonts w:hint="eastAsia"/>
              </w:rPr>
            </w:rPrChange>
          </w:rPr>
          <w:delText>联系方式:</w:delText>
        </w:r>
        <w:r w:rsidRPr="004C0492" w:rsidDel="004A7910">
          <w:rPr>
            <w:rPrChange w:id="1302" w:author="吴 珊珊" w:date="2019-10-31T09:53:00Z">
              <w:rPr>
                <w:rFonts w:ascii="仿宋" w:hAnsi="仿宋"/>
              </w:rPr>
            </w:rPrChange>
          </w:rPr>
          <w:delText xml:space="preserve"> 文本输入框；非保密工单可以修改，保密工单不可修改。</w:delText>
        </w:r>
      </w:del>
    </w:p>
    <w:p w14:paraId="47AA2A9A" w14:textId="485572C7" w:rsidR="00A5609A" w:rsidRPr="004C0492" w:rsidDel="004A7910" w:rsidRDefault="00A5609A">
      <w:pPr>
        <w:pStyle w:val="4"/>
        <w:numPr>
          <w:ilvl w:val="3"/>
          <w:numId w:val="8"/>
        </w:numPr>
        <w:ind w:firstLineChars="0"/>
        <w:rPr>
          <w:del w:id="1303" w:author="马静" w:date="2019-10-29T10:42:00Z"/>
          <w:rPrChange w:id="1304" w:author="吴 珊珊" w:date="2019-10-31T09:53:00Z">
            <w:rPr>
              <w:del w:id="1305" w:author="马静" w:date="2019-10-29T10:42:00Z"/>
              <w:rFonts w:ascii="仿宋" w:hAnsi="仿宋"/>
            </w:rPr>
          </w:rPrChange>
        </w:rPr>
        <w:pPrChange w:id="1306" w:author="吴 珊珊" w:date="2019-10-29T11:04:00Z">
          <w:pPr>
            <w:pStyle w:val="a6"/>
            <w:numPr>
              <w:numId w:val="4"/>
            </w:numPr>
            <w:ind w:left="840" w:firstLineChars="0" w:hanging="420"/>
          </w:pPr>
        </w:pPrChange>
      </w:pPr>
      <w:del w:id="1307" w:author="马静" w:date="2019-10-29T10:42:00Z">
        <w:r w:rsidRPr="004C0492" w:rsidDel="004A7910">
          <w:rPr>
            <w:rFonts w:hint="eastAsia"/>
            <w:rPrChange w:id="1308" w:author="吴 珊珊" w:date="2019-10-31T09:53:00Z">
              <w:rPr>
                <w:rFonts w:hint="eastAsia"/>
              </w:rPr>
            </w:rPrChange>
          </w:rPr>
          <w:delText>联系人地址:</w:delText>
        </w:r>
        <w:r w:rsidRPr="004C0492" w:rsidDel="004A7910">
          <w:rPr>
            <w:rPrChange w:id="1309" w:author="吴 珊珊" w:date="2019-10-31T09:53:00Z">
              <w:rPr>
                <w:rFonts w:ascii="仿宋" w:hAnsi="仿宋"/>
              </w:rPr>
            </w:rPrChange>
          </w:rPr>
          <w:delText xml:space="preserve"> 文本输入框；非保密工单可以修改，保密工单不可修改。</w:delText>
        </w:r>
      </w:del>
    </w:p>
    <w:p w14:paraId="3A2CD1F6" w14:textId="7D62EE7B" w:rsidR="00A5609A" w:rsidRPr="004C0492" w:rsidDel="00666D2D" w:rsidRDefault="00A5609A">
      <w:pPr>
        <w:pStyle w:val="4"/>
        <w:numPr>
          <w:ilvl w:val="3"/>
          <w:numId w:val="8"/>
        </w:numPr>
        <w:ind w:firstLineChars="0"/>
        <w:rPr>
          <w:ins w:id="1310" w:author="马静" w:date="2019-10-29T10:43:00Z"/>
          <w:del w:id="1311" w:author="吴 珊珊" w:date="2019-10-29T11:01:00Z"/>
          <w:rPrChange w:id="1312" w:author="吴 珊珊" w:date="2019-10-31T09:53:00Z">
            <w:rPr>
              <w:ins w:id="1313" w:author="马静" w:date="2019-10-29T10:43:00Z"/>
              <w:del w:id="1314" w:author="吴 珊珊" w:date="2019-10-29T11:01:00Z"/>
              <w:rFonts w:ascii="仿宋" w:hAnsi="仿宋"/>
            </w:rPr>
          </w:rPrChange>
        </w:rPr>
        <w:pPrChange w:id="1315" w:author="吴 珊珊" w:date="2019-10-29T11:04:00Z">
          <w:pPr>
            <w:pStyle w:val="a6"/>
            <w:numPr>
              <w:numId w:val="4"/>
            </w:numPr>
            <w:ind w:left="840" w:firstLineChars="0" w:hanging="420"/>
          </w:pPr>
        </w:pPrChange>
      </w:pPr>
      <w:del w:id="1316" w:author="马静" w:date="2019-10-29T10:42:00Z">
        <w:r w:rsidRPr="004C0492" w:rsidDel="004A7910">
          <w:rPr>
            <w:rFonts w:hint="eastAsia"/>
            <w:rPrChange w:id="1317" w:author="吴 珊珊" w:date="2019-10-31T09:53:00Z">
              <w:rPr>
                <w:rFonts w:ascii="仿宋" w:hAnsi="仿宋" w:hint="eastAsia"/>
              </w:rPr>
            </w:rPrChange>
          </w:rPr>
          <w:delText>回复备注</w:delText>
        </w:r>
        <w:r w:rsidRPr="004C0492" w:rsidDel="004A7910">
          <w:rPr>
            <w:rPrChange w:id="1318" w:author="吴 珊珊" w:date="2019-10-31T09:53:00Z">
              <w:rPr>
                <w:rFonts w:ascii="仿宋" w:hAnsi="仿宋"/>
              </w:rPr>
            </w:rPrChange>
          </w:rPr>
          <w:delText xml:space="preserve">: </w:delText>
        </w:r>
        <w:r w:rsidRPr="004C0492" w:rsidDel="004A7910">
          <w:rPr>
            <w:rFonts w:hint="eastAsia"/>
            <w:rPrChange w:id="1319" w:author="吴 珊珊" w:date="2019-10-31T09:53:00Z">
              <w:rPr>
                <w:rFonts w:ascii="仿宋" w:hAnsi="仿宋" w:hint="eastAsia"/>
              </w:rPr>
            </w:rPrChange>
          </w:rPr>
          <w:delText>文本输入框，非保密工单可以修改，保密工单不可修改。</w:delText>
        </w:r>
      </w:del>
    </w:p>
    <w:p w14:paraId="37F0FF30" w14:textId="2ECD35C0" w:rsidR="004A7910" w:rsidRPr="004C0492" w:rsidRDefault="00C75B82">
      <w:pPr>
        <w:pStyle w:val="4"/>
        <w:numPr>
          <w:ilvl w:val="3"/>
          <w:numId w:val="8"/>
        </w:numPr>
        <w:ind w:firstLineChars="0"/>
        <w:rPr>
          <w:ins w:id="1320" w:author="马静" w:date="2019-10-29T10:43:00Z"/>
          <w:rPrChange w:id="1321" w:author="吴 珊珊" w:date="2019-10-31T09:53:00Z">
            <w:rPr>
              <w:ins w:id="1322" w:author="马静" w:date="2019-10-29T10:43:00Z"/>
              <w:rFonts w:ascii="仿宋" w:hAnsi="仿宋"/>
            </w:rPr>
          </w:rPrChange>
        </w:rPr>
        <w:pPrChange w:id="1323" w:author="吴 珊珊" w:date="2019-10-29T12:27:00Z">
          <w:pPr>
            <w:ind w:firstLine="482"/>
          </w:pPr>
        </w:pPrChange>
      </w:pPr>
      <w:ins w:id="1324" w:author="马静" w:date="2019-10-29T10:43:00Z">
        <w:del w:id="1325" w:author="吴 珊珊" w:date="2019-10-29T11:00:00Z">
          <w:r w:rsidRPr="004C0492" w:rsidDel="00666D2D">
            <w:rPr>
              <w:rPrChange w:id="1326" w:author="吴 珊珊" w:date="2019-10-31T09:53:00Z">
                <w:rPr>
                  <w:rFonts w:ascii="仿宋" w:hAnsi="仿宋"/>
                  <w:b/>
                  <w:bCs/>
                </w:rPr>
              </w:rPrChange>
            </w:rPr>
            <w:delText>1）</w:delText>
          </w:r>
        </w:del>
        <w:r w:rsidRPr="004C0492">
          <w:rPr>
            <w:rPrChange w:id="1327" w:author="吴 珊珊" w:date="2019-10-31T09:53:00Z">
              <w:rPr>
                <w:rFonts w:ascii="仿宋" w:hAnsi="仿宋"/>
                <w:b/>
                <w:bCs/>
              </w:rPr>
            </w:rPrChange>
          </w:rPr>
          <w:t>保存未提交工单</w:t>
        </w:r>
      </w:ins>
    </w:p>
    <w:p w14:paraId="1193DA39" w14:textId="7AE18B3A" w:rsidR="00C75B82" w:rsidRPr="004C0492" w:rsidRDefault="00AB5434" w:rsidP="004A7910">
      <w:pPr>
        <w:ind w:firstLine="562"/>
        <w:rPr>
          <w:ins w:id="1328" w:author="马静" w:date="2019-10-29T10:44:00Z"/>
          <w:rFonts w:ascii="仿宋" w:hAnsi="仿宋"/>
          <w:b/>
          <w:sz w:val="28"/>
          <w:szCs w:val="28"/>
          <w:rPrChange w:id="1329" w:author="吴 珊珊" w:date="2019-10-31T09:53:00Z">
            <w:rPr>
              <w:ins w:id="1330" w:author="马静" w:date="2019-10-29T10:44:00Z"/>
              <w:rFonts w:ascii="仿宋" w:hAnsi="仿宋"/>
            </w:rPr>
          </w:rPrChange>
        </w:rPr>
      </w:pPr>
      <w:ins w:id="1331" w:author="吴 珊珊" w:date="2019-10-29T11:12:00Z">
        <w:r w:rsidRPr="004C0492">
          <w:rPr>
            <w:rFonts w:ascii="仿宋" w:hAnsi="仿宋"/>
            <w:b/>
            <w:sz w:val="28"/>
            <w:szCs w:val="28"/>
            <w:rPrChange w:id="1332" w:author="吴 珊珊" w:date="2019-10-31T09:53:00Z">
              <w:rPr>
                <w:rFonts w:ascii="仿宋" w:hAnsi="仿宋"/>
              </w:rPr>
            </w:rPrChange>
          </w:rPr>
          <w:t>1</w:t>
        </w:r>
        <w:r w:rsidRPr="004C0492">
          <w:rPr>
            <w:rFonts w:ascii="仿宋" w:hAnsi="仿宋" w:hint="eastAsia"/>
            <w:b/>
            <w:sz w:val="28"/>
            <w:szCs w:val="28"/>
            <w:rPrChange w:id="1333" w:author="吴 珊珊" w:date="2019-10-31T09:53:00Z">
              <w:rPr>
                <w:rFonts w:ascii="仿宋" w:hAnsi="仿宋" w:hint="eastAsia"/>
              </w:rPr>
            </w:rPrChange>
          </w:rPr>
          <w:t>）</w:t>
        </w:r>
      </w:ins>
      <w:ins w:id="1334" w:author="马静" w:date="2019-10-29T10:43:00Z">
        <w:r w:rsidR="00893C9B" w:rsidRPr="004C0492">
          <w:rPr>
            <w:rFonts w:ascii="仿宋" w:hAnsi="仿宋" w:hint="eastAsia"/>
            <w:b/>
            <w:sz w:val="28"/>
            <w:szCs w:val="28"/>
            <w:rPrChange w:id="1335" w:author="吴 珊珊" w:date="2019-10-31T09:53:00Z">
              <w:rPr>
                <w:rFonts w:ascii="仿宋" w:hAnsi="仿宋" w:hint="eastAsia"/>
              </w:rPr>
            </w:rPrChange>
          </w:rPr>
          <w:t>点击列表展示工单详情</w:t>
        </w:r>
      </w:ins>
      <w:ins w:id="1336" w:author="吴 珊珊" w:date="2019-10-31T10:15:00Z">
        <w:r w:rsidR="00DA5739">
          <w:rPr>
            <w:rFonts w:ascii="仿宋" w:hAnsi="仿宋" w:hint="eastAsia"/>
            <w:b/>
            <w:sz w:val="28"/>
            <w:szCs w:val="28"/>
          </w:rPr>
          <w:t>，工单详情内容包含：</w:t>
        </w:r>
      </w:ins>
      <w:ins w:id="1337" w:author="马静" w:date="2019-10-29T10:43:00Z">
        <w:del w:id="1338" w:author="吴 珊珊" w:date="2019-10-29T11:13:00Z">
          <w:r w:rsidR="00893C9B" w:rsidRPr="004C0492" w:rsidDel="00AB5434">
            <w:rPr>
              <w:rFonts w:ascii="仿宋" w:hAnsi="仿宋" w:hint="eastAsia"/>
              <w:b/>
              <w:sz w:val="28"/>
              <w:szCs w:val="28"/>
              <w:rPrChange w:id="1339" w:author="吴 珊珊" w:date="2019-10-31T09:53:00Z">
                <w:rPr>
                  <w:rFonts w:ascii="仿宋" w:hAnsi="仿宋" w:hint="eastAsia"/>
                </w:rPr>
              </w:rPrChange>
            </w:rPr>
            <w:delText>：详情</w:delText>
          </w:r>
        </w:del>
      </w:ins>
      <w:ins w:id="1340" w:author="马静" w:date="2019-10-29T10:44:00Z">
        <w:del w:id="1341" w:author="吴 珊珊" w:date="2019-10-29T11:13:00Z">
          <w:r w:rsidR="00893C9B" w:rsidRPr="004C0492" w:rsidDel="00AB5434">
            <w:rPr>
              <w:rFonts w:ascii="仿宋" w:hAnsi="仿宋" w:hint="eastAsia"/>
              <w:b/>
              <w:sz w:val="28"/>
              <w:szCs w:val="28"/>
              <w:rPrChange w:id="1342" w:author="吴 珊珊" w:date="2019-10-31T09:53:00Z">
                <w:rPr>
                  <w:rFonts w:ascii="仿宋" w:hAnsi="仿宋" w:hint="eastAsia"/>
                </w:rPr>
              </w:rPrChange>
            </w:rPr>
            <w:delText>信息如下：</w:delText>
          </w:r>
        </w:del>
      </w:ins>
    </w:p>
    <w:p w14:paraId="62E89CB1" w14:textId="77777777" w:rsidR="00893C9B" w:rsidRPr="004C0492" w:rsidRDefault="00893C9B" w:rsidP="00893C9B">
      <w:pPr>
        <w:pStyle w:val="a6"/>
        <w:numPr>
          <w:ilvl w:val="0"/>
          <w:numId w:val="4"/>
        </w:numPr>
        <w:ind w:firstLineChars="0"/>
        <w:rPr>
          <w:ins w:id="1343" w:author="马静" w:date="2019-10-29T10:44:00Z"/>
          <w:rFonts w:ascii="仿宋" w:hAnsi="仿宋"/>
          <w:sz w:val="28"/>
          <w:szCs w:val="28"/>
          <w:rPrChange w:id="1344" w:author="吴 珊珊" w:date="2019-10-31T09:53:00Z">
            <w:rPr>
              <w:ins w:id="1345" w:author="马静" w:date="2019-10-29T10:44:00Z"/>
              <w:rFonts w:ascii="仿宋" w:hAnsi="仿宋"/>
            </w:rPr>
          </w:rPrChange>
        </w:rPr>
      </w:pPr>
      <w:ins w:id="1346" w:author="马静" w:date="2019-10-29T10:44:00Z">
        <w:r w:rsidRPr="004C0492">
          <w:rPr>
            <w:rFonts w:hint="eastAsia"/>
            <w:sz w:val="28"/>
            <w:szCs w:val="28"/>
            <w:rPrChange w:id="1347" w:author="吴 珊珊" w:date="2019-10-31T09:53:00Z">
              <w:rPr>
                <w:rFonts w:hint="eastAsia"/>
              </w:rPr>
            </w:rPrChange>
          </w:rPr>
          <w:t>工单编号：不可修改。</w:t>
        </w:r>
        <w:r w:rsidRPr="004C0492">
          <w:rPr>
            <w:rFonts w:ascii="仿宋" w:hAnsi="仿宋"/>
            <w:sz w:val="28"/>
            <w:szCs w:val="28"/>
            <w:rPrChange w:id="1348" w:author="吴 珊珊" w:date="2019-10-31T09:53:00Z">
              <w:rPr>
                <w:rFonts w:ascii="仿宋" w:hAnsi="仿宋"/>
              </w:rPr>
            </w:rPrChange>
          </w:rPr>
          <w:t xml:space="preserve"> </w:t>
        </w:r>
      </w:ins>
    </w:p>
    <w:p w14:paraId="10D0156F" w14:textId="77777777" w:rsidR="00893C9B" w:rsidRPr="004C0492" w:rsidRDefault="00893C9B" w:rsidP="00893C9B">
      <w:pPr>
        <w:pStyle w:val="a6"/>
        <w:numPr>
          <w:ilvl w:val="0"/>
          <w:numId w:val="4"/>
        </w:numPr>
        <w:ind w:firstLineChars="0"/>
        <w:rPr>
          <w:ins w:id="1349" w:author="马静" w:date="2019-10-29T10:44:00Z"/>
          <w:rFonts w:ascii="仿宋" w:hAnsi="仿宋"/>
          <w:sz w:val="28"/>
          <w:szCs w:val="28"/>
          <w:rPrChange w:id="1350" w:author="吴 珊珊" w:date="2019-10-31T09:53:00Z">
            <w:rPr>
              <w:ins w:id="1351" w:author="马静" w:date="2019-10-29T10:44:00Z"/>
              <w:rFonts w:ascii="仿宋" w:hAnsi="仿宋"/>
            </w:rPr>
          </w:rPrChange>
        </w:rPr>
      </w:pPr>
      <w:ins w:id="1352" w:author="马静" w:date="2019-10-29T10:44:00Z">
        <w:r w:rsidRPr="004C0492">
          <w:rPr>
            <w:rFonts w:hint="eastAsia"/>
            <w:sz w:val="28"/>
            <w:szCs w:val="28"/>
            <w:rPrChange w:id="1353" w:author="吴 珊珊" w:date="2019-10-31T09:53:00Z">
              <w:rPr>
                <w:rFonts w:hint="eastAsia"/>
              </w:rPr>
            </w:rPrChange>
          </w:rPr>
          <w:t>工单状态：此处的工单状态为保存未提交；不可修改。</w:t>
        </w:r>
      </w:ins>
    </w:p>
    <w:p w14:paraId="19D302B7" w14:textId="77777777" w:rsidR="00893C9B" w:rsidRPr="004C0492" w:rsidRDefault="00893C9B" w:rsidP="00893C9B">
      <w:pPr>
        <w:pStyle w:val="a6"/>
        <w:numPr>
          <w:ilvl w:val="0"/>
          <w:numId w:val="4"/>
        </w:numPr>
        <w:ind w:firstLineChars="0"/>
        <w:rPr>
          <w:ins w:id="1354" w:author="马静" w:date="2019-10-29T10:44:00Z"/>
          <w:rFonts w:ascii="仿宋" w:hAnsi="仿宋"/>
          <w:sz w:val="28"/>
          <w:szCs w:val="28"/>
          <w:rPrChange w:id="1355" w:author="吴 珊珊" w:date="2019-10-31T09:53:00Z">
            <w:rPr>
              <w:ins w:id="1356" w:author="马静" w:date="2019-10-29T10:44:00Z"/>
              <w:rFonts w:ascii="仿宋" w:hAnsi="仿宋"/>
            </w:rPr>
          </w:rPrChange>
        </w:rPr>
      </w:pPr>
      <w:ins w:id="1357" w:author="马静" w:date="2019-10-29T10:44:00Z">
        <w:r w:rsidRPr="004C0492">
          <w:rPr>
            <w:rFonts w:hint="eastAsia"/>
            <w:sz w:val="28"/>
            <w:szCs w:val="28"/>
            <w:rPrChange w:id="1358" w:author="吴 珊珊" w:date="2019-10-31T09:53:00Z">
              <w:rPr>
                <w:rFonts w:hint="eastAsia"/>
              </w:rPr>
            </w:rPrChange>
          </w:rPr>
          <w:t>受理员工号：不可修改。</w:t>
        </w:r>
      </w:ins>
    </w:p>
    <w:p w14:paraId="4F1BF395" w14:textId="77777777" w:rsidR="00893C9B" w:rsidRPr="004C0492" w:rsidRDefault="00893C9B" w:rsidP="00893C9B">
      <w:pPr>
        <w:pStyle w:val="a6"/>
        <w:numPr>
          <w:ilvl w:val="0"/>
          <w:numId w:val="4"/>
        </w:numPr>
        <w:ind w:firstLineChars="0"/>
        <w:rPr>
          <w:ins w:id="1359" w:author="马静" w:date="2019-10-29T10:44:00Z"/>
          <w:rFonts w:ascii="仿宋" w:hAnsi="仿宋"/>
          <w:sz w:val="28"/>
          <w:szCs w:val="28"/>
          <w:rPrChange w:id="1360" w:author="吴 珊珊" w:date="2019-10-31T09:53:00Z">
            <w:rPr>
              <w:ins w:id="1361" w:author="马静" w:date="2019-10-29T10:44:00Z"/>
              <w:rFonts w:ascii="仿宋" w:hAnsi="仿宋"/>
            </w:rPr>
          </w:rPrChange>
        </w:rPr>
      </w:pPr>
      <w:ins w:id="1362" w:author="马静" w:date="2019-10-29T10:44:00Z">
        <w:r w:rsidRPr="004C0492">
          <w:rPr>
            <w:rFonts w:hint="eastAsia"/>
            <w:sz w:val="28"/>
            <w:szCs w:val="28"/>
            <w:rPrChange w:id="1363" w:author="吴 珊珊" w:date="2019-10-31T09:53:00Z">
              <w:rPr>
                <w:rFonts w:hint="eastAsia"/>
              </w:rPr>
            </w:rPrChange>
          </w:rPr>
          <w:t>受理员姓名：不可修改。</w:t>
        </w:r>
      </w:ins>
    </w:p>
    <w:p w14:paraId="7E5C7171" w14:textId="77777777" w:rsidR="00893C9B" w:rsidRPr="004C0492" w:rsidRDefault="00893C9B" w:rsidP="00893C9B">
      <w:pPr>
        <w:pStyle w:val="a6"/>
        <w:numPr>
          <w:ilvl w:val="0"/>
          <w:numId w:val="4"/>
        </w:numPr>
        <w:ind w:firstLineChars="0"/>
        <w:rPr>
          <w:ins w:id="1364" w:author="马静" w:date="2019-10-29T10:44:00Z"/>
          <w:rFonts w:ascii="仿宋" w:hAnsi="仿宋"/>
          <w:sz w:val="28"/>
          <w:szCs w:val="28"/>
          <w:rPrChange w:id="1365" w:author="吴 珊珊" w:date="2019-10-31T09:53:00Z">
            <w:rPr>
              <w:ins w:id="1366" w:author="马静" w:date="2019-10-29T10:44:00Z"/>
              <w:rFonts w:ascii="仿宋" w:hAnsi="仿宋"/>
            </w:rPr>
          </w:rPrChange>
        </w:rPr>
      </w:pPr>
      <w:ins w:id="1367" w:author="马静" w:date="2019-10-29T10:44:00Z">
        <w:r w:rsidRPr="004C0492">
          <w:rPr>
            <w:rFonts w:hint="eastAsia"/>
            <w:sz w:val="28"/>
            <w:szCs w:val="28"/>
            <w:rPrChange w:id="1368" w:author="吴 珊珊" w:date="2019-10-31T09:53:00Z">
              <w:rPr>
                <w:rFonts w:hint="eastAsia"/>
              </w:rPr>
            </w:rPrChange>
          </w:rPr>
          <w:t>联系人：文本输入框；</w:t>
        </w:r>
        <w:r w:rsidRPr="004C0492">
          <w:rPr>
            <w:rFonts w:ascii="仿宋" w:hAnsi="仿宋" w:hint="eastAsia"/>
            <w:sz w:val="28"/>
            <w:szCs w:val="28"/>
            <w:rPrChange w:id="1369" w:author="吴 珊珊" w:date="2019-10-31T09:53:00Z">
              <w:rPr>
                <w:rFonts w:ascii="仿宋" w:hAnsi="仿宋" w:hint="eastAsia"/>
              </w:rPr>
            </w:rPrChange>
          </w:rPr>
          <w:t>非保密工单可以修改，保密工</w:t>
        </w:r>
        <w:proofErr w:type="gramStart"/>
        <w:r w:rsidRPr="004C0492">
          <w:rPr>
            <w:rFonts w:ascii="仿宋" w:hAnsi="仿宋" w:hint="eastAsia"/>
            <w:sz w:val="28"/>
            <w:szCs w:val="28"/>
            <w:rPrChange w:id="1370" w:author="吴 珊珊" w:date="2019-10-31T09:53:00Z">
              <w:rPr>
                <w:rFonts w:ascii="仿宋" w:hAnsi="仿宋" w:hint="eastAsia"/>
              </w:rPr>
            </w:rPrChange>
          </w:rPr>
          <w:t>单不可</w:t>
        </w:r>
        <w:proofErr w:type="gramEnd"/>
        <w:r w:rsidRPr="004C0492">
          <w:rPr>
            <w:rFonts w:ascii="仿宋" w:hAnsi="仿宋" w:hint="eastAsia"/>
            <w:sz w:val="28"/>
            <w:szCs w:val="28"/>
            <w:rPrChange w:id="1371" w:author="吴 珊珊" w:date="2019-10-31T09:53:00Z">
              <w:rPr>
                <w:rFonts w:ascii="仿宋" w:hAnsi="仿宋" w:hint="eastAsia"/>
              </w:rPr>
            </w:rPrChange>
          </w:rPr>
          <w:t>修改。</w:t>
        </w:r>
      </w:ins>
    </w:p>
    <w:p w14:paraId="3B7905D8" w14:textId="77777777" w:rsidR="00893C9B" w:rsidRPr="004C0492" w:rsidRDefault="00893C9B" w:rsidP="00893C9B">
      <w:pPr>
        <w:pStyle w:val="a6"/>
        <w:numPr>
          <w:ilvl w:val="0"/>
          <w:numId w:val="4"/>
        </w:numPr>
        <w:ind w:firstLineChars="0"/>
        <w:rPr>
          <w:ins w:id="1372" w:author="马静" w:date="2019-10-29T10:44:00Z"/>
          <w:rFonts w:ascii="仿宋" w:hAnsi="仿宋"/>
          <w:sz w:val="28"/>
          <w:szCs w:val="28"/>
          <w:rPrChange w:id="1373" w:author="吴 珊珊" w:date="2019-10-31T09:53:00Z">
            <w:rPr>
              <w:ins w:id="1374" w:author="马静" w:date="2019-10-29T10:44:00Z"/>
              <w:rFonts w:ascii="仿宋" w:hAnsi="仿宋"/>
            </w:rPr>
          </w:rPrChange>
        </w:rPr>
      </w:pPr>
      <w:ins w:id="1375" w:author="马静" w:date="2019-10-29T10:44:00Z">
        <w:r w:rsidRPr="004C0492">
          <w:rPr>
            <w:rFonts w:hint="eastAsia"/>
            <w:sz w:val="28"/>
            <w:szCs w:val="28"/>
            <w:rPrChange w:id="1376" w:author="吴 珊珊" w:date="2019-10-31T09:53:00Z">
              <w:rPr>
                <w:rFonts w:hint="eastAsia"/>
              </w:rPr>
            </w:rPrChange>
          </w:rPr>
          <w:t>来电号码</w:t>
        </w:r>
        <w:r w:rsidRPr="004C0492">
          <w:rPr>
            <w:rFonts w:hint="eastAsia"/>
            <w:sz w:val="28"/>
            <w:szCs w:val="28"/>
            <w:rPrChange w:id="1377" w:author="吴 珊珊" w:date="2019-10-31T09:53:00Z">
              <w:rPr>
                <w:rFonts w:hint="eastAsia"/>
              </w:rPr>
            </w:rPrChange>
          </w:rPr>
          <w:t>:</w:t>
        </w:r>
        <w:r w:rsidRPr="004C0492">
          <w:rPr>
            <w:rFonts w:ascii="仿宋" w:hAnsi="仿宋" w:hint="eastAsia"/>
            <w:sz w:val="28"/>
            <w:szCs w:val="28"/>
            <w:rPrChange w:id="1378" w:author="吴 珊珊" w:date="2019-10-31T09:53:00Z">
              <w:rPr>
                <w:rFonts w:ascii="仿宋" w:hAnsi="仿宋" w:hint="eastAsia"/>
              </w:rPr>
            </w:rPrChange>
          </w:rPr>
          <w:t xml:space="preserve"> </w:t>
        </w:r>
        <w:r w:rsidRPr="004C0492">
          <w:rPr>
            <w:rFonts w:ascii="仿宋" w:hAnsi="仿宋" w:hint="eastAsia"/>
            <w:sz w:val="28"/>
            <w:szCs w:val="28"/>
            <w:rPrChange w:id="1379" w:author="吴 珊珊" w:date="2019-10-31T09:53:00Z">
              <w:rPr>
                <w:rFonts w:ascii="仿宋" w:hAnsi="仿宋" w:hint="eastAsia"/>
              </w:rPr>
            </w:rPrChange>
          </w:rPr>
          <w:t>文本输入框；非保密工单可以修改，保密工</w:t>
        </w:r>
        <w:proofErr w:type="gramStart"/>
        <w:r w:rsidRPr="004C0492">
          <w:rPr>
            <w:rFonts w:ascii="仿宋" w:hAnsi="仿宋" w:hint="eastAsia"/>
            <w:sz w:val="28"/>
            <w:szCs w:val="28"/>
            <w:rPrChange w:id="1380" w:author="吴 珊珊" w:date="2019-10-31T09:53:00Z">
              <w:rPr>
                <w:rFonts w:ascii="仿宋" w:hAnsi="仿宋" w:hint="eastAsia"/>
              </w:rPr>
            </w:rPrChange>
          </w:rPr>
          <w:t>单不可</w:t>
        </w:r>
        <w:proofErr w:type="gramEnd"/>
        <w:r w:rsidRPr="004C0492">
          <w:rPr>
            <w:rFonts w:ascii="仿宋" w:hAnsi="仿宋" w:hint="eastAsia"/>
            <w:sz w:val="28"/>
            <w:szCs w:val="28"/>
            <w:rPrChange w:id="1381" w:author="吴 珊珊" w:date="2019-10-31T09:53:00Z">
              <w:rPr>
                <w:rFonts w:ascii="仿宋" w:hAnsi="仿宋" w:hint="eastAsia"/>
              </w:rPr>
            </w:rPrChange>
          </w:rPr>
          <w:t>修改。</w:t>
        </w:r>
      </w:ins>
    </w:p>
    <w:p w14:paraId="2CE20ACF" w14:textId="77777777" w:rsidR="00893C9B" w:rsidRPr="004C0492" w:rsidRDefault="00893C9B" w:rsidP="00893C9B">
      <w:pPr>
        <w:pStyle w:val="a6"/>
        <w:numPr>
          <w:ilvl w:val="0"/>
          <w:numId w:val="4"/>
        </w:numPr>
        <w:ind w:firstLineChars="0"/>
        <w:rPr>
          <w:ins w:id="1382" w:author="马静" w:date="2019-10-29T10:44:00Z"/>
          <w:rFonts w:ascii="仿宋" w:hAnsi="仿宋"/>
          <w:sz w:val="28"/>
          <w:szCs w:val="28"/>
          <w:rPrChange w:id="1383" w:author="吴 珊珊" w:date="2019-10-31T09:53:00Z">
            <w:rPr>
              <w:ins w:id="1384" w:author="马静" w:date="2019-10-29T10:44:00Z"/>
              <w:rFonts w:ascii="仿宋" w:hAnsi="仿宋"/>
            </w:rPr>
          </w:rPrChange>
        </w:rPr>
      </w:pPr>
      <w:ins w:id="1385" w:author="马静" w:date="2019-10-29T10:44:00Z">
        <w:r w:rsidRPr="004C0492">
          <w:rPr>
            <w:rFonts w:hint="eastAsia"/>
            <w:sz w:val="28"/>
            <w:szCs w:val="28"/>
            <w:rPrChange w:id="1386" w:author="吴 珊珊" w:date="2019-10-31T09:53:00Z">
              <w:rPr>
                <w:rFonts w:hint="eastAsia"/>
              </w:rPr>
            </w:rPrChange>
          </w:rPr>
          <w:t>联系方式</w:t>
        </w:r>
        <w:r w:rsidRPr="004C0492">
          <w:rPr>
            <w:rFonts w:hint="eastAsia"/>
            <w:sz w:val="28"/>
            <w:szCs w:val="28"/>
            <w:rPrChange w:id="1387" w:author="吴 珊珊" w:date="2019-10-31T09:53:00Z">
              <w:rPr>
                <w:rFonts w:hint="eastAsia"/>
              </w:rPr>
            </w:rPrChange>
          </w:rPr>
          <w:t>:</w:t>
        </w:r>
        <w:r w:rsidRPr="004C0492">
          <w:rPr>
            <w:rFonts w:ascii="仿宋" w:hAnsi="仿宋" w:hint="eastAsia"/>
            <w:sz w:val="28"/>
            <w:szCs w:val="28"/>
            <w:rPrChange w:id="1388" w:author="吴 珊珊" w:date="2019-10-31T09:53:00Z">
              <w:rPr>
                <w:rFonts w:ascii="仿宋" w:hAnsi="仿宋" w:hint="eastAsia"/>
              </w:rPr>
            </w:rPrChange>
          </w:rPr>
          <w:t xml:space="preserve"> </w:t>
        </w:r>
        <w:r w:rsidRPr="004C0492">
          <w:rPr>
            <w:rFonts w:ascii="仿宋" w:hAnsi="仿宋" w:hint="eastAsia"/>
            <w:sz w:val="28"/>
            <w:szCs w:val="28"/>
            <w:rPrChange w:id="1389" w:author="吴 珊珊" w:date="2019-10-31T09:53:00Z">
              <w:rPr>
                <w:rFonts w:ascii="仿宋" w:hAnsi="仿宋" w:hint="eastAsia"/>
              </w:rPr>
            </w:rPrChange>
          </w:rPr>
          <w:t>文本输入框；非保密工单可以修改，保密工</w:t>
        </w:r>
        <w:proofErr w:type="gramStart"/>
        <w:r w:rsidRPr="004C0492">
          <w:rPr>
            <w:rFonts w:ascii="仿宋" w:hAnsi="仿宋" w:hint="eastAsia"/>
            <w:sz w:val="28"/>
            <w:szCs w:val="28"/>
            <w:rPrChange w:id="1390" w:author="吴 珊珊" w:date="2019-10-31T09:53:00Z">
              <w:rPr>
                <w:rFonts w:ascii="仿宋" w:hAnsi="仿宋" w:hint="eastAsia"/>
              </w:rPr>
            </w:rPrChange>
          </w:rPr>
          <w:t>单不可</w:t>
        </w:r>
        <w:proofErr w:type="gramEnd"/>
        <w:r w:rsidRPr="004C0492">
          <w:rPr>
            <w:rFonts w:ascii="仿宋" w:hAnsi="仿宋" w:hint="eastAsia"/>
            <w:sz w:val="28"/>
            <w:szCs w:val="28"/>
            <w:rPrChange w:id="1391" w:author="吴 珊珊" w:date="2019-10-31T09:53:00Z">
              <w:rPr>
                <w:rFonts w:ascii="仿宋" w:hAnsi="仿宋" w:hint="eastAsia"/>
              </w:rPr>
            </w:rPrChange>
          </w:rPr>
          <w:t>修改。</w:t>
        </w:r>
      </w:ins>
    </w:p>
    <w:p w14:paraId="76C56AC8" w14:textId="77777777" w:rsidR="00893C9B" w:rsidRPr="004C0492" w:rsidRDefault="00893C9B" w:rsidP="00893C9B">
      <w:pPr>
        <w:pStyle w:val="a6"/>
        <w:numPr>
          <w:ilvl w:val="0"/>
          <w:numId w:val="4"/>
        </w:numPr>
        <w:ind w:firstLineChars="0"/>
        <w:rPr>
          <w:ins w:id="1392" w:author="马静" w:date="2019-10-29T10:44:00Z"/>
          <w:rFonts w:ascii="仿宋" w:hAnsi="仿宋"/>
          <w:sz w:val="28"/>
          <w:szCs w:val="28"/>
          <w:rPrChange w:id="1393" w:author="吴 珊珊" w:date="2019-10-31T09:53:00Z">
            <w:rPr>
              <w:ins w:id="1394" w:author="马静" w:date="2019-10-29T10:44:00Z"/>
              <w:rFonts w:ascii="仿宋" w:hAnsi="仿宋"/>
            </w:rPr>
          </w:rPrChange>
        </w:rPr>
      </w:pPr>
      <w:ins w:id="1395" w:author="马静" w:date="2019-10-29T10:44:00Z">
        <w:r w:rsidRPr="004C0492">
          <w:rPr>
            <w:rFonts w:hint="eastAsia"/>
            <w:sz w:val="28"/>
            <w:szCs w:val="28"/>
            <w:rPrChange w:id="1396" w:author="吴 珊珊" w:date="2019-10-31T09:53:00Z">
              <w:rPr>
                <w:rFonts w:hint="eastAsia"/>
              </w:rPr>
            </w:rPrChange>
          </w:rPr>
          <w:t>联系人地址</w:t>
        </w:r>
        <w:r w:rsidRPr="004C0492">
          <w:rPr>
            <w:rFonts w:hint="eastAsia"/>
            <w:sz w:val="28"/>
            <w:szCs w:val="28"/>
            <w:rPrChange w:id="1397" w:author="吴 珊珊" w:date="2019-10-31T09:53:00Z">
              <w:rPr>
                <w:rFonts w:hint="eastAsia"/>
              </w:rPr>
            </w:rPrChange>
          </w:rPr>
          <w:t>:</w:t>
        </w:r>
        <w:r w:rsidRPr="004C0492">
          <w:rPr>
            <w:rFonts w:ascii="仿宋" w:hAnsi="仿宋" w:hint="eastAsia"/>
            <w:sz w:val="28"/>
            <w:szCs w:val="28"/>
            <w:rPrChange w:id="1398" w:author="吴 珊珊" w:date="2019-10-31T09:53:00Z">
              <w:rPr>
                <w:rFonts w:ascii="仿宋" w:hAnsi="仿宋" w:hint="eastAsia"/>
              </w:rPr>
            </w:rPrChange>
          </w:rPr>
          <w:t xml:space="preserve"> </w:t>
        </w:r>
        <w:r w:rsidRPr="004C0492">
          <w:rPr>
            <w:rFonts w:ascii="仿宋" w:hAnsi="仿宋" w:hint="eastAsia"/>
            <w:sz w:val="28"/>
            <w:szCs w:val="28"/>
            <w:rPrChange w:id="1399" w:author="吴 珊珊" w:date="2019-10-31T09:53:00Z">
              <w:rPr>
                <w:rFonts w:ascii="仿宋" w:hAnsi="仿宋" w:hint="eastAsia"/>
              </w:rPr>
            </w:rPrChange>
          </w:rPr>
          <w:t>文本输入框；非保密工单可以修改，保密工</w:t>
        </w:r>
        <w:proofErr w:type="gramStart"/>
        <w:r w:rsidRPr="004C0492">
          <w:rPr>
            <w:rFonts w:ascii="仿宋" w:hAnsi="仿宋" w:hint="eastAsia"/>
            <w:sz w:val="28"/>
            <w:szCs w:val="28"/>
            <w:rPrChange w:id="1400" w:author="吴 珊珊" w:date="2019-10-31T09:53:00Z">
              <w:rPr>
                <w:rFonts w:ascii="仿宋" w:hAnsi="仿宋" w:hint="eastAsia"/>
              </w:rPr>
            </w:rPrChange>
          </w:rPr>
          <w:t>单不可</w:t>
        </w:r>
        <w:proofErr w:type="gramEnd"/>
        <w:r w:rsidRPr="004C0492">
          <w:rPr>
            <w:rFonts w:ascii="仿宋" w:hAnsi="仿宋" w:hint="eastAsia"/>
            <w:sz w:val="28"/>
            <w:szCs w:val="28"/>
            <w:rPrChange w:id="1401" w:author="吴 珊珊" w:date="2019-10-31T09:53:00Z">
              <w:rPr>
                <w:rFonts w:ascii="仿宋" w:hAnsi="仿宋" w:hint="eastAsia"/>
              </w:rPr>
            </w:rPrChange>
          </w:rPr>
          <w:t>修改。</w:t>
        </w:r>
      </w:ins>
    </w:p>
    <w:p w14:paraId="0E9E74B8" w14:textId="77777777" w:rsidR="00893C9B" w:rsidRPr="004C0492" w:rsidRDefault="00893C9B" w:rsidP="00893C9B">
      <w:pPr>
        <w:pStyle w:val="a6"/>
        <w:numPr>
          <w:ilvl w:val="0"/>
          <w:numId w:val="4"/>
        </w:numPr>
        <w:ind w:firstLineChars="0"/>
        <w:rPr>
          <w:ins w:id="1402" w:author="马静" w:date="2019-10-29T10:44:00Z"/>
          <w:rFonts w:ascii="仿宋" w:hAnsi="仿宋"/>
          <w:sz w:val="28"/>
          <w:szCs w:val="28"/>
          <w:rPrChange w:id="1403" w:author="吴 珊珊" w:date="2019-10-31T09:53:00Z">
            <w:rPr>
              <w:ins w:id="1404" w:author="马静" w:date="2019-10-29T10:44:00Z"/>
              <w:rFonts w:ascii="仿宋" w:hAnsi="仿宋"/>
            </w:rPr>
          </w:rPrChange>
        </w:rPr>
      </w:pPr>
      <w:ins w:id="1405" w:author="马静" w:date="2019-10-29T10:44:00Z">
        <w:r w:rsidRPr="004C0492">
          <w:rPr>
            <w:rFonts w:hint="eastAsia"/>
            <w:sz w:val="28"/>
            <w:szCs w:val="28"/>
            <w:rPrChange w:id="1406" w:author="吴 珊珊" w:date="2019-10-31T09:53:00Z">
              <w:rPr>
                <w:rFonts w:hint="eastAsia"/>
              </w:rPr>
            </w:rPrChange>
          </w:rPr>
          <w:t>受理渠道：</w:t>
        </w:r>
        <w:r w:rsidRPr="004C0492">
          <w:rPr>
            <w:rFonts w:ascii="仿宋" w:hAnsi="仿宋" w:hint="eastAsia"/>
            <w:sz w:val="28"/>
            <w:szCs w:val="28"/>
            <w:rPrChange w:id="1407" w:author="吴 珊珊" w:date="2019-10-31T09:53:00Z">
              <w:rPr>
                <w:rFonts w:ascii="仿宋" w:hAnsi="仿宋" w:hint="eastAsia"/>
              </w:rPr>
            </w:rPrChange>
          </w:rPr>
          <w:t>下拉列表框：来电、短信、信箱、微博、微信、</w:t>
        </w:r>
        <w:r w:rsidRPr="004C0492">
          <w:rPr>
            <w:rFonts w:ascii="仿宋" w:hAnsi="仿宋" w:hint="eastAsia"/>
            <w:sz w:val="28"/>
            <w:szCs w:val="28"/>
            <w:rPrChange w:id="1408" w:author="吴 珊珊" w:date="2019-10-31T09:53:00Z">
              <w:rPr>
                <w:rFonts w:ascii="仿宋" w:hAnsi="仿宋" w:hint="eastAsia"/>
              </w:rPr>
            </w:rPrChange>
          </w:rPr>
          <w:t>APP</w:t>
        </w:r>
        <w:r w:rsidRPr="004C0492">
          <w:rPr>
            <w:rFonts w:ascii="仿宋" w:hAnsi="仿宋" w:hint="eastAsia"/>
            <w:sz w:val="28"/>
            <w:szCs w:val="28"/>
            <w:rPrChange w:id="1409" w:author="吴 珊珊" w:date="2019-10-31T09:53:00Z">
              <w:rPr>
                <w:rFonts w:ascii="仿宋" w:hAnsi="仿宋" w:hint="eastAsia"/>
              </w:rPr>
            </w:rPrChange>
          </w:rPr>
          <w:t>、服务网站、互联网督察、国家政务网。</w:t>
        </w:r>
      </w:ins>
    </w:p>
    <w:p w14:paraId="6FF06645" w14:textId="77777777" w:rsidR="00893C9B" w:rsidRPr="004C0492" w:rsidRDefault="00893C9B" w:rsidP="00893C9B">
      <w:pPr>
        <w:pStyle w:val="a6"/>
        <w:numPr>
          <w:ilvl w:val="0"/>
          <w:numId w:val="4"/>
        </w:numPr>
        <w:ind w:firstLineChars="0"/>
        <w:rPr>
          <w:ins w:id="1410" w:author="马静" w:date="2019-10-29T10:44:00Z"/>
          <w:rFonts w:ascii="仿宋" w:hAnsi="仿宋"/>
          <w:sz w:val="28"/>
          <w:szCs w:val="28"/>
          <w:rPrChange w:id="1411" w:author="吴 珊珊" w:date="2019-10-31T09:53:00Z">
            <w:rPr>
              <w:ins w:id="1412" w:author="马静" w:date="2019-10-29T10:44:00Z"/>
              <w:rFonts w:ascii="仿宋" w:hAnsi="仿宋"/>
            </w:rPr>
          </w:rPrChange>
        </w:rPr>
      </w:pPr>
      <w:ins w:id="1413" w:author="马静" w:date="2019-10-29T10:44:00Z">
        <w:r w:rsidRPr="004C0492">
          <w:rPr>
            <w:rFonts w:hint="eastAsia"/>
            <w:sz w:val="28"/>
            <w:szCs w:val="28"/>
            <w:rPrChange w:id="1414" w:author="吴 珊珊" w:date="2019-10-31T09:53:00Z">
              <w:rPr>
                <w:rFonts w:hint="eastAsia"/>
              </w:rPr>
            </w:rPrChange>
          </w:rPr>
          <w:t>来电类别：</w:t>
        </w:r>
        <w:r w:rsidRPr="004C0492">
          <w:rPr>
            <w:rFonts w:ascii="仿宋" w:hAnsi="仿宋" w:hint="eastAsia"/>
            <w:sz w:val="28"/>
            <w:szCs w:val="28"/>
            <w:rPrChange w:id="1415" w:author="吴 珊珊" w:date="2019-10-31T09:53:00Z">
              <w:rPr>
                <w:rFonts w:ascii="仿宋" w:hAnsi="仿宋" w:hint="eastAsia"/>
              </w:rPr>
            </w:rPrChange>
          </w:rPr>
          <w:t>下拉列表框：</w:t>
        </w:r>
        <w:r w:rsidRPr="004C0492">
          <w:rPr>
            <w:rFonts w:hint="eastAsia"/>
            <w:sz w:val="28"/>
            <w:szCs w:val="28"/>
            <w:rPrChange w:id="1416" w:author="吴 珊珊" w:date="2019-10-31T09:53:00Z">
              <w:rPr>
                <w:rFonts w:hint="eastAsia"/>
              </w:rPr>
            </w:rPrChange>
          </w:rPr>
          <w:t>咨询、求助、建议、感谢、无效、投诉、举报。</w:t>
        </w:r>
      </w:ins>
    </w:p>
    <w:p w14:paraId="74906471" w14:textId="77777777" w:rsidR="00893C9B" w:rsidRPr="004C0492" w:rsidRDefault="00893C9B" w:rsidP="00893C9B">
      <w:pPr>
        <w:pStyle w:val="a6"/>
        <w:numPr>
          <w:ilvl w:val="0"/>
          <w:numId w:val="4"/>
        </w:numPr>
        <w:ind w:firstLineChars="0"/>
        <w:rPr>
          <w:ins w:id="1417" w:author="马静" w:date="2019-10-29T10:44:00Z"/>
          <w:rFonts w:ascii="仿宋" w:hAnsi="仿宋"/>
          <w:sz w:val="28"/>
          <w:szCs w:val="28"/>
          <w:rPrChange w:id="1418" w:author="吴 珊珊" w:date="2019-10-31T09:53:00Z">
            <w:rPr>
              <w:ins w:id="1419" w:author="马静" w:date="2019-10-29T10:44:00Z"/>
              <w:rFonts w:ascii="仿宋" w:hAnsi="仿宋"/>
            </w:rPr>
          </w:rPrChange>
        </w:rPr>
      </w:pPr>
      <w:ins w:id="1420" w:author="马静" w:date="2019-10-29T10:44:00Z">
        <w:r w:rsidRPr="004C0492">
          <w:rPr>
            <w:rFonts w:hint="eastAsia"/>
            <w:sz w:val="28"/>
            <w:szCs w:val="28"/>
            <w:rPrChange w:id="1421" w:author="吴 珊珊" w:date="2019-10-31T09:53:00Z">
              <w:rPr>
                <w:rFonts w:hint="eastAsia"/>
              </w:rPr>
            </w:rPrChange>
          </w:rPr>
          <w:t>紧急程度：</w:t>
        </w:r>
        <w:r w:rsidRPr="004C0492">
          <w:rPr>
            <w:rFonts w:ascii="仿宋" w:hAnsi="仿宋" w:hint="eastAsia"/>
            <w:sz w:val="28"/>
            <w:szCs w:val="28"/>
            <w:rPrChange w:id="1422" w:author="吴 珊珊" w:date="2019-10-31T09:53:00Z">
              <w:rPr>
                <w:rFonts w:ascii="仿宋" w:hAnsi="仿宋" w:hint="eastAsia"/>
              </w:rPr>
            </w:rPrChange>
          </w:rPr>
          <w:t>下拉列表框：</w:t>
        </w:r>
        <w:r w:rsidRPr="004C0492">
          <w:rPr>
            <w:rFonts w:hint="eastAsia"/>
            <w:sz w:val="28"/>
            <w:szCs w:val="28"/>
            <w:rPrChange w:id="1423" w:author="吴 珊珊" w:date="2019-10-31T09:53:00Z">
              <w:rPr>
                <w:rFonts w:hint="eastAsia"/>
              </w:rPr>
            </w:rPrChange>
          </w:rPr>
          <w:t>一般、紧急。</w:t>
        </w:r>
      </w:ins>
    </w:p>
    <w:p w14:paraId="626A3B29" w14:textId="77777777" w:rsidR="00893C9B" w:rsidRPr="004C0492" w:rsidRDefault="00893C9B" w:rsidP="00893C9B">
      <w:pPr>
        <w:pStyle w:val="a6"/>
        <w:numPr>
          <w:ilvl w:val="0"/>
          <w:numId w:val="4"/>
        </w:numPr>
        <w:ind w:firstLineChars="0"/>
        <w:rPr>
          <w:ins w:id="1424" w:author="马静" w:date="2019-10-29T10:44:00Z"/>
          <w:rFonts w:ascii="仿宋" w:hAnsi="仿宋"/>
          <w:sz w:val="28"/>
          <w:szCs w:val="28"/>
          <w:rPrChange w:id="1425" w:author="吴 珊珊" w:date="2019-10-31T09:53:00Z">
            <w:rPr>
              <w:ins w:id="1426" w:author="马静" w:date="2019-10-29T10:44:00Z"/>
              <w:rFonts w:ascii="仿宋" w:hAnsi="仿宋"/>
            </w:rPr>
          </w:rPrChange>
        </w:rPr>
      </w:pPr>
      <w:ins w:id="1427" w:author="马静" w:date="2019-10-29T10:44:00Z">
        <w:r w:rsidRPr="004C0492">
          <w:rPr>
            <w:rFonts w:hint="eastAsia"/>
            <w:sz w:val="28"/>
            <w:szCs w:val="28"/>
            <w:rPrChange w:id="1428" w:author="吴 珊珊" w:date="2019-10-31T09:53:00Z">
              <w:rPr>
                <w:rFonts w:hint="eastAsia"/>
              </w:rPr>
            </w:rPrChange>
          </w:rPr>
          <w:t>问题涉及单位：</w:t>
        </w:r>
        <w:r w:rsidRPr="004C0492">
          <w:rPr>
            <w:rFonts w:ascii="仿宋" w:hAnsi="仿宋" w:hint="eastAsia"/>
            <w:sz w:val="28"/>
            <w:szCs w:val="28"/>
            <w:rPrChange w:id="1429" w:author="吴 珊珊" w:date="2019-10-31T09:53:00Z">
              <w:rPr>
                <w:rFonts w:ascii="仿宋" w:hAnsi="仿宋" w:hint="eastAsia"/>
              </w:rPr>
            </w:rPrChange>
          </w:rPr>
          <w:t>下拉列表框：省直部门及省内地市、区县、市政府部门、联动单位、超出受理范围、无效。</w:t>
        </w:r>
      </w:ins>
    </w:p>
    <w:p w14:paraId="206C7454" w14:textId="77777777" w:rsidR="00893C9B" w:rsidRPr="004C0492" w:rsidRDefault="00893C9B" w:rsidP="00893C9B">
      <w:pPr>
        <w:pStyle w:val="a6"/>
        <w:numPr>
          <w:ilvl w:val="0"/>
          <w:numId w:val="4"/>
        </w:numPr>
        <w:ind w:firstLineChars="0"/>
        <w:rPr>
          <w:ins w:id="1430" w:author="马静" w:date="2019-10-29T10:44:00Z"/>
          <w:rFonts w:ascii="仿宋" w:hAnsi="仿宋"/>
          <w:sz w:val="28"/>
          <w:szCs w:val="28"/>
          <w:rPrChange w:id="1431" w:author="吴 珊珊" w:date="2019-10-31T09:53:00Z">
            <w:rPr>
              <w:ins w:id="1432" w:author="马静" w:date="2019-10-29T10:44:00Z"/>
              <w:rFonts w:ascii="仿宋" w:hAnsi="仿宋"/>
            </w:rPr>
          </w:rPrChange>
        </w:rPr>
      </w:pPr>
      <w:ins w:id="1433" w:author="马静" w:date="2019-10-29T10:44:00Z">
        <w:r w:rsidRPr="004C0492">
          <w:rPr>
            <w:rFonts w:hint="eastAsia"/>
            <w:sz w:val="28"/>
            <w:szCs w:val="28"/>
            <w:rPrChange w:id="1434" w:author="吴 珊珊" w:date="2019-10-31T09:53:00Z">
              <w:rPr>
                <w:rFonts w:hint="eastAsia"/>
              </w:rPr>
            </w:rPrChange>
          </w:rPr>
          <w:t>受理类型：</w:t>
        </w:r>
        <w:r w:rsidRPr="004C0492">
          <w:rPr>
            <w:rFonts w:ascii="仿宋" w:hAnsi="仿宋" w:hint="eastAsia"/>
            <w:sz w:val="28"/>
            <w:szCs w:val="28"/>
            <w:rPrChange w:id="1435" w:author="吴 珊珊" w:date="2019-10-31T09:53:00Z">
              <w:rPr>
                <w:rFonts w:ascii="仿宋" w:hAnsi="仿宋" w:hint="eastAsia"/>
              </w:rPr>
            </w:rPrChange>
          </w:rPr>
          <w:t>下拉列表框：直办、转办、催办。</w:t>
        </w:r>
      </w:ins>
    </w:p>
    <w:p w14:paraId="7BB78B96" w14:textId="77777777" w:rsidR="00893C9B" w:rsidRPr="004C0492" w:rsidRDefault="00893C9B" w:rsidP="00893C9B">
      <w:pPr>
        <w:pStyle w:val="a6"/>
        <w:numPr>
          <w:ilvl w:val="0"/>
          <w:numId w:val="4"/>
        </w:numPr>
        <w:ind w:firstLineChars="0"/>
        <w:rPr>
          <w:ins w:id="1436" w:author="马静" w:date="2019-10-29T10:44:00Z"/>
          <w:rFonts w:ascii="仿宋" w:hAnsi="仿宋"/>
          <w:sz w:val="28"/>
          <w:szCs w:val="28"/>
          <w:rPrChange w:id="1437" w:author="吴 珊珊" w:date="2019-10-31T09:53:00Z">
            <w:rPr>
              <w:ins w:id="1438" w:author="马静" w:date="2019-10-29T10:44:00Z"/>
              <w:rFonts w:ascii="仿宋" w:hAnsi="仿宋"/>
            </w:rPr>
          </w:rPrChange>
        </w:rPr>
      </w:pPr>
      <w:ins w:id="1439" w:author="马静" w:date="2019-10-29T10:44:00Z">
        <w:r w:rsidRPr="004C0492">
          <w:rPr>
            <w:rFonts w:hint="eastAsia"/>
            <w:sz w:val="28"/>
            <w:szCs w:val="28"/>
            <w:rPrChange w:id="1440" w:author="吴 珊珊" w:date="2019-10-31T09:53:00Z">
              <w:rPr>
                <w:rFonts w:hint="eastAsia"/>
              </w:rPr>
            </w:rPrChange>
          </w:rPr>
          <w:lastRenderedPageBreak/>
          <w:t>被催办单</w:t>
        </w:r>
        <w:r w:rsidRPr="004C0492">
          <w:rPr>
            <w:rFonts w:hint="eastAsia"/>
            <w:sz w:val="28"/>
            <w:szCs w:val="28"/>
            <w:rPrChange w:id="1441" w:author="吴 珊珊" w:date="2019-10-31T09:53:00Z">
              <w:rPr>
                <w:rFonts w:hint="eastAsia"/>
              </w:rPr>
            </w:rPrChange>
          </w:rPr>
          <w:t>ID:</w:t>
        </w:r>
        <w:r w:rsidRPr="004C0492">
          <w:rPr>
            <w:rFonts w:hint="eastAsia"/>
            <w:sz w:val="28"/>
            <w:szCs w:val="28"/>
            <w:rPrChange w:id="1442" w:author="吴 珊珊" w:date="2019-10-31T09:53:00Z">
              <w:rPr>
                <w:rFonts w:hint="eastAsia"/>
              </w:rPr>
            </w:rPrChange>
          </w:rPr>
          <w:t>文本输入框</w:t>
        </w:r>
        <w:r w:rsidRPr="004C0492">
          <w:rPr>
            <w:rFonts w:hint="eastAsia"/>
            <w:sz w:val="28"/>
            <w:szCs w:val="28"/>
            <w:rPrChange w:id="1443" w:author="吴 珊珊" w:date="2019-10-31T09:53:00Z">
              <w:rPr>
                <w:rFonts w:hint="eastAsia"/>
              </w:rPr>
            </w:rPrChange>
          </w:rPr>
          <w:t>;</w:t>
        </w:r>
        <w:r w:rsidRPr="004C0492">
          <w:rPr>
            <w:rFonts w:ascii="仿宋" w:hAnsi="仿宋" w:hint="eastAsia"/>
            <w:sz w:val="28"/>
            <w:szCs w:val="28"/>
            <w:rPrChange w:id="1444" w:author="吴 珊珊" w:date="2019-10-31T09:53:00Z">
              <w:rPr>
                <w:rFonts w:ascii="仿宋" w:hAnsi="仿宋" w:hint="eastAsia"/>
              </w:rPr>
            </w:rPrChange>
          </w:rPr>
          <w:t>受理类型选择催办时，</w:t>
        </w:r>
        <w:r w:rsidRPr="004C0492">
          <w:rPr>
            <w:rFonts w:hint="eastAsia"/>
            <w:sz w:val="28"/>
            <w:szCs w:val="28"/>
            <w:rPrChange w:id="1445" w:author="吴 珊珊" w:date="2019-10-31T09:53:00Z">
              <w:rPr>
                <w:rFonts w:hint="eastAsia"/>
              </w:rPr>
            </w:rPrChange>
          </w:rPr>
          <w:t>被催办单</w:t>
        </w:r>
        <w:r w:rsidRPr="004C0492">
          <w:rPr>
            <w:rFonts w:hint="eastAsia"/>
            <w:sz w:val="28"/>
            <w:szCs w:val="28"/>
            <w:rPrChange w:id="1446" w:author="吴 珊珊" w:date="2019-10-31T09:53:00Z">
              <w:rPr>
                <w:rFonts w:hint="eastAsia"/>
              </w:rPr>
            </w:rPrChange>
          </w:rPr>
          <w:t>ID</w:t>
        </w:r>
        <w:r w:rsidRPr="004C0492">
          <w:rPr>
            <w:rFonts w:hint="eastAsia"/>
            <w:sz w:val="28"/>
            <w:szCs w:val="28"/>
            <w:rPrChange w:id="1447" w:author="吴 珊珊" w:date="2019-10-31T09:53:00Z">
              <w:rPr>
                <w:rFonts w:hint="eastAsia"/>
              </w:rPr>
            </w:rPrChange>
          </w:rPr>
          <w:t>为必填项。</w:t>
        </w:r>
      </w:ins>
    </w:p>
    <w:p w14:paraId="4B72E7DC" w14:textId="77777777" w:rsidR="00893C9B" w:rsidRPr="004C0492" w:rsidRDefault="00893C9B" w:rsidP="00893C9B">
      <w:pPr>
        <w:pStyle w:val="a6"/>
        <w:numPr>
          <w:ilvl w:val="0"/>
          <w:numId w:val="4"/>
        </w:numPr>
        <w:ind w:firstLineChars="0"/>
        <w:rPr>
          <w:ins w:id="1448" w:author="马静" w:date="2019-10-29T10:44:00Z"/>
          <w:rFonts w:ascii="仿宋" w:hAnsi="仿宋"/>
          <w:sz w:val="28"/>
          <w:szCs w:val="28"/>
          <w:rPrChange w:id="1449" w:author="吴 珊珊" w:date="2019-10-31T09:53:00Z">
            <w:rPr>
              <w:ins w:id="1450" w:author="马静" w:date="2019-10-29T10:44:00Z"/>
              <w:rFonts w:ascii="仿宋" w:hAnsi="仿宋"/>
            </w:rPr>
          </w:rPrChange>
        </w:rPr>
      </w:pPr>
      <w:ins w:id="1451" w:author="马静" w:date="2019-10-29T10:44:00Z">
        <w:r w:rsidRPr="004C0492">
          <w:rPr>
            <w:rFonts w:hint="eastAsia"/>
            <w:sz w:val="28"/>
            <w:szCs w:val="28"/>
            <w:rPrChange w:id="1452" w:author="吴 珊珊" w:date="2019-10-31T09:53:00Z">
              <w:rPr>
                <w:rFonts w:hint="eastAsia"/>
              </w:rPr>
            </w:rPrChange>
          </w:rPr>
          <w:t>是否保密：</w:t>
        </w:r>
        <w:r w:rsidRPr="004C0492">
          <w:rPr>
            <w:rFonts w:ascii="仿宋" w:hAnsi="仿宋" w:hint="eastAsia"/>
            <w:sz w:val="28"/>
            <w:szCs w:val="28"/>
            <w:rPrChange w:id="1453" w:author="吴 珊珊" w:date="2019-10-31T09:53:00Z">
              <w:rPr>
                <w:rFonts w:ascii="仿宋" w:hAnsi="仿宋" w:hint="eastAsia"/>
              </w:rPr>
            </w:rPrChange>
          </w:rPr>
          <w:t>下拉列表框：是、否；当选择保密时，自动将问题描述中联系人姓名去掉。</w:t>
        </w:r>
      </w:ins>
    </w:p>
    <w:p w14:paraId="1235D232" w14:textId="77777777" w:rsidR="00893C9B" w:rsidRPr="004C0492" w:rsidRDefault="00893C9B" w:rsidP="00893C9B">
      <w:pPr>
        <w:pStyle w:val="a6"/>
        <w:numPr>
          <w:ilvl w:val="0"/>
          <w:numId w:val="4"/>
        </w:numPr>
        <w:ind w:firstLineChars="0"/>
        <w:rPr>
          <w:ins w:id="1454" w:author="马静" w:date="2019-10-29T10:44:00Z"/>
          <w:rFonts w:ascii="仿宋" w:hAnsi="仿宋"/>
          <w:sz w:val="28"/>
          <w:szCs w:val="28"/>
          <w:rPrChange w:id="1455" w:author="吴 珊珊" w:date="2019-10-31T09:53:00Z">
            <w:rPr>
              <w:ins w:id="1456" w:author="马静" w:date="2019-10-29T10:44:00Z"/>
              <w:rFonts w:ascii="仿宋" w:hAnsi="仿宋"/>
            </w:rPr>
          </w:rPrChange>
        </w:rPr>
      </w:pPr>
      <w:ins w:id="1457" w:author="马静" w:date="2019-10-29T10:44:00Z">
        <w:r w:rsidRPr="004C0492">
          <w:rPr>
            <w:rFonts w:hint="eastAsia"/>
            <w:sz w:val="28"/>
            <w:szCs w:val="28"/>
            <w:rPrChange w:id="1458" w:author="吴 珊珊" w:date="2019-10-31T09:53:00Z">
              <w:rPr>
                <w:rFonts w:hint="eastAsia"/>
              </w:rPr>
            </w:rPrChange>
          </w:rPr>
          <w:t>需要回复：</w:t>
        </w:r>
        <w:r w:rsidRPr="004C0492">
          <w:rPr>
            <w:rFonts w:ascii="仿宋" w:hAnsi="仿宋" w:hint="eastAsia"/>
            <w:sz w:val="28"/>
            <w:szCs w:val="28"/>
            <w:rPrChange w:id="1459" w:author="吴 珊珊" w:date="2019-10-31T09:53:00Z">
              <w:rPr>
                <w:rFonts w:ascii="仿宋" w:hAnsi="仿宋" w:hint="eastAsia"/>
              </w:rPr>
            </w:rPrChange>
          </w:rPr>
          <w:t>下拉列表框：是、否。</w:t>
        </w:r>
      </w:ins>
    </w:p>
    <w:p w14:paraId="35CD7187" w14:textId="77777777" w:rsidR="00893C9B" w:rsidRPr="004C0492" w:rsidRDefault="00893C9B" w:rsidP="00893C9B">
      <w:pPr>
        <w:pStyle w:val="a6"/>
        <w:numPr>
          <w:ilvl w:val="0"/>
          <w:numId w:val="4"/>
        </w:numPr>
        <w:ind w:firstLineChars="0"/>
        <w:rPr>
          <w:ins w:id="1460" w:author="马静" w:date="2019-10-29T10:44:00Z"/>
          <w:rFonts w:ascii="仿宋" w:hAnsi="仿宋"/>
          <w:sz w:val="28"/>
          <w:szCs w:val="28"/>
          <w:rPrChange w:id="1461" w:author="吴 珊珊" w:date="2019-10-31T09:53:00Z">
            <w:rPr>
              <w:ins w:id="1462" w:author="马静" w:date="2019-10-29T10:44:00Z"/>
              <w:rFonts w:ascii="仿宋" w:hAnsi="仿宋"/>
            </w:rPr>
          </w:rPrChange>
        </w:rPr>
      </w:pPr>
      <w:ins w:id="1463" w:author="马静" w:date="2019-10-29T10:44:00Z">
        <w:r w:rsidRPr="004C0492">
          <w:rPr>
            <w:rFonts w:ascii="仿宋" w:hAnsi="仿宋" w:hint="eastAsia"/>
            <w:sz w:val="28"/>
            <w:szCs w:val="28"/>
            <w:rPrChange w:id="1464" w:author="吴 珊珊" w:date="2019-10-31T09:53:00Z">
              <w:rPr>
                <w:rFonts w:ascii="仿宋" w:hAnsi="仿宋" w:hint="eastAsia"/>
              </w:rPr>
            </w:rPrChange>
          </w:rPr>
          <w:t>事发地</w:t>
        </w:r>
        <w:r w:rsidRPr="004C0492">
          <w:rPr>
            <w:rFonts w:ascii="仿宋" w:hAnsi="仿宋" w:hint="eastAsia"/>
            <w:sz w:val="28"/>
            <w:szCs w:val="28"/>
            <w:rPrChange w:id="1465" w:author="吴 珊珊" w:date="2019-10-31T09:53:00Z">
              <w:rPr>
                <w:rFonts w:ascii="仿宋" w:hAnsi="仿宋" w:hint="eastAsia"/>
              </w:rPr>
            </w:rPrChange>
          </w:rPr>
          <w:t>:</w:t>
        </w:r>
        <w:r w:rsidRPr="004C0492">
          <w:rPr>
            <w:rFonts w:ascii="仿宋" w:hAnsi="仿宋" w:hint="eastAsia"/>
            <w:sz w:val="28"/>
            <w:szCs w:val="28"/>
            <w:rPrChange w:id="1466" w:author="吴 珊珊" w:date="2019-10-31T09:53:00Z">
              <w:rPr>
                <w:rFonts w:ascii="仿宋" w:hAnsi="仿宋" w:hint="eastAsia"/>
              </w:rPr>
            </w:rPrChange>
          </w:rPr>
          <w:t>下拉列表框</w:t>
        </w:r>
        <w:r w:rsidRPr="004C0492">
          <w:rPr>
            <w:rFonts w:ascii="仿宋" w:hAnsi="仿宋" w:hint="eastAsia"/>
            <w:sz w:val="28"/>
            <w:szCs w:val="28"/>
            <w:rPrChange w:id="1467" w:author="吴 珊珊" w:date="2019-10-31T09:53:00Z">
              <w:rPr>
                <w:rFonts w:ascii="仿宋" w:hAnsi="仿宋" w:hint="eastAsia"/>
              </w:rPr>
            </w:rPrChange>
          </w:rPr>
          <w:t>:</w:t>
        </w:r>
        <w:r w:rsidRPr="004C0492">
          <w:rPr>
            <w:rFonts w:ascii="仿宋" w:hAnsi="仿宋" w:hint="eastAsia"/>
            <w:sz w:val="28"/>
            <w:szCs w:val="28"/>
            <w:rPrChange w:id="1468" w:author="吴 珊珊" w:date="2019-10-31T09:53:00Z">
              <w:rPr>
                <w:rFonts w:ascii="仿宋" w:hAnsi="仿宋" w:hint="eastAsia"/>
              </w:rPr>
            </w:rPrChange>
          </w:rPr>
          <w:t>青岛市、淄博市、枣庄市、东营市、烟台市、潍坊市、济宁市、泰安市、威海市、日照市、滨州市、德州市、聊城市、临沂市、菏泽市、莱芜市、外省；提供“清空”按钮，点击清除已选事发地；提供“选择地址”按钮，点击弹出地址选择框，可以在此处搜索及选择事发地；提供“调取地图”按钮，点击即可调取地图，并且可以在地图上搜索及选择事发地；提供“事发地选择”按钮，点击弹出地址选择框，可以在此处搜索及选择事发地。</w:t>
        </w:r>
      </w:ins>
    </w:p>
    <w:p w14:paraId="258905B6" w14:textId="77777777" w:rsidR="00893C9B" w:rsidRPr="004C0492" w:rsidRDefault="00893C9B" w:rsidP="00893C9B">
      <w:pPr>
        <w:pStyle w:val="a6"/>
        <w:numPr>
          <w:ilvl w:val="0"/>
          <w:numId w:val="4"/>
        </w:numPr>
        <w:ind w:firstLineChars="0"/>
        <w:rPr>
          <w:ins w:id="1469" w:author="吴 珊珊" w:date="2019-10-29T11:45:00Z"/>
          <w:rFonts w:ascii="仿宋" w:hAnsi="仿宋"/>
          <w:sz w:val="28"/>
          <w:szCs w:val="28"/>
          <w:rPrChange w:id="1470" w:author="吴 珊珊" w:date="2019-10-31T09:53:00Z">
            <w:rPr>
              <w:ins w:id="1471" w:author="吴 珊珊" w:date="2019-10-29T11:45:00Z"/>
              <w:rFonts w:ascii="仿宋" w:hAnsi="仿宋"/>
            </w:rPr>
          </w:rPrChange>
        </w:rPr>
      </w:pPr>
      <w:ins w:id="1472" w:author="马静" w:date="2019-10-29T10:44:00Z">
        <w:r w:rsidRPr="004C0492">
          <w:rPr>
            <w:rFonts w:ascii="仿宋" w:hAnsi="仿宋" w:hint="eastAsia"/>
            <w:sz w:val="28"/>
            <w:szCs w:val="28"/>
            <w:rPrChange w:id="1473" w:author="吴 珊珊" w:date="2019-10-31T09:53:00Z">
              <w:rPr>
                <w:rFonts w:ascii="仿宋" w:hAnsi="仿宋" w:hint="eastAsia"/>
              </w:rPr>
            </w:rPrChange>
          </w:rPr>
          <w:t>问题分类：弹出问题分类选择框；提供“搜索”按钮，点击弹出分类快速搜索框</w:t>
        </w:r>
        <w:r w:rsidRPr="004C0492">
          <w:rPr>
            <w:rFonts w:ascii="仿宋" w:hAnsi="仿宋"/>
            <w:sz w:val="28"/>
            <w:szCs w:val="28"/>
            <w:rPrChange w:id="1474" w:author="吴 珊珊" w:date="2019-10-31T09:53:00Z">
              <w:rPr>
                <w:rFonts w:ascii="仿宋" w:hAnsi="仿宋"/>
              </w:rPr>
            </w:rPrChange>
          </w:rPr>
          <w:t xml:space="preserve"> </w:t>
        </w:r>
        <w:r w:rsidRPr="004C0492">
          <w:rPr>
            <w:rFonts w:ascii="仿宋" w:hAnsi="仿宋" w:hint="eastAsia"/>
            <w:sz w:val="28"/>
            <w:szCs w:val="28"/>
            <w:rPrChange w:id="1475" w:author="吴 珊珊" w:date="2019-10-31T09:53:00Z">
              <w:rPr>
                <w:rFonts w:ascii="仿宋" w:hAnsi="仿宋" w:hint="eastAsia"/>
              </w:rPr>
            </w:rPrChange>
          </w:rPr>
          <w:t>，输入末级分类关键词，回车，即可搜索。点击“关闭”按钮，即可关闭该选框。提供“智能分类”按钮，当问题描述不为空，且长度大于</w:t>
        </w:r>
        <w:r w:rsidRPr="004C0492">
          <w:rPr>
            <w:rFonts w:ascii="仿宋" w:hAnsi="仿宋" w:hint="eastAsia"/>
            <w:sz w:val="28"/>
            <w:szCs w:val="28"/>
            <w:rPrChange w:id="1476" w:author="吴 珊珊" w:date="2019-10-31T09:53:00Z">
              <w:rPr>
                <w:rFonts w:ascii="仿宋" w:hAnsi="仿宋" w:hint="eastAsia"/>
              </w:rPr>
            </w:rPrChange>
          </w:rPr>
          <w:t>15</w:t>
        </w:r>
        <w:r w:rsidRPr="004C0492">
          <w:rPr>
            <w:rFonts w:ascii="仿宋" w:hAnsi="仿宋" w:hint="eastAsia"/>
            <w:sz w:val="28"/>
            <w:szCs w:val="28"/>
            <w:rPrChange w:id="1477" w:author="吴 珊珊" w:date="2019-10-31T09:53:00Z">
              <w:rPr>
                <w:rFonts w:ascii="仿宋" w:hAnsi="仿宋" w:hint="eastAsia"/>
              </w:rPr>
            </w:rPrChange>
          </w:rPr>
          <w:t>时，点击按钮，即可根据问题描述进行智能分类，否则将弹出相关提示。</w:t>
        </w:r>
      </w:ins>
    </w:p>
    <w:p w14:paraId="47D3E2FD" w14:textId="2601689F" w:rsidR="007A390E" w:rsidRPr="001330E1" w:rsidRDefault="007A390E" w:rsidP="00893C9B">
      <w:pPr>
        <w:pStyle w:val="a6"/>
        <w:numPr>
          <w:ilvl w:val="0"/>
          <w:numId w:val="4"/>
        </w:numPr>
        <w:ind w:firstLineChars="0"/>
        <w:rPr>
          <w:ins w:id="1478" w:author="马静" w:date="2019-10-29T10:44:00Z"/>
          <w:rFonts w:ascii="仿宋" w:hAnsi="仿宋"/>
          <w:sz w:val="28"/>
          <w:szCs w:val="28"/>
          <w:rPrChange w:id="1479" w:author="吴 珊珊" w:date="2019-10-31T14:09:00Z">
            <w:rPr>
              <w:ins w:id="1480" w:author="马静" w:date="2019-10-29T10:44:00Z"/>
              <w:rFonts w:ascii="仿宋" w:hAnsi="仿宋"/>
            </w:rPr>
          </w:rPrChange>
        </w:rPr>
      </w:pPr>
      <w:ins w:id="1481" w:author="吴 珊珊" w:date="2019-10-29T11:45:00Z">
        <w:r w:rsidRPr="001330E1">
          <w:rPr>
            <w:rFonts w:ascii="仿宋" w:hAnsi="仿宋"/>
            <w:sz w:val="28"/>
            <w:szCs w:val="28"/>
            <w:rPrChange w:id="1482" w:author="吴 珊珊" w:date="2019-10-31T14:09:00Z">
              <w:rPr>
                <w:rFonts w:ascii="仿宋" w:hAnsi="仿宋"/>
              </w:rPr>
            </w:rPrChange>
          </w:rPr>
          <w:t>补充说明</w:t>
        </w:r>
        <w:r w:rsidRPr="001330E1">
          <w:rPr>
            <w:rFonts w:ascii="仿宋" w:hAnsi="仿宋" w:hint="eastAsia"/>
            <w:sz w:val="28"/>
            <w:szCs w:val="28"/>
            <w:rPrChange w:id="1483" w:author="吴 珊珊" w:date="2019-10-31T14:09:00Z">
              <w:rPr>
                <w:rFonts w:ascii="仿宋" w:hAnsi="仿宋" w:hint="eastAsia"/>
              </w:rPr>
            </w:rPrChange>
          </w:rPr>
          <w:t>：</w:t>
        </w:r>
      </w:ins>
      <w:ins w:id="1484" w:author="吴 珊珊" w:date="2019-10-31T11:21:00Z">
        <w:r w:rsidR="00E772F2" w:rsidRPr="001330E1">
          <w:rPr>
            <w:rFonts w:ascii="仿宋" w:hAnsi="仿宋" w:hint="eastAsia"/>
            <w:sz w:val="28"/>
            <w:szCs w:val="28"/>
            <w:rPrChange w:id="1485" w:author="吴 珊珊" w:date="2019-10-31T14:09:00Z">
              <w:rPr>
                <w:rFonts w:ascii="仿宋" w:hAnsi="仿宋" w:hint="eastAsia"/>
                <w:sz w:val="28"/>
                <w:szCs w:val="28"/>
                <w:highlight w:val="yellow"/>
              </w:rPr>
            </w:rPrChange>
          </w:rPr>
          <w:t>问题分类</w:t>
        </w:r>
      </w:ins>
      <w:ins w:id="1486" w:author="吴 珊珊" w:date="2019-10-31T11:22:00Z">
        <w:r w:rsidR="00E772F2" w:rsidRPr="001330E1">
          <w:rPr>
            <w:rFonts w:ascii="仿宋" w:hAnsi="仿宋" w:hint="eastAsia"/>
            <w:sz w:val="28"/>
            <w:szCs w:val="28"/>
            <w:rPrChange w:id="1487" w:author="吴 珊珊" w:date="2019-10-31T14:09:00Z">
              <w:rPr>
                <w:rFonts w:ascii="仿宋" w:hAnsi="仿宋" w:hint="eastAsia"/>
                <w:sz w:val="28"/>
                <w:szCs w:val="28"/>
                <w:highlight w:val="yellow"/>
              </w:rPr>
            </w:rPrChange>
          </w:rPr>
          <w:t>末级分类为“其他”时，显示此输入项。</w:t>
        </w:r>
      </w:ins>
    </w:p>
    <w:p w14:paraId="14ACDD67" w14:textId="77777777" w:rsidR="00893C9B" w:rsidRPr="004C0492" w:rsidRDefault="00893C9B" w:rsidP="00893C9B">
      <w:pPr>
        <w:pStyle w:val="a6"/>
        <w:numPr>
          <w:ilvl w:val="0"/>
          <w:numId w:val="4"/>
        </w:numPr>
        <w:ind w:firstLineChars="0"/>
        <w:rPr>
          <w:ins w:id="1488" w:author="马静" w:date="2019-10-29T10:44:00Z"/>
          <w:rFonts w:ascii="仿宋" w:hAnsi="仿宋"/>
          <w:sz w:val="28"/>
          <w:szCs w:val="28"/>
          <w:rPrChange w:id="1489" w:author="吴 珊珊" w:date="2019-10-31T09:53:00Z">
            <w:rPr>
              <w:ins w:id="1490" w:author="马静" w:date="2019-10-29T10:44:00Z"/>
              <w:rFonts w:ascii="仿宋" w:hAnsi="仿宋"/>
            </w:rPr>
          </w:rPrChange>
        </w:rPr>
      </w:pPr>
      <w:ins w:id="1491" w:author="马静" w:date="2019-10-29T10:44:00Z">
        <w:r w:rsidRPr="004C0492">
          <w:rPr>
            <w:rFonts w:ascii="仿宋" w:hAnsi="仿宋" w:hint="eastAsia"/>
            <w:sz w:val="28"/>
            <w:szCs w:val="28"/>
            <w:rPrChange w:id="1492" w:author="吴 珊珊" w:date="2019-10-31T09:53:00Z">
              <w:rPr>
                <w:rFonts w:ascii="仿宋" w:hAnsi="仿宋" w:hint="eastAsia"/>
              </w:rPr>
            </w:rPrChange>
          </w:rPr>
          <w:t>涉及单位：受理类型</w:t>
        </w:r>
        <w:proofErr w:type="gramStart"/>
        <w:r w:rsidRPr="004C0492">
          <w:rPr>
            <w:rFonts w:ascii="仿宋" w:hAnsi="仿宋" w:hint="eastAsia"/>
            <w:sz w:val="28"/>
            <w:szCs w:val="28"/>
            <w:rPrChange w:id="1493" w:author="吴 珊珊" w:date="2019-10-31T09:53:00Z">
              <w:rPr>
                <w:rFonts w:ascii="仿宋" w:hAnsi="仿宋" w:hint="eastAsia"/>
              </w:rPr>
            </w:rPrChange>
          </w:rPr>
          <w:t>选择直办时</w:t>
        </w:r>
        <w:proofErr w:type="gramEnd"/>
        <w:r w:rsidRPr="004C0492">
          <w:rPr>
            <w:rFonts w:ascii="仿宋" w:hAnsi="仿宋" w:hint="eastAsia"/>
            <w:sz w:val="28"/>
            <w:szCs w:val="28"/>
            <w:rPrChange w:id="1494" w:author="吴 珊珊" w:date="2019-10-31T09:53:00Z">
              <w:rPr>
                <w:rFonts w:ascii="仿宋" w:hAnsi="仿宋" w:hint="eastAsia"/>
              </w:rPr>
            </w:rPrChange>
          </w:rPr>
          <w:t>出现；点击弹出单位选择框，可以在此处选择涉及单位。提供“智能转办”按钮，当问题描述不为空，且长度大于</w:t>
        </w:r>
        <w:r w:rsidRPr="004C0492">
          <w:rPr>
            <w:rFonts w:ascii="仿宋" w:hAnsi="仿宋" w:hint="eastAsia"/>
            <w:sz w:val="28"/>
            <w:szCs w:val="28"/>
            <w:rPrChange w:id="1495" w:author="吴 珊珊" w:date="2019-10-31T09:53:00Z">
              <w:rPr>
                <w:rFonts w:ascii="仿宋" w:hAnsi="仿宋" w:hint="eastAsia"/>
              </w:rPr>
            </w:rPrChange>
          </w:rPr>
          <w:t>15</w:t>
        </w:r>
        <w:r w:rsidRPr="004C0492">
          <w:rPr>
            <w:rFonts w:ascii="仿宋" w:hAnsi="仿宋" w:hint="eastAsia"/>
            <w:sz w:val="28"/>
            <w:szCs w:val="28"/>
            <w:rPrChange w:id="1496" w:author="吴 珊珊" w:date="2019-10-31T09:53:00Z">
              <w:rPr>
                <w:rFonts w:ascii="仿宋" w:hAnsi="仿宋" w:hint="eastAsia"/>
              </w:rPr>
            </w:rPrChange>
          </w:rPr>
          <w:t>时，点击按钮，即可根据问题描述</w:t>
        </w:r>
        <w:r w:rsidRPr="004C0492">
          <w:rPr>
            <w:rFonts w:ascii="仿宋" w:hAnsi="仿宋" w:hint="eastAsia"/>
            <w:sz w:val="28"/>
            <w:szCs w:val="28"/>
            <w:rPrChange w:id="1497" w:author="吴 珊珊" w:date="2019-10-31T09:53:00Z">
              <w:rPr>
                <w:rFonts w:ascii="仿宋" w:hAnsi="仿宋" w:hint="eastAsia"/>
              </w:rPr>
            </w:rPrChange>
          </w:rPr>
          <w:lastRenderedPageBreak/>
          <w:t>选择涉及单位，否则将弹出相关提示。</w:t>
        </w:r>
      </w:ins>
    </w:p>
    <w:p w14:paraId="46B67A6E" w14:textId="77777777" w:rsidR="00893C9B" w:rsidRPr="004C0492" w:rsidRDefault="00893C9B" w:rsidP="00893C9B">
      <w:pPr>
        <w:pStyle w:val="a6"/>
        <w:numPr>
          <w:ilvl w:val="0"/>
          <w:numId w:val="4"/>
        </w:numPr>
        <w:ind w:firstLineChars="0"/>
        <w:rPr>
          <w:ins w:id="1498" w:author="马静" w:date="2019-10-29T10:44:00Z"/>
          <w:rFonts w:ascii="仿宋" w:hAnsi="仿宋"/>
          <w:sz w:val="28"/>
          <w:szCs w:val="28"/>
          <w:rPrChange w:id="1499" w:author="吴 珊珊" w:date="2019-10-31T09:53:00Z">
            <w:rPr>
              <w:ins w:id="1500" w:author="马静" w:date="2019-10-29T10:44:00Z"/>
              <w:rFonts w:ascii="仿宋" w:hAnsi="仿宋"/>
            </w:rPr>
          </w:rPrChange>
        </w:rPr>
      </w:pPr>
      <w:ins w:id="1501" w:author="马静" w:date="2019-10-29T10:44:00Z">
        <w:r w:rsidRPr="004C0492">
          <w:rPr>
            <w:rFonts w:ascii="仿宋" w:hAnsi="仿宋" w:hint="eastAsia"/>
            <w:sz w:val="28"/>
            <w:szCs w:val="28"/>
            <w:rPrChange w:id="1502" w:author="吴 珊珊" w:date="2019-10-31T09:53:00Z">
              <w:rPr>
                <w:rFonts w:ascii="仿宋" w:hAnsi="仿宋" w:hint="eastAsia"/>
              </w:rPr>
            </w:rPrChange>
          </w:rPr>
          <w:t>其他：受理类型</w:t>
        </w:r>
        <w:proofErr w:type="gramStart"/>
        <w:r w:rsidRPr="004C0492">
          <w:rPr>
            <w:rFonts w:ascii="仿宋" w:hAnsi="仿宋" w:hint="eastAsia"/>
            <w:sz w:val="28"/>
            <w:szCs w:val="28"/>
            <w:rPrChange w:id="1503" w:author="吴 珊珊" w:date="2019-10-31T09:53:00Z">
              <w:rPr>
                <w:rFonts w:ascii="仿宋" w:hAnsi="仿宋" w:hint="eastAsia"/>
              </w:rPr>
            </w:rPrChange>
          </w:rPr>
          <w:t>选择直办时</w:t>
        </w:r>
        <w:proofErr w:type="gramEnd"/>
        <w:r w:rsidRPr="004C0492">
          <w:rPr>
            <w:rFonts w:ascii="仿宋" w:hAnsi="仿宋" w:hint="eastAsia"/>
            <w:sz w:val="28"/>
            <w:szCs w:val="28"/>
            <w:rPrChange w:id="1504" w:author="吴 珊珊" w:date="2019-10-31T09:53:00Z">
              <w:rPr>
                <w:rFonts w:ascii="仿宋" w:hAnsi="仿宋" w:hint="eastAsia"/>
              </w:rPr>
            </w:rPrChange>
          </w:rPr>
          <w:t>出现；下拉列表框：无、感谢、联动单位、信息查询、省级部门。</w:t>
        </w:r>
      </w:ins>
    </w:p>
    <w:p w14:paraId="6183A8C6" w14:textId="77777777" w:rsidR="00893C9B" w:rsidRPr="004C0492" w:rsidRDefault="00893C9B" w:rsidP="00893C9B">
      <w:pPr>
        <w:pStyle w:val="a6"/>
        <w:numPr>
          <w:ilvl w:val="0"/>
          <w:numId w:val="4"/>
        </w:numPr>
        <w:ind w:firstLineChars="0"/>
        <w:rPr>
          <w:ins w:id="1505" w:author="马静" w:date="2019-10-29T10:44:00Z"/>
          <w:rFonts w:ascii="仿宋" w:hAnsi="仿宋"/>
          <w:sz w:val="28"/>
          <w:szCs w:val="28"/>
          <w:rPrChange w:id="1506" w:author="吴 珊珊" w:date="2019-10-31T09:53:00Z">
            <w:rPr>
              <w:ins w:id="1507" w:author="马静" w:date="2019-10-29T10:44:00Z"/>
              <w:rFonts w:ascii="仿宋" w:hAnsi="仿宋"/>
            </w:rPr>
          </w:rPrChange>
        </w:rPr>
      </w:pPr>
      <w:ins w:id="1508" w:author="马静" w:date="2019-10-29T10:44:00Z">
        <w:r w:rsidRPr="004C0492">
          <w:rPr>
            <w:rFonts w:ascii="仿宋" w:hAnsi="仿宋" w:hint="eastAsia"/>
            <w:sz w:val="28"/>
            <w:szCs w:val="28"/>
            <w:rPrChange w:id="1509" w:author="吴 珊珊" w:date="2019-10-31T09:53:00Z">
              <w:rPr>
                <w:rFonts w:ascii="仿宋" w:hAnsi="仿宋" w:hint="eastAsia"/>
              </w:rPr>
            </w:rPrChange>
          </w:rPr>
          <w:t>主办单位：受理类型选择转办时出现；</w:t>
        </w:r>
        <w:proofErr w:type="gramStart"/>
        <w:r w:rsidRPr="004C0492">
          <w:rPr>
            <w:rFonts w:ascii="仿宋" w:hAnsi="仿宋" w:hint="eastAsia"/>
            <w:sz w:val="28"/>
            <w:szCs w:val="28"/>
            <w:rPrChange w:id="1510" w:author="吴 珊珊" w:date="2019-10-31T09:53:00Z">
              <w:rPr>
                <w:rFonts w:ascii="仿宋" w:hAnsi="仿宋" w:hint="eastAsia"/>
              </w:rPr>
            </w:rPrChange>
          </w:rPr>
          <w:t>同涉及</w:t>
        </w:r>
        <w:proofErr w:type="gramEnd"/>
        <w:r w:rsidRPr="004C0492">
          <w:rPr>
            <w:rFonts w:ascii="仿宋" w:hAnsi="仿宋" w:hint="eastAsia"/>
            <w:sz w:val="28"/>
            <w:szCs w:val="28"/>
            <w:rPrChange w:id="1511" w:author="吴 珊珊" w:date="2019-10-31T09:53:00Z">
              <w:rPr>
                <w:rFonts w:ascii="仿宋" w:hAnsi="仿宋" w:hint="eastAsia"/>
              </w:rPr>
            </w:rPrChange>
          </w:rPr>
          <w:t>单位。</w:t>
        </w:r>
      </w:ins>
    </w:p>
    <w:p w14:paraId="12EE9377" w14:textId="77777777" w:rsidR="00893C9B" w:rsidRPr="004C0492" w:rsidRDefault="00893C9B" w:rsidP="00893C9B">
      <w:pPr>
        <w:pStyle w:val="a6"/>
        <w:numPr>
          <w:ilvl w:val="0"/>
          <w:numId w:val="4"/>
        </w:numPr>
        <w:ind w:firstLineChars="0"/>
        <w:rPr>
          <w:ins w:id="1512" w:author="马静" w:date="2019-10-29T10:44:00Z"/>
          <w:rFonts w:ascii="仿宋" w:hAnsi="仿宋"/>
          <w:sz w:val="28"/>
          <w:szCs w:val="28"/>
          <w:rPrChange w:id="1513" w:author="吴 珊珊" w:date="2019-10-31T09:53:00Z">
            <w:rPr>
              <w:ins w:id="1514" w:author="马静" w:date="2019-10-29T10:44:00Z"/>
              <w:rFonts w:ascii="仿宋" w:hAnsi="仿宋"/>
            </w:rPr>
          </w:rPrChange>
        </w:rPr>
      </w:pPr>
      <w:ins w:id="1515" w:author="马静" w:date="2019-10-29T10:44:00Z">
        <w:r w:rsidRPr="004C0492">
          <w:rPr>
            <w:rFonts w:ascii="仿宋" w:hAnsi="仿宋" w:hint="eastAsia"/>
            <w:sz w:val="28"/>
            <w:szCs w:val="28"/>
            <w:rPrChange w:id="1516" w:author="吴 珊珊" w:date="2019-10-31T09:53:00Z">
              <w:rPr>
                <w:rFonts w:ascii="仿宋" w:hAnsi="仿宋" w:hint="eastAsia"/>
              </w:rPr>
            </w:rPrChange>
          </w:rPr>
          <w:t>三级办理单位：受理类型选择转办时出现；点击弹出三级单位选择框，样式</w:t>
        </w:r>
        <w:proofErr w:type="gramStart"/>
        <w:r w:rsidRPr="004C0492">
          <w:rPr>
            <w:rFonts w:ascii="仿宋" w:hAnsi="仿宋" w:hint="eastAsia"/>
            <w:sz w:val="28"/>
            <w:szCs w:val="28"/>
            <w:rPrChange w:id="1517" w:author="吴 珊珊" w:date="2019-10-31T09:53:00Z">
              <w:rPr>
                <w:rFonts w:ascii="仿宋" w:hAnsi="仿宋" w:hint="eastAsia"/>
              </w:rPr>
            </w:rPrChange>
          </w:rPr>
          <w:t>同涉及</w:t>
        </w:r>
        <w:proofErr w:type="gramEnd"/>
        <w:r w:rsidRPr="004C0492">
          <w:rPr>
            <w:rFonts w:ascii="仿宋" w:hAnsi="仿宋" w:hint="eastAsia"/>
            <w:sz w:val="28"/>
            <w:szCs w:val="28"/>
            <w:rPrChange w:id="1518" w:author="吴 珊珊" w:date="2019-10-31T09:53:00Z">
              <w:rPr>
                <w:rFonts w:ascii="仿宋" w:hAnsi="仿宋" w:hint="eastAsia"/>
              </w:rPr>
            </w:rPrChange>
          </w:rPr>
          <w:t>单位。</w:t>
        </w:r>
      </w:ins>
    </w:p>
    <w:p w14:paraId="659C0668" w14:textId="77777777" w:rsidR="00893C9B" w:rsidRPr="004C0492" w:rsidRDefault="00893C9B" w:rsidP="00893C9B">
      <w:pPr>
        <w:pStyle w:val="a6"/>
        <w:numPr>
          <w:ilvl w:val="0"/>
          <w:numId w:val="5"/>
        </w:numPr>
        <w:ind w:firstLineChars="0"/>
        <w:rPr>
          <w:ins w:id="1519" w:author="马静" w:date="2019-10-29T10:44:00Z"/>
          <w:rFonts w:ascii="仿宋" w:hAnsi="仿宋"/>
          <w:sz w:val="28"/>
          <w:szCs w:val="28"/>
          <w:rPrChange w:id="1520" w:author="吴 珊珊" w:date="2019-10-31T09:53:00Z">
            <w:rPr>
              <w:ins w:id="1521" w:author="马静" w:date="2019-10-29T10:44:00Z"/>
              <w:rFonts w:ascii="仿宋" w:hAnsi="仿宋"/>
            </w:rPr>
          </w:rPrChange>
        </w:rPr>
      </w:pPr>
      <w:ins w:id="1522" w:author="马静" w:date="2019-10-29T10:44:00Z">
        <w:r w:rsidRPr="004C0492">
          <w:rPr>
            <w:rFonts w:ascii="仿宋" w:hAnsi="仿宋" w:hint="eastAsia"/>
            <w:sz w:val="28"/>
            <w:szCs w:val="28"/>
            <w:rPrChange w:id="1523" w:author="吴 珊珊" w:date="2019-10-31T09:53:00Z">
              <w:rPr>
                <w:rFonts w:ascii="仿宋" w:hAnsi="仿宋" w:hint="eastAsia"/>
              </w:rPr>
            </w:rPrChange>
          </w:rPr>
          <w:t>专项分类：</w:t>
        </w:r>
        <w:r w:rsidRPr="004C0492">
          <w:rPr>
            <w:rFonts w:hint="eastAsia"/>
            <w:sz w:val="28"/>
            <w:szCs w:val="28"/>
            <w:rPrChange w:id="1524" w:author="吴 珊珊" w:date="2019-10-31T09:53:00Z">
              <w:rPr>
                <w:rFonts w:hint="eastAsia"/>
              </w:rPr>
            </w:rPrChange>
          </w:rPr>
          <w:t>级联选择框；</w:t>
        </w:r>
        <w:r w:rsidRPr="004C0492">
          <w:rPr>
            <w:rFonts w:ascii="仿宋" w:hAnsi="仿宋" w:hint="eastAsia"/>
            <w:sz w:val="28"/>
            <w:szCs w:val="28"/>
            <w:rPrChange w:id="1525" w:author="吴 珊珊" w:date="2019-10-31T09:53:00Z">
              <w:rPr>
                <w:rFonts w:ascii="仿宋" w:hAnsi="仿宋" w:hint="eastAsia"/>
              </w:rPr>
            </w:rPrChange>
          </w:rPr>
          <w:t>点击“搜索”按钮，弹出专项分类选择框，选择一项分类，若有下一级的分类，则会出现“查询”和“全部”按钮，功能分别是按关键词查询下一级分类和显示全部下一级分类；附有“清空”按钮，可以将填入的分类信息清除。</w:t>
        </w:r>
      </w:ins>
    </w:p>
    <w:p w14:paraId="2DAEBD3E" w14:textId="77777777" w:rsidR="00893C9B" w:rsidRPr="004C0492" w:rsidRDefault="00893C9B" w:rsidP="00893C9B">
      <w:pPr>
        <w:pStyle w:val="a6"/>
        <w:numPr>
          <w:ilvl w:val="0"/>
          <w:numId w:val="5"/>
        </w:numPr>
        <w:ind w:firstLineChars="0"/>
        <w:rPr>
          <w:ins w:id="1526" w:author="马静" w:date="2019-10-29T10:44:00Z"/>
          <w:sz w:val="28"/>
          <w:szCs w:val="28"/>
          <w:rPrChange w:id="1527" w:author="吴 珊珊" w:date="2019-10-31T09:53:00Z">
            <w:rPr>
              <w:ins w:id="1528" w:author="马静" w:date="2019-10-29T10:44:00Z"/>
            </w:rPr>
          </w:rPrChange>
        </w:rPr>
      </w:pPr>
      <w:ins w:id="1529" w:author="马静" w:date="2019-10-29T10:44:00Z">
        <w:r w:rsidRPr="004C0492">
          <w:rPr>
            <w:sz w:val="28"/>
            <w:szCs w:val="28"/>
            <w:rPrChange w:id="1530" w:author="吴 珊珊" w:date="2019-10-31T09:53:00Z">
              <w:rPr/>
            </w:rPrChange>
          </w:rPr>
          <w:t>需要保密专席回复</w:t>
        </w:r>
        <w:r w:rsidRPr="004C0492">
          <w:rPr>
            <w:rFonts w:hint="eastAsia"/>
            <w:sz w:val="28"/>
            <w:szCs w:val="28"/>
            <w:rPrChange w:id="1531" w:author="吴 珊珊" w:date="2019-10-31T09:53:00Z">
              <w:rPr>
                <w:rFonts w:hint="eastAsia"/>
              </w:rPr>
            </w:rPrChange>
          </w:rPr>
          <w:t>：当选择保密，且受理类型</w:t>
        </w:r>
        <w:proofErr w:type="gramStart"/>
        <w:r w:rsidRPr="004C0492">
          <w:rPr>
            <w:rFonts w:hint="eastAsia"/>
            <w:sz w:val="28"/>
            <w:szCs w:val="28"/>
            <w:rPrChange w:id="1532" w:author="吴 珊珊" w:date="2019-10-31T09:53:00Z">
              <w:rPr>
                <w:rFonts w:hint="eastAsia"/>
              </w:rPr>
            </w:rPrChange>
          </w:rPr>
          <w:t>为直办时</w:t>
        </w:r>
        <w:proofErr w:type="gramEnd"/>
        <w:r w:rsidRPr="004C0492">
          <w:rPr>
            <w:rFonts w:hint="eastAsia"/>
            <w:sz w:val="28"/>
            <w:szCs w:val="28"/>
            <w:rPrChange w:id="1533" w:author="吴 珊珊" w:date="2019-10-31T09:53:00Z">
              <w:rPr>
                <w:rFonts w:hint="eastAsia"/>
              </w:rPr>
            </w:rPrChange>
          </w:rPr>
          <w:t>显示；下拉选择，选择范围：</w:t>
        </w:r>
        <w:r w:rsidRPr="004C0492">
          <w:rPr>
            <w:sz w:val="28"/>
            <w:szCs w:val="28"/>
            <w:rPrChange w:id="1534" w:author="吴 珊珊" w:date="2019-10-31T09:53:00Z">
              <w:rPr/>
            </w:rPrChange>
          </w:rPr>
          <w:t>否</w:t>
        </w:r>
        <w:r w:rsidRPr="004C0492">
          <w:rPr>
            <w:rFonts w:hint="eastAsia"/>
            <w:sz w:val="28"/>
            <w:szCs w:val="28"/>
            <w:rPrChange w:id="1535" w:author="吴 珊珊" w:date="2019-10-31T09:53:00Z">
              <w:rPr>
                <w:rFonts w:hint="eastAsia"/>
              </w:rPr>
            </w:rPrChange>
          </w:rPr>
          <w:t>、</w:t>
        </w:r>
        <w:r w:rsidRPr="004C0492">
          <w:rPr>
            <w:sz w:val="28"/>
            <w:szCs w:val="28"/>
            <w:rPrChange w:id="1536" w:author="吴 珊珊" w:date="2019-10-31T09:53:00Z">
              <w:rPr/>
            </w:rPrChange>
          </w:rPr>
          <w:t>是</w:t>
        </w:r>
        <w:r w:rsidRPr="004C0492">
          <w:rPr>
            <w:rFonts w:hint="eastAsia"/>
            <w:sz w:val="28"/>
            <w:szCs w:val="28"/>
            <w:rPrChange w:id="1537" w:author="吴 珊珊" w:date="2019-10-31T09:53:00Z">
              <w:rPr>
                <w:rFonts w:hint="eastAsia"/>
              </w:rPr>
            </w:rPrChange>
          </w:rPr>
          <w:t>；</w:t>
        </w:r>
      </w:ins>
    </w:p>
    <w:p w14:paraId="239EB7DC" w14:textId="77777777" w:rsidR="00893C9B" w:rsidRPr="004C0492" w:rsidRDefault="00893C9B" w:rsidP="00893C9B">
      <w:pPr>
        <w:pStyle w:val="a6"/>
        <w:numPr>
          <w:ilvl w:val="0"/>
          <w:numId w:val="5"/>
        </w:numPr>
        <w:ind w:firstLineChars="0"/>
        <w:rPr>
          <w:ins w:id="1538" w:author="马静" w:date="2019-10-29T10:44:00Z"/>
          <w:rFonts w:ascii="仿宋" w:hAnsi="仿宋"/>
          <w:sz w:val="28"/>
          <w:szCs w:val="28"/>
          <w:rPrChange w:id="1539" w:author="吴 珊珊" w:date="2019-10-31T09:53:00Z">
            <w:rPr>
              <w:ins w:id="1540" w:author="马静" w:date="2019-10-29T10:44:00Z"/>
              <w:rFonts w:ascii="仿宋" w:hAnsi="仿宋"/>
            </w:rPr>
          </w:rPrChange>
        </w:rPr>
      </w:pPr>
      <w:ins w:id="1541" w:author="马静" w:date="2019-10-29T10:44:00Z">
        <w:r w:rsidRPr="004C0492">
          <w:rPr>
            <w:rFonts w:ascii="仿宋" w:hAnsi="仿宋" w:hint="eastAsia"/>
            <w:sz w:val="28"/>
            <w:szCs w:val="28"/>
            <w:rPrChange w:id="1542" w:author="吴 珊珊" w:date="2019-10-31T09:53:00Z">
              <w:rPr>
                <w:rFonts w:ascii="仿宋" w:hAnsi="仿宋" w:hint="eastAsia"/>
              </w:rPr>
            </w:rPrChange>
          </w:rPr>
          <w:t>是否上报：当紧急程度为紧急时，出现此信息，可以选择是或否。</w:t>
        </w:r>
      </w:ins>
    </w:p>
    <w:p w14:paraId="1B003F93" w14:textId="77777777" w:rsidR="00893C9B" w:rsidRPr="004C0492" w:rsidRDefault="00893C9B" w:rsidP="00893C9B">
      <w:pPr>
        <w:pStyle w:val="a6"/>
        <w:numPr>
          <w:ilvl w:val="0"/>
          <w:numId w:val="4"/>
        </w:numPr>
        <w:ind w:firstLineChars="0"/>
        <w:rPr>
          <w:ins w:id="1543" w:author="马静" w:date="2019-10-29T10:44:00Z"/>
          <w:rFonts w:ascii="仿宋" w:hAnsi="仿宋"/>
          <w:sz w:val="28"/>
          <w:szCs w:val="28"/>
          <w:rPrChange w:id="1544" w:author="吴 珊珊" w:date="2019-10-31T09:53:00Z">
            <w:rPr>
              <w:ins w:id="1545" w:author="马静" w:date="2019-10-29T10:44:00Z"/>
              <w:rFonts w:ascii="仿宋" w:hAnsi="仿宋"/>
            </w:rPr>
          </w:rPrChange>
        </w:rPr>
      </w:pPr>
      <w:ins w:id="1546" w:author="马静" w:date="2019-10-29T10:44:00Z">
        <w:r w:rsidRPr="004C0492">
          <w:rPr>
            <w:rFonts w:ascii="仿宋" w:hAnsi="仿宋" w:hint="eastAsia"/>
            <w:sz w:val="28"/>
            <w:szCs w:val="28"/>
            <w:rPrChange w:id="1547" w:author="吴 珊珊" w:date="2019-10-31T09:53:00Z">
              <w:rPr>
                <w:rFonts w:ascii="仿宋" w:hAnsi="仿宋" w:hint="eastAsia"/>
              </w:rPr>
            </w:rPrChange>
          </w:rPr>
          <w:t>回复备注</w:t>
        </w:r>
        <w:r w:rsidRPr="004C0492">
          <w:rPr>
            <w:rFonts w:ascii="仿宋" w:hAnsi="仿宋" w:hint="eastAsia"/>
            <w:sz w:val="28"/>
            <w:szCs w:val="28"/>
            <w:rPrChange w:id="1548" w:author="吴 珊珊" w:date="2019-10-31T09:53:00Z">
              <w:rPr>
                <w:rFonts w:ascii="仿宋" w:hAnsi="仿宋" w:hint="eastAsia"/>
              </w:rPr>
            </w:rPrChange>
          </w:rPr>
          <w:t xml:space="preserve">: </w:t>
        </w:r>
        <w:r w:rsidRPr="004C0492">
          <w:rPr>
            <w:rFonts w:ascii="仿宋" w:hAnsi="仿宋" w:hint="eastAsia"/>
            <w:sz w:val="28"/>
            <w:szCs w:val="28"/>
            <w:rPrChange w:id="1549" w:author="吴 珊珊" w:date="2019-10-31T09:53:00Z">
              <w:rPr>
                <w:rFonts w:ascii="仿宋" w:hAnsi="仿宋" w:hint="eastAsia"/>
              </w:rPr>
            </w:rPrChange>
          </w:rPr>
          <w:t>文本输入框，非保密工单可以修改，保密工</w:t>
        </w:r>
        <w:proofErr w:type="gramStart"/>
        <w:r w:rsidRPr="004C0492">
          <w:rPr>
            <w:rFonts w:ascii="仿宋" w:hAnsi="仿宋" w:hint="eastAsia"/>
            <w:sz w:val="28"/>
            <w:szCs w:val="28"/>
            <w:rPrChange w:id="1550" w:author="吴 珊珊" w:date="2019-10-31T09:53:00Z">
              <w:rPr>
                <w:rFonts w:ascii="仿宋" w:hAnsi="仿宋" w:hint="eastAsia"/>
              </w:rPr>
            </w:rPrChange>
          </w:rPr>
          <w:t>单不可</w:t>
        </w:r>
        <w:proofErr w:type="gramEnd"/>
        <w:r w:rsidRPr="004C0492">
          <w:rPr>
            <w:rFonts w:ascii="仿宋" w:hAnsi="仿宋" w:hint="eastAsia"/>
            <w:sz w:val="28"/>
            <w:szCs w:val="28"/>
            <w:rPrChange w:id="1551" w:author="吴 珊珊" w:date="2019-10-31T09:53:00Z">
              <w:rPr>
                <w:rFonts w:ascii="仿宋" w:hAnsi="仿宋" w:hint="eastAsia"/>
              </w:rPr>
            </w:rPrChange>
          </w:rPr>
          <w:t>修改。</w:t>
        </w:r>
      </w:ins>
    </w:p>
    <w:p w14:paraId="7393BD45" w14:textId="77777777" w:rsidR="00893C9B" w:rsidRPr="004C0492" w:rsidRDefault="00893C9B" w:rsidP="00893C9B">
      <w:pPr>
        <w:pStyle w:val="a6"/>
        <w:numPr>
          <w:ilvl w:val="0"/>
          <w:numId w:val="4"/>
        </w:numPr>
        <w:ind w:firstLineChars="0"/>
        <w:rPr>
          <w:ins w:id="1552" w:author="马静" w:date="2019-10-29T10:44:00Z"/>
          <w:rFonts w:ascii="仿宋" w:hAnsi="仿宋"/>
          <w:sz w:val="28"/>
          <w:szCs w:val="28"/>
          <w:rPrChange w:id="1553" w:author="吴 珊珊" w:date="2019-10-31T09:53:00Z">
            <w:rPr>
              <w:ins w:id="1554" w:author="马静" w:date="2019-10-29T10:44:00Z"/>
              <w:rFonts w:ascii="仿宋" w:hAnsi="仿宋"/>
            </w:rPr>
          </w:rPrChange>
        </w:rPr>
      </w:pPr>
      <w:ins w:id="1555" w:author="马静" w:date="2019-10-29T10:44:00Z">
        <w:r w:rsidRPr="004C0492">
          <w:rPr>
            <w:rFonts w:ascii="仿宋" w:hAnsi="仿宋" w:hint="eastAsia"/>
            <w:sz w:val="28"/>
            <w:szCs w:val="28"/>
            <w:rPrChange w:id="1556" w:author="吴 珊珊" w:date="2019-10-31T09:53:00Z">
              <w:rPr>
                <w:rFonts w:ascii="仿宋" w:hAnsi="仿宋" w:hint="eastAsia"/>
              </w:rPr>
            </w:rPrChange>
          </w:rPr>
          <w:t>营商环境：下拉列表框：国企、外企、私企、小微企业、个体、其他。</w:t>
        </w:r>
      </w:ins>
    </w:p>
    <w:p w14:paraId="05D0FC3A" w14:textId="77777777" w:rsidR="00893C9B" w:rsidRPr="004C0492" w:rsidRDefault="00893C9B" w:rsidP="00893C9B">
      <w:pPr>
        <w:pStyle w:val="a6"/>
        <w:numPr>
          <w:ilvl w:val="0"/>
          <w:numId w:val="4"/>
        </w:numPr>
        <w:ind w:firstLineChars="0"/>
        <w:rPr>
          <w:ins w:id="1557" w:author="马静" w:date="2019-10-29T10:44:00Z"/>
          <w:rFonts w:ascii="仿宋" w:hAnsi="仿宋"/>
          <w:sz w:val="28"/>
          <w:szCs w:val="28"/>
          <w:rPrChange w:id="1558" w:author="吴 珊珊" w:date="2019-10-31T09:53:00Z">
            <w:rPr>
              <w:ins w:id="1559" w:author="马静" w:date="2019-10-29T10:44:00Z"/>
              <w:rFonts w:ascii="仿宋" w:hAnsi="仿宋"/>
            </w:rPr>
          </w:rPrChange>
        </w:rPr>
      </w:pPr>
      <w:ins w:id="1560" w:author="马静" w:date="2019-10-29T10:44:00Z">
        <w:r w:rsidRPr="004C0492">
          <w:rPr>
            <w:rFonts w:ascii="仿宋" w:hAnsi="仿宋" w:hint="eastAsia"/>
            <w:sz w:val="28"/>
            <w:szCs w:val="28"/>
            <w:rPrChange w:id="1561" w:author="吴 珊珊" w:date="2019-10-31T09:53:00Z">
              <w:rPr>
                <w:rFonts w:ascii="仿宋" w:hAnsi="仿宋" w:hint="eastAsia"/>
              </w:rPr>
            </w:rPrChange>
          </w:rPr>
          <w:t>备注：文本输入框。</w:t>
        </w:r>
      </w:ins>
    </w:p>
    <w:p w14:paraId="3D68EFCC" w14:textId="77777777" w:rsidR="00893C9B" w:rsidRPr="004C0492" w:rsidRDefault="00893C9B" w:rsidP="00893C9B">
      <w:pPr>
        <w:pStyle w:val="a6"/>
        <w:numPr>
          <w:ilvl w:val="0"/>
          <w:numId w:val="4"/>
        </w:numPr>
        <w:ind w:firstLineChars="0"/>
        <w:rPr>
          <w:ins w:id="1562" w:author="马静" w:date="2019-10-29T10:44:00Z"/>
          <w:rFonts w:ascii="仿宋" w:hAnsi="仿宋"/>
          <w:sz w:val="28"/>
          <w:szCs w:val="28"/>
          <w:rPrChange w:id="1563" w:author="吴 珊珊" w:date="2019-10-31T09:53:00Z">
            <w:rPr>
              <w:ins w:id="1564" w:author="马静" w:date="2019-10-29T10:44:00Z"/>
              <w:rFonts w:ascii="仿宋" w:hAnsi="仿宋"/>
            </w:rPr>
          </w:rPrChange>
        </w:rPr>
      </w:pPr>
      <w:ins w:id="1565" w:author="马静" w:date="2019-10-29T10:44:00Z">
        <w:r w:rsidRPr="004C0492">
          <w:rPr>
            <w:rFonts w:ascii="仿宋" w:hAnsi="仿宋" w:hint="eastAsia"/>
            <w:sz w:val="28"/>
            <w:szCs w:val="28"/>
            <w:rPrChange w:id="1566" w:author="吴 珊珊" w:date="2019-10-31T09:53:00Z">
              <w:rPr>
                <w:rFonts w:ascii="仿宋" w:hAnsi="仿宋" w:hint="eastAsia"/>
              </w:rPr>
            </w:rPrChange>
          </w:rPr>
          <w:t>工单标题：文本输入框。</w:t>
        </w:r>
      </w:ins>
    </w:p>
    <w:p w14:paraId="7DC43DD2" w14:textId="77777777" w:rsidR="00893C9B" w:rsidRPr="004C0492" w:rsidRDefault="00893C9B" w:rsidP="00893C9B">
      <w:pPr>
        <w:pStyle w:val="a6"/>
        <w:numPr>
          <w:ilvl w:val="0"/>
          <w:numId w:val="4"/>
        </w:numPr>
        <w:ind w:firstLineChars="0"/>
        <w:rPr>
          <w:ins w:id="1567" w:author="马静" w:date="2019-10-29T10:44:00Z"/>
          <w:rFonts w:ascii="仿宋" w:hAnsi="仿宋"/>
          <w:sz w:val="28"/>
          <w:szCs w:val="28"/>
          <w:rPrChange w:id="1568" w:author="吴 珊珊" w:date="2019-10-31T09:53:00Z">
            <w:rPr>
              <w:ins w:id="1569" w:author="马静" w:date="2019-10-29T10:44:00Z"/>
              <w:rFonts w:ascii="仿宋" w:hAnsi="仿宋"/>
            </w:rPr>
          </w:rPrChange>
        </w:rPr>
      </w:pPr>
      <w:ins w:id="1570" w:author="马静" w:date="2019-10-29T10:44:00Z">
        <w:r w:rsidRPr="004C0492">
          <w:rPr>
            <w:rFonts w:ascii="仿宋" w:hAnsi="仿宋" w:hint="eastAsia"/>
            <w:sz w:val="28"/>
            <w:szCs w:val="28"/>
            <w:rPrChange w:id="1571" w:author="吴 珊珊" w:date="2019-10-31T09:53:00Z">
              <w:rPr>
                <w:rFonts w:ascii="仿宋" w:hAnsi="仿宋" w:hint="eastAsia"/>
              </w:rPr>
            </w:rPrChange>
          </w:rPr>
          <w:t>被举报人：文本输入框。</w:t>
        </w:r>
      </w:ins>
    </w:p>
    <w:p w14:paraId="6C84A3E3" w14:textId="77777777" w:rsidR="00893C9B" w:rsidRPr="004C0492" w:rsidRDefault="00893C9B" w:rsidP="00893C9B">
      <w:pPr>
        <w:pStyle w:val="a6"/>
        <w:numPr>
          <w:ilvl w:val="0"/>
          <w:numId w:val="4"/>
        </w:numPr>
        <w:ind w:firstLineChars="0"/>
        <w:rPr>
          <w:ins w:id="1572" w:author="马静" w:date="2019-10-29T10:44:00Z"/>
          <w:rFonts w:ascii="仿宋" w:hAnsi="仿宋"/>
          <w:sz w:val="28"/>
          <w:szCs w:val="28"/>
          <w:rPrChange w:id="1573" w:author="吴 珊珊" w:date="2019-10-31T09:53:00Z">
            <w:rPr>
              <w:ins w:id="1574" w:author="马静" w:date="2019-10-29T10:44:00Z"/>
              <w:rFonts w:ascii="仿宋" w:hAnsi="仿宋"/>
            </w:rPr>
          </w:rPrChange>
        </w:rPr>
      </w:pPr>
      <w:ins w:id="1575" w:author="马静" w:date="2019-10-29T10:44:00Z">
        <w:r w:rsidRPr="004C0492">
          <w:rPr>
            <w:rFonts w:ascii="仿宋" w:hAnsi="仿宋" w:hint="eastAsia"/>
            <w:sz w:val="28"/>
            <w:szCs w:val="28"/>
            <w:rPrChange w:id="1576" w:author="吴 珊珊" w:date="2019-10-31T09:53:00Z">
              <w:rPr>
                <w:rFonts w:ascii="仿宋" w:hAnsi="仿宋" w:hint="eastAsia"/>
              </w:rPr>
            </w:rPrChange>
          </w:rPr>
          <w:lastRenderedPageBreak/>
          <w:t>问题描述：文本输入框；提供“相似工单”按钮，</w:t>
        </w:r>
        <w:r w:rsidRPr="004C0492">
          <w:rPr>
            <w:rFonts w:hint="eastAsia"/>
            <w:sz w:val="28"/>
            <w:szCs w:val="28"/>
            <w:rPrChange w:id="1577" w:author="吴 珊珊" w:date="2019-10-31T09:53:00Z">
              <w:rPr>
                <w:rFonts w:hint="eastAsia"/>
              </w:rPr>
            </w:rPrChange>
          </w:rPr>
          <w:t>调用相似工单接口，根据问题描述查询相似工单，</w:t>
        </w:r>
        <w:r w:rsidRPr="004C0492">
          <w:rPr>
            <w:sz w:val="28"/>
            <w:szCs w:val="28"/>
            <w:rPrChange w:id="1578" w:author="吴 珊珊" w:date="2019-10-31T09:53:00Z">
              <w:rPr/>
            </w:rPrChange>
          </w:rPr>
          <w:t xml:space="preserve"> </w:t>
        </w:r>
        <w:r w:rsidRPr="004C0492">
          <w:rPr>
            <w:rFonts w:ascii="仿宋" w:hAnsi="仿宋" w:hint="eastAsia"/>
            <w:sz w:val="28"/>
            <w:szCs w:val="28"/>
            <w:rPrChange w:id="1579" w:author="吴 珊珊" w:date="2019-10-31T09:53:00Z">
              <w:rPr>
                <w:rFonts w:ascii="仿宋" w:hAnsi="仿宋" w:hint="eastAsia"/>
              </w:rPr>
            </w:rPrChange>
          </w:rPr>
          <w:t>当问题描述不为空，且长度大于</w:t>
        </w:r>
        <w:r w:rsidRPr="004C0492">
          <w:rPr>
            <w:rFonts w:ascii="仿宋" w:hAnsi="仿宋" w:hint="eastAsia"/>
            <w:sz w:val="28"/>
            <w:szCs w:val="28"/>
            <w:rPrChange w:id="1580" w:author="吴 珊珊" w:date="2019-10-31T09:53:00Z">
              <w:rPr>
                <w:rFonts w:ascii="仿宋" w:hAnsi="仿宋" w:hint="eastAsia"/>
              </w:rPr>
            </w:rPrChange>
          </w:rPr>
          <w:t>15</w:t>
        </w:r>
        <w:r w:rsidRPr="004C0492">
          <w:rPr>
            <w:rFonts w:ascii="仿宋" w:hAnsi="仿宋" w:hint="eastAsia"/>
            <w:sz w:val="28"/>
            <w:szCs w:val="28"/>
            <w:rPrChange w:id="1581" w:author="吴 珊珊" w:date="2019-10-31T09:53:00Z">
              <w:rPr>
                <w:rFonts w:ascii="仿宋" w:hAnsi="仿宋" w:hint="eastAsia"/>
              </w:rPr>
            </w:rPrChange>
          </w:rPr>
          <w:t>时，点击按钮，进入相似工单页面，展示内容包括查询内容、查询结果、说明，查询结果</w:t>
        </w:r>
        <w:r w:rsidRPr="004C0492">
          <w:rPr>
            <w:rFonts w:hint="eastAsia"/>
            <w:sz w:val="28"/>
            <w:szCs w:val="28"/>
            <w:rPrChange w:id="1582" w:author="吴 珊珊" w:date="2019-10-31T09:53:00Z">
              <w:rPr>
                <w:rFonts w:hint="eastAsia"/>
              </w:rPr>
            </w:rPrChange>
          </w:rPr>
          <w:t>以列表形式展示，</w:t>
        </w:r>
        <w:r w:rsidRPr="004C0492">
          <w:rPr>
            <w:rFonts w:ascii="仿宋" w:hAnsi="仿宋" w:hint="eastAsia"/>
            <w:sz w:val="28"/>
            <w:szCs w:val="28"/>
            <w:rPrChange w:id="1583" w:author="吴 珊珊" w:date="2019-10-31T09:53:00Z">
              <w:rPr>
                <w:rFonts w:ascii="仿宋" w:hAnsi="仿宋" w:hint="eastAsia"/>
              </w:rPr>
            </w:rPrChange>
          </w:rPr>
          <w:t>包括工单号、问题描述、相似值。若问题描述为空或小于</w:t>
        </w:r>
        <w:r w:rsidRPr="004C0492">
          <w:rPr>
            <w:rFonts w:ascii="仿宋" w:hAnsi="仿宋" w:hint="eastAsia"/>
            <w:sz w:val="28"/>
            <w:szCs w:val="28"/>
            <w:rPrChange w:id="1584" w:author="吴 珊珊" w:date="2019-10-31T09:53:00Z">
              <w:rPr>
                <w:rFonts w:ascii="仿宋" w:hAnsi="仿宋" w:hint="eastAsia"/>
              </w:rPr>
            </w:rPrChange>
          </w:rPr>
          <w:t>15</w:t>
        </w:r>
        <w:r w:rsidRPr="004C0492">
          <w:rPr>
            <w:rFonts w:ascii="仿宋" w:hAnsi="仿宋" w:hint="eastAsia"/>
            <w:sz w:val="28"/>
            <w:szCs w:val="28"/>
            <w:rPrChange w:id="1585" w:author="吴 珊珊" w:date="2019-10-31T09:53:00Z">
              <w:rPr>
                <w:rFonts w:ascii="仿宋" w:hAnsi="仿宋" w:hint="eastAsia"/>
              </w:rPr>
            </w:rPrChange>
          </w:rPr>
          <w:t>，将弹出相关提示。</w:t>
        </w:r>
      </w:ins>
    </w:p>
    <w:p w14:paraId="37902C62" w14:textId="77777777" w:rsidR="00893C9B" w:rsidRPr="004C0492" w:rsidRDefault="00893C9B" w:rsidP="00893C9B">
      <w:pPr>
        <w:pStyle w:val="a6"/>
        <w:numPr>
          <w:ilvl w:val="0"/>
          <w:numId w:val="4"/>
        </w:numPr>
        <w:ind w:firstLineChars="0"/>
        <w:rPr>
          <w:ins w:id="1586" w:author="马静" w:date="2019-10-29T10:44:00Z"/>
          <w:rFonts w:ascii="仿宋" w:hAnsi="仿宋"/>
          <w:sz w:val="28"/>
          <w:szCs w:val="28"/>
          <w:rPrChange w:id="1587" w:author="吴 珊珊" w:date="2019-10-31T09:53:00Z">
            <w:rPr>
              <w:ins w:id="1588" w:author="马静" w:date="2019-10-29T10:44:00Z"/>
              <w:rFonts w:ascii="仿宋" w:hAnsi="仿宋"/>
            </w:rPr>
          </w:rPrChange>
        </w:rPr>
      </w:pPr>
      <w:ins w:id="1589" w:author="马静" w:date="2019-10-29T10:44:00Z">
        <w:r w:rsidRPr="004C0492">
          <w:rPr>
            <w:rFonts w:ascii="仿宋" w:hAnsi="仿宋" w:hint="eastAsia"/>
            <w:sz w:val="28"/>
            <w:szCs w:val="28"/>
            <w:rPrChange w:id="1590" w:author="吴 珊珊" w:date="2019-10-31T09:53:00Z">
              <w:rPr>
                <w:rFonts w:ascii="仿宋" w:hAnsi="仿宋" w:hint="eastAsia"/>
              </w:rPr>
            </w:rPrChange>
          </w:rPr>
          <w:t>办理情况：文本输入框。</w:t>
        </w:r>
      </w:ins>
    </w:p>
    <w:p w14:paraId="31037B40" w14:textId="77777777" w:rsidR="00893C9B" w:rsidRPr="004C0492" w:rsidRDefault="00893C9B" w:rsidP="00893C9B">
      <w:pPr>
        <w:pStyle w:val="a6"/>
        <w:numPr>
          <w:ilvl w:val="0"/>
          <w:numId w:val="4"/>
        </w:numPr>
        <w:ind w:firstLineChars="0"/>
        <w:rPr>
          <w:ins w:id="1591" w:author="马静" w:date="2019-10-29T10:44:00Z"/>
          <w:rFonts w:ascii="仿宋" w:hAnsi="仿宋"/>
          <w:sz w:val="28"/>
          <w:szCs w:val="28"/>
          <w:rPrChange w:id="1592" w:author="吴 珊珊" w:date="2019-10-31T09:53:00Z">
            <w:rPr>
              <w:ins w:id="1593" w:author="马静" w:date="2019-10-29T10:44:00Z"/>
              <w:rFonts w:ascii="仿宋" w:hAnsi="仿宋"/>
            </w:rPr>
          </w:rPrChange>
        </w:rPr>
      </w:pPr>
      <w:ins w:id="1594" w:author="马静" w:date="2019-10-29T10:44:00Z">
        <w:r w:rsidRPr="004C0492">
          <w:rPr>
            <w:rFonts w:ascii="仿宋" w:hAnsi="仿宋" w:hint="eastAsia"/>
            <w:sz w:val="28"/>
            <w:szCs w:val="28"/>
            <w:rPrChange w:id="1595" w:author="吴 珊珊" w:date="2019-10-31T09:53:00Z">
              <w:rPr>
                <w:rFonts w:ascii="仿宋" w:hAnsi="仿宋" w:hint="eastAsia"/>
              </w:rPr>
            </w:rPrChange>
          </w:rPr>
          <w:t>三方通话联系单位：点击“添加三方通话”按钮，即可添加此项。点击弹出选择三方</w:t>
        </w:r>
        <w:proofErr w:type="gramStart"/>
        <w:r w:rsidRPr="004C0492">
          <w:rPr>
            <w:rFonts w:ascii="仿宋" w:hAnsi="仿宋" w:hint="eastAsia"/>
            <w:sz w:val="28"/>
            <w:szCs w:val="28"/>
            <w:rPrChange w:id="1596" w:author="吴 珊珊" w:date="2019-10-31T09:53:00Z">
              <w:rPr>
                <w:rFonts w:ascii="仿宋" w:hAnsi="仿宋" w:hint="eastAsia"/>
              </w:rPr>
            </w:rPrChange>
          </w:rPr>
          <w:t>通话部</w:t>
        </w:r>
        <w:proofErr w:type="gramEnd"/>
        <w:r w:rsidRPr="004C0492">
          <w:rPr>
            <w:rFonts w:ascii="仿宋" w:hAnsi="仿宋" w:hint="eastAsia"/>
            <w:sz w:val="28"/>
            <w:szCs w:val="28"/>
            <w:rPrChange w:id="1597" w:author="吴 珊珊" w:date="2019-10-31T09:53:00Z">
              <w:rPr>
                <w:rFonts w:ascii="仿宋" w:hAnsi="仿宋" w:hint="eastAsia"/>
              </w:rPr>
            </w:rPrChange>
          </w:rPr>
          <w:t>门框</w:t>
        </w:r>
      </w:ins>
    </w:p>
    <w:p w14:paraId="6D9C234F" w14:textId="77777777" w:rsidR="00893C9B" w:rsidRPr="004C0492" w:rsidRDefault="00893C9B" w:rsidP="00893C9B">
      <w:pPr>
        <w:pStyle w:val="a6"/>
        <w:numPr>
          <w:ilvl w:val="0"/>
          <w:numId w:val="4"/>
        </w:numPr>
        <w:ind w:firstLineChars="0"/>
        <w:rPr>
          <w:ins w:id="1598" w:author="马静" w:date="2019-10-29T10:44:00Z"/>
          <w:rFonts w:ascii="仿宋" w:hAnsi="仿宋"/>
          <w:sz w:val="28"/>
          <w:szCs w:val="28"/>
          <w:rPrChange w:id="1599" w:author="吴 珊珊" w:date="2019-10-31T09:53:00Z">
            <w:rPr>
              <w:ins w:id="1600" w:author="马静" w:date="2019-10-29T10:44:00Z"/>
              <w:rFonts w:ascii="仿宋" w:hAnsi="仿宋"/>
            </w:rPr>
          </w:rPrChange>
        </w:rPr>
      </w:pPr>
      <w:ins w:id="1601" w:author="马静" w:date="2019-10-29T10:44:00Z">
        <w:r w:rsidRPr="004C0492">
          <w:rPr>
            <w:rFonts w:ascii="仿宋" w:hAnsi="仿宋" w:hint="eastAsia"/>
            <w:sz w:val="28"/>
            <w:szCs w:val="28"/>
            <w:rPrChange w:id="1602" w:author="吴 珊珊" w:date="2019-10-31T09:53:00Z">
              <w:rPr>
                <w:rFonts w:ascii="仿宋" w:hAnsi="仿宋" w:hint="eastAsia"/>
              </w:rPr>
            </w:rPrChange>
          </w:rPr>
          <w:t>通话接通：点击“添加三方通话”按钮，即可添加此项。下拉列表框：是、否。</w:t>
        </w:r>
      </w:ins>
    </w:p>
    <w:p w14:paraId="627CF0CB" w14:textId="77777777" w:rsidR="00893C9B" w:rsidRPr="004C0492" w:rsidRDefault="00893C9B" w:rsidP="00DA5EE0">
      <w:pPr>
        <w:pStyle w:val="a6"/>
        <w:numPr>
          <w:ilvl w:val="0"/>
          <w:numId w:val="4"/>
        </w:numPr>
        <w:ind w:firstLineChars="0"/>
        <w:rPr>
          <w:ins w:id="1603" w:author="马静" w:date="2019-10-29T10:44:00Z"/>
          <w:rFonts w:ascii="仿宋" w:hAnsi="仿宋"/>
          <w:sz w:val="28"/>
          <w:szCs w:val="28"/>
          <w:rPrChange w:id="1604" w:author="吴 珊珊" w:date="2019-10-31T09:53:00Z">
            <w:rPr>
              <w:ins w:id="1605" w:author="马静" w:date="2019-10-29T10:44:00Z"/>
              <w:rFonts w:ascii="仿宋" w:hAnsi="仿宋"/>
            </w:rPr>
          </w:rPrChange>
        </w:rPr>
      </w:pPr>
      <w:ins w:id="1606" w:author="马静" w:date="2019-10-29T10:44:00Z">
        <w:r w:rsidRPr="004C0492">
          <w:rPr>
            <w:rFonts w:ascii="仿宋" w:hAnsi="仿宋" w:hint="eastAsia"/>
            <w:sz w:val="28"/>
            <w:szCs w:val="28"/>
            <w:rPrChange w:id="1607" w:author="吴 珊珊" w:date="2019-10-31T09:53:00Z">
              <w:rPr>
                <w:rFonts w:ascii="仿宋" w:hAnsi="仿宋" w:hint="eastAsia"/>
              </w:rPr>
            </w:rPrChange>
          </w:rPr>
          <w:t>联系结果：点击“添加三方通话”按钮，即可添加此项。下拉列表框：满意、不满意。</w:t>
        </w:r>
      </w:ins>
    </w:p>
    <w:p w14:paraId="515082BE" w14:textId="26B9E197" w:rsidR="00494C90" w:rsidRPr="004C0492" w:rsidRDefault="00893C9B" w:rsidP="00494C90">
      <w:pPr>
        <w:pStyle w:val="a6"/>
        <w:numPr>
          <w:ilvl w:val="0"/>
          <w:numId w:val="4"/>
        </w:numPr>
        <w:ind w:firstLineChars="0"/>
        <w:rPr>
          <w:ins w:id="1608" w:author="马静" w:date="2019-10-29T10:48:00Z"/>
          <w:rFonts w:ascii="仿宋" w:hAnsi="仿宋"/>
          <w:sz w:val="28"/>
          <w:szCs w:val="28"/>
          <w:rPrChange w:id="1609" w:author="吴 珊珊" w:date="2019-10-31T09:53:00Z">
            <w:rPr>
              <w:ins w:id="1610" w:author="马静" w:date="2019-10-29T10:48:00Z"/>
              <w:rFonts w:ascii="仿宋" w:hAnsi="仿宋"/>
            </w:rPr>
          </w:rPrChange>
        </w:rPr>
      </w:pPr>
      <w:ins w:id="1611" w:author="马静" w:date="2019-10-29T10:44:00Z">
        <w:r w:rsidRPr="004C0492">
          <w:rPr>
            <w:rFonts w:ascii="仿宋" w:hAnsi="仿宋" w:hint="eastAsia"/>
            <w:sz w:val="28"/>
            <w:szCs w:val="28"/>
            <w:rPrChange w:id="1612" w:author="吴 珊珊" w:date="2019-10-31T09:53:00Z">
              <w:rPr>
                <w:rFonts w:ascii="仿宋" w:hAnsi="仿宋" w:hint="eastAsia"/>
              </w:rPr>
            </w:rPrChange>
          </w:rPr>
          <w:t>添加三方通话：点击“添加三方通话”按钮，可添加三方通话信息；提供“删除”按钮，点击可删除三方通话信息。</w:t>
        </w:r>
      </w:ins>
    </w:p>
    <w:p w14:paraId="3C145129" w14:textId="01283802" w:rsidR="00DA5EE0" w:rsidRPr="001330E1" w:rsidRDefault="00AB5434" w:rsidP="00DA5EE0">
      <w:pPr>
        <w:ind w:firstLine="562"/>
        <w:rPr>
          <w:ins w:id="1613" w:author="马静" w:date="2019-10-29T10:48:00Z"/>
          <w:b/>
          <w:sz w:val="28"/>
          <w:szCs w:val="28"/>
          <w:rPrChange w:id="1614" w:author="吴 珊珊" w:date="2019-10-31T14:09:00Z">
            <w:rPr>
              <w:ins w:id="1615" w:author="马静" w:date="2019-10-29T10:48:00Z"/>
            </w:rPr>
          </w:rPrChange>
        </w:rPr>
      </w:pPr>
      <w:ins w:id="1616" w:author="吴 珊珊" w:date="2019-10-29T11:12:00Z">
        <w:r w:rsidRPr="001330E1">
          <w:rPr>
            <w:b/>
            <w:sz w:val="28"/>
            <w:szCs w:val="28"/>
            <w:rPrChange w:id="1617" w:author="吴 珊珊" w:date="2019-10-31T14:09:00Z">
              <w:rPr/>
            </w:rPrChange>
          </w:rPr>
          <w:t>2</w:t>
        </w:r>
        <w:r w:rsidRPr="001330E1">
          <w:rPr>
            <w:rFonts w:hint="eastAsia"/>
            <w:b/>
            <w:sz w:val="28"/>
            <w:szCs w:val="28"/>
            <w:rPrChange w:id="1618" w:author="吴 珊珊" w:date="2019-10-31T14:09:00Z">
              <w:rPr>
                <w:rFonts w:hint="eastAsia"/>
              </w:rPr>
            </w:rPrChange>
          </w:rPr>
          <w:t>）</w:t>
        </w:r>
      </w:ins>
      <w:ins w:id="1619" w:author="马静" w:date="2019-10-29T10:48:00Z">
        <w:r w:rsidR="00DA5EE0" w:rsidRPr="001330E1">
          <w:rPr>
            <w:b/>
            <w:sz w:val="28"/>
            <w:szCs w:val="28"/>
            <w:rPrChange w:id="1620" w:author="吴 珊珊" w:date="2019-10-31T14:09:00Z">
              <w:rPr/>
            </w:rPrChange>
          </w:rPr>
          <w:t>功能</w:t>
        </w:r>
      </w:ins>
      <w:ins w:id="1621" w:author="吴 珊珊" w:date="2019-10-31T11:23:00Z">
        <w:r w:rsidR="005D0B9E" w:rsidRPr="001330E1">
          <w:rPr>
            <w:rFonts w:ascii="仿宋" w:hAnsi="仿宋" w:hint="eastAsia"/>
            <w:b/>
            <w:sz w:val="28"/>
            <w:szCs w:val="28"/>
            <w:rPrChange w:id="1622" w:author="吴 珊珊" w:date="2019-10-31T14:09:00Z">
              <w:rPr>
                <w:rFonts w:ascii="仿宋" w:hAnsi="仿宋" w:hint="eastAsia"/>
                <w:sz w:val="28"/>
                <w:szCs w:val="28"/>
              </w:rPr>
            </w:rPrChange>
          </w:rPr>
          <w:t>按钮</w:t>
        </w:r>
      </w:ins>
      <w:ins w:id="1623" w:author="马静" w:date="2019-10-29T10:48:00Z">
        <w:del w:id="1624" w:author="吴 珊珊" w:date="2019-10-31T11:23:00Z">
          <w:r w:rsidR="00DA5EE0" w:rsidRPr="001330E1" w:rsidDel="005D0B9E">
            <w:rPr>
              <w:rFonts w:hint="eastAsia"/>
              <w:b/>
              <w:sz w:val="28"/>
              <w:szCs w:val="28"/>
              <w:rPrChange w:id="1625" w:author="吴 珊珊" w:date="2019-10-31T14:09:00Z">
                <w:rPr/>
              </w:rPrChange>
            </w:rPr>
            <w:delText>按钮</w:delText>
          </w:r>
        </w:del>
        <w:del w:id="1626" w:author="吴 珊珊" w:date="2019-10-29T11:13:00Z">
          <w:r w:rsidR="00DA5EE0" w:rsidRPr="001330E1" w:rsidDel="00AB5434">
            <w:rPr>
              <w:rFonts w:hint="eastAsia"/>
              <w:b/>
              <w:sz w:val="28"/>
              <w:szCs w:val="28"/>
              <w:rPrChange w:id="1627" w:author="吴 珊珊" w:date="2019-10-31T14:09:00Z">
                <w:rPr>
                  <w:rFonts w:hint="eastAsia"/>
                </w:rPr>
              </w:rPrChange>
            </w:rPr>
            <w:delText>：</w:delText>
          </w:r>
        </w:del>
      </w:ins>
    </w:p>
    <w:p w14:paraId="13CE896A" w14:textId="4C1DE88A" w:rsidR="00494C90" w:rsidRPr="004C0492" w:rsidRDefault="00494C90" w:rsidP="00494C90">
      <w:pPr>
        <w:pStyle w:val="a6"/>
        <w:numPr>
          <w:ilvl w:val="0"/>
          <w:numId w:val="4"/>
        </w:numPr>
        <w:ind w:firstLineChars="0"/>
        <w:rPr>
          <w:ins w:id="1628" w:author="吴 珊珊" w:date="2019-10-29T10:55:00Z"/>
          <w:rFonts w:ascii="仿宋" w:hAnsi="仿宋"/>
          <w:sz w:val="28"/>
          <w:szCs w:val="28"/>
          <w:rPrChange w:id="1629" w:author="吴 珊珊" w:date="2019-10-31T09:53:00Z">
            <w:rPr>
              <w:ins w:id="1630" w:author="吴 珊珊" w:date="2019-10-29T10:55:00Z"/>
              <w:rFonts w:ascii="仿宋" w:hAnsi="仿宋"/>
            </w:rPr>
          </w:rPrChange>
        </w:rPr>
      </w:pPr>
      <w:ins w:id="1631" w:author="吴 珊珊" w:date="2019-10-29T10:55:00Z">
        <w:r w:rsidRPr="004C0492">
          <w:rPr>
            <w:rFonts w:ascii="仿宋" w:hAnsi="仿宋" w:hint="eastAsia"/>
            <w:sz w:val="28"/>
            <w:szCs w:val="28"/>
            <w:rPrChange w:id="1632" w:author="吴 珊珊" w:date="2019-10-31T09:53:00Z">
              <w:rPr>
                <w:rFonts w:ascii="仿宋" w:hAnsi="仿宋" w:hint="eastAsia"/>
              </w:rPr>
            </w:rPrChange>
          </w:rPr>
          <w:t>返回：提供“返回”按钮，点击按钮将返回到列表页面；</w:t>
        </w:r>
      </w:ins>
    </w:p>
    <w:p w14:paraId="64498B8E" w14:textId="475D0289" w:rsidR="00494C90" w:rsidRPr="004C0492" w:rsidRDefault="00494C90" w:rsidP="00666D2D">
      <w:pPr>
        <w:pStyle w:val="a6"/>
        <w:numPr>
          <w:ilvl w:val="0"/>
          <w:numId w:val="4"/>
        </w:numPr>
        <w:ind w:firstLineChars="0"/>
        <w:rPr>
          <w:ins w:id="1633" w:author="吴 珊珊" w:date="2019-10-29T10:56:00Z"/>
          <w:rFonts w:ascii="仿宋" w:hAnsi="仿宋"/>
          <w:sz w:val="28"/>
          <w:szCs w:val="28"/>
          <w:rPrChange w:id="1634" w:author="吴 珊珊" w:date="2019-10-31T09:53:00Z">
            <w:rPr>
              <w:ins w:id="1635" w:author="吴 珊珊" w:date="2019-10-29T10:56:00Z"/>
              <w:rFonts w:ascii="仿宋" w:hAnsi="仿宋"/>
            </w:rPr>
          </w:rPrChange>
        </w:rPr>
      </w:pPr>
      <w:ins w:id="1636" w:author="吴 珊珊" w:date="2019-10-29T10:56:00Z">
        <w:r w:rsidRPr="004C0492">
          <w:rPr>
            <w:rFonts w:ascii="仿宋" w:hAnsi="仿宋" w:hint="eastAsia"/>
            <w:sz w:val="28"/>
            <w:szCs w:val="28"/>
            <w:rPrChange w:id="1637" w:author="吴 珊珊" w:date="2019-10-31T09:53:00Z">
              <w:rPr>
                <w:rFonts w:ascii="仿宋" w:hAnsi="仿宋" w:hint="eastAsia"/>
              </w:rPr>
            </w:rPrChange>
          </w:rPr>
          <w:t>修改记录：提供“修改记录”按钮，点击按钮，展示该工单的修改记录列表；</w:t>
        </w:r>
      </w:ins>
    </w:p>
    <w:p w14:paraId="56371C22" w14:textId="677170B4" w:rsidR="00494C90" w:rsidRPr="004C0492" w:rsidRDefault="00494C90" w:rsidP="00666D2D">
      <w:pPr>
        <w:pStyle w:val="a6"/>
        <w:numPr>
          <w:ilvl w:val="0"/>
          <w:numId w:val="4"/>
        </w:numPr>
        <w:ind w:firstLineChars="0"/>
        <w:rPr>
          <w:ins w:id="1638" w:author="吴 珊珊" w:date="2019-10-29T10:57:00Z"/>
          <w:rFonts w:ascii="仿宋" w:hAnsi="仿宋"/>
          <w:sz w:val="28"/>
          <w:szCs w:val="28"/>
          <w:rPrChange w:id="1639" w:author="吴 珊珊" w:date="2019-10-31T09:53:00Z">
            <w:rPr>
              <w:ins w:id="1640" w:author="吴 珊珊" w:date="2019-10-29T10:57:00Z"/>
              <w:rFonts w:ascii="仿宋" w:hAnsi="仿宋"/>
            </w:rPr>
          </w:rPrChange>
        </w:rPr>
      </w:pPr>
      <w:ins w:id="1641" w:author="吴 珊珊" w:date="2019-10-29T10:56:00Z">
        <w:r w:rsidRPr="004C0492">
          <w:rPr>
            <w:rFonts w:ascii="仿宋" w:hAnsi="仿宋" w:hint="eastAsia"/>
            <w:sz w:val="28"/>
            <w:szCs w:val="28"/>
            <w:rPrChange w:id="1642" w:author="吴 珊珊" w:date="2019-10-31T09:53:00Z">
              <w:rPr>
                <w:rFonts w:ascii="仿宋" w:hAnsi="仿宋" w:hint="eastAsia"/>
              </w:rPr>
            </w:rPrChange>
          </w:rPr>
          <w:t>保存：提供“保存”按钮，点击按钮将</w:t>
        </w:r>
        <w:r w:rsidR="00666D2D" w:rsidRPr="004C0492">
          <w:rPr>
            <w:rFonts w:ascii="仿宋" w:hAnsi="仿宋" w:hint="eastAsia"/>
            <w:sz w:val="28"/>
            <w:szCs w:val="28"/>
            <w:rPrChange w:id="1643" w:author="吴 珊珊" w:date="2019-10-31T09:53:00Z">
              <w:rPr>
                <w:rFonts w:ascii="仿宋" w:hAnsi="仿宋" w:hint="eastAsia"/>
              </w:rPr>
            </w:rPrChange>
          </w:rPr>
          <w:t>修改的工单信息</w:t>
        </w:r>
      </w:ins>
      <w:ins w:id="1644" w:author="吴 珊珊" w:date="2019-10-29T10:57:00Z">
        <w:r w:rsidR="00666D2D" w:rsidRPr="004C0492">
          <w:rPr>
            <w:rFonts w:ascii="仿宋" w:hAnsi="仿宋" w:hint="eastAsia"/>
            <w:sz w:val="28"/>
            <w:szCs w:val="28"/>
            <w:rPrChange w:id="1645" w:author="吴 珊珊" w:date="2019-10-31T09:53:00Z">
              <w:rPr>
                <w:rFonts w:ascii="仿宋" w:hAnsi="仿宋" w:hint="eastAsia"/>
              </w:rPr>
            </w:rPrChange>
          </w:rPr>
          <w:t>进行保存</w:t>
        </w:r>
      </w:ins>
      <w:ins w:id="1646" w:author="吴 珊珊" w:date="2019-10-29T10:56:00Z">
        <w:r w:rsidRPr="004C0492">
          <w:rPr>
            <w:rFonts w:ascii="仿宋" w:hAnsi="仿宋" w:hint="eastAsia"/>
            <w:sz w:val="28"/>
            <w:szCs w:val="28"/>
            <w:rPrChange w:id="1647" w:author="吴 珊珊" w:date="2019-10-31T09:53:00Z">
              <w:rPr>
                <w:rFonts w:ascii="仿宋" w:hAnsi="仿宋" w:hint="eastAsia"/>
              </w:rPr>
            </w:rPrChange>
          </w:rPr>
          <w:t>，不</w:t>
        </w:r>
        <w:r w:rsidR="00666D2D" w:rsidRPr="004C0492">
          <w:rPr>
            <w:rFonts w:ascii="仿宋" w:hAnsi="仿宋" w:hint="eastAsia"/>
            <w:sz w:val="28"/>
            <w:szCs w:val="28"/>
            <w:rPrChange w:id="1648" w:author="吴 珊珊" w:date="2019-10-31T09:53:00Z">
              <w:rPr>
                <w:rFonts w:ascii="仿宋" w:hAnsi="仿宋" w:hint="eastAsia"/>
              </w:rPr>
            </w:rPrChange>
          </w:rPr>
          <w:t>可以</w:t>
        </w:r>
        <w:r w:rsidRPr="004C0492">
          <w:rPr>
            <w:rFonts w:ascii="仿宋" w:hAnsi="仿宋" w:hint="eastAsia"/>
            <w:sz w:val="28"/>
            <w:szCs w:val="28"/>
            <w:rPrChange w:id="1649" w:author="吴 珊珊" w:date="2019-10-31T09:53:00Z">
              <w:rPr>
                <w:rFonts w:ascii="仿宋" w:hAnsi="仿宋" w:hint="eastAsia"/>
              </w:rPr>
            </w:rPrChange>
          </w:rPr>
          <w:t>修改的信息</w:t>
        </w:r>
        <w:proofErr w:type="gramStart"/>
        <w:r w:rsidRPr="004C0492">
          <w:rPr>
            <w:rFonts w:ascii="仿宋" w:hAnsi="仿宋" w:hint="eastAsia"/>
            <w:sz w:val="28"/>
            <w:szCs w:val="28"/>
            <w:rPrChange w:id="1650" w:author="吴 珊珊" w:date="2019-10-31T09:53:00Z">
              <w:rPr>
                <w:rFonts w:ascii="仿宋" w:hAnsi="仿宋" w:hint="eastAsia"/>
              </w:rPr>
            </w:rPrChange>
          </w:rPr>
          <w:t>见信息</w:t>
        </w:r>
        <w:proofErr w:type="gramEnd"/>
        <w:r w:rsidRPr="004C0492">
          <w:rPr>
            <w:rFonts w:ascii="仿宋" w:hAnsi="仿宋" w:hint="eastAsia"/>
            <w:sz w:val="28"/>
            <w:szCs w:val="28"/>
            <w:rPrChange w:id="1651" w:author="吴 珊珊" w:date="2019-10-31T09:53:00Z">
              <w:rPr>
                <w:rFonts w:ascii="仿宋" w:hAnsi="仿宋" w:hint="eastAsia"/>
              </w:rPr>
            </w:rPrChange>
          </w:rPr>
          <w:t>展示的功能说明</w:t>
        </w:r>
      </w:ins>
      <w:ins w:id="1652" w:author="吴 珊珊" w:date="2019-10-29T10:57:00Z">
        <w:r w:rsidR="00666D2D" w:rsidRPr="004C0492">
          <w:rPr>
            <w:rFonts w:ascii="仿宋" w:hAnsi="仿宋" w:hint="eastAsia"/>
            <w:sz w:val="28"/>
            <w:szCs w:val="28"/>
            <w:rPrChange w:id="1653" w:author="吴 珊珊" w:date="2019-10-31T09:53:00Z">
              <w:rPr>
                <w:rFonts w:ascii="仿宋" w:hAnsi="仿宋" w:hint="eastAsia"/>
              </w:rPr>
            </w:rPrChange>
          </w:rPr>
          <w:t>；</w:t>
        </w:r>
      </w:ins>
    </w:p>
    <w:p w14:paraId="05FD9105" w14:textId="6F3FD9F8" w:rsidR="00666D2D" w:rsidRPr="004C0492" w:rsidRDefault="00666D2D" w:rsidP="00666D2D">
      <w:pPr>
        <w:pStyle w:val="a6"/>
        <w:numPr>
          <w:ilvl w:val="0"/>
          <w:numId w:val="4"/>
        </w:numPr>
        <w:ind w:firstLineChars="0"/>
        <w:rPr>
          <w:ins w:id="1654" w:author="吴 珊珊" w:date="2019-10-29T10:58:00Z"/>
          <w:sz w:val="28"/>
          <w:szCs w:val="28"/>
          <w:rPrChange w:id="1655" w:author="吴 珊珊" w:date="2019-10-31T09:53:00Z">
            <w:rPr>
              <w:ins w:id="1656" w:author="吴 珊珊" w:date="2019-10-29T10:58:00Z"/>
            </w:rPr>
          </w:rPrChange>
        </w:rPr>
      </w:pPr>
      <w:ins w:id="1657" w:author="吴 珊珊" w:date="2019-10-29T10:57:00Z">
        <w:r w:rsidRPr="004C0492">
          <w:rPr>
            <w:rFonts w:ascii="仿宋" w:hAnsi="仿宋" w:hint="eastAsia"/>
            <w:sz w:val="28"/>
            <w:szCs w:val="28"/>
            <w:rPrChange w:id="1658" w:author="吴 珊珊" w:date="2019-10-31T09:53:00Z">
              <w:rPr>
                <w:rFonts w:ascii="仿宋" w:hAnsi="仿宋" w:hint="eastAsia"/>
              </w:rPr>
            </w:rPrChange>
          </w:rPr>
          <w:t>保存并提交：提供“保存并提交”按钮，</w:t>
        </w:r>
      </w:ins>
      <w:ins w:id="1659" w:author="吴 珊珊" w:date="2019-10-30T17:24:00Z">
        <w:r w:rsidR="00751043" w:rsidRPr="004C0492">
          <w:rPr>
            <w:rFonts w:ascii="仿宋" w:hAnsi="仿宋" w:hint="eastAsia"/>
            <w:sz w:val="28"/>
            <w:szCs w:val="28"/>
            <w:rPrChange w:id="1660" w:author="吴 珊珊" w:date="2019-10-31T09:53:00Z">
              <w:rPr>
                <w:rFonts w:ascii="仿宋" w:hAnsi="仿宋" w:hint="eastAsia"/>
              </w:rPr>
            </w:rPrChange>
          </w:rPr>
          <w:t>受理人员</w:t>
        </w:r>
      </w:ins>
      <w:ins w:id="1661" w:author="吴 珊珊" w:date="2019-10-29T10:57:00Z">
        <w:r w:rsidRPr="004C0492">
          <w:rPr>
            <w:rFonts w:ascii="仿宋" w:hAnsi="仿宋" w:hint="eastAsia"/>
            <w:sz w:val="28"/>
            <w:szCs w:val="28"/>
            <w:rPrChange w:id="1662" w:author="吴 珊珊" w:date="2019-10-31T09:53:00Z">
              <w:rPr>
                <w:rFonts w:ascii="仿宋" w:hAnsi="仿宋" w:hint="eastAsia"/>
              </w:rPr>
            </w:rPrChange>
          </w:rPr>
          <w:t>可以对自己</w:t>
        </w:r>
        <w:r w:rsidRPr="004C0492">
          <w:rPr>
            <w:rFonts w:ascii="仿宋" w:hAnsi="仿宋" w:hint="eastAsia"/>
            <w:sz w:val="28"/>
            <w:szCs w:val="28"/>
            <w:rPrChange w:id="1663" w:author="吴 珊珊" w:date="2019-10-31T09:53:00Z">
              <w:rPr>
                <w:rFonts w:ascii="仿宋" w:hAnsi="仿宋" w:hint="eastAsia"/>
              </w:rPr>
            </w:rPrChange>
          </w:rPr>
          <w:lastRenderedPageBreak/>
          <w:t>保存的工单进行修改并直接提交。对于</w:t>
        </w:r>
        <w:proofErr w:type="gramStart"/>
        <w:r w:rsidRPr="004C0492">
          <w:rPr>
            <w:rFonts w:ascii="仿宋" w:hAnsi="仿宋" w:hint="eastAsia"/>
            <w:sz w:val="28"/>
            <w:szCs w:val="28"/>
            <w:rPrChange w:id="1664" w:author="吴 珊珊" w:date="2019-10-31T09:53:00Z">
              <w:rPr>
                <w:rFonts w:ascii="仿宋" w:hAnsi="仿宋" w:hint="eastAsia"/>
              </w:rPr>
            </w:rPrChange>
          </w:rPr>
          <w:t>直办类工</w:t>
        </w:r>
        <w:proofErr w:type="gramEnd"/>
        <w:r w:rsidRPr="004C0492">
          <w:rPr>
            <w:rFonts w:ascii="仿宋" w:hAnsi="仿宋" w:hint="eastAsia"/>
            <w:sz w:val="28"/>
            <w:szCs w:val="28"/>
            <w:rPrChange w:id="1665" w:author="吴 珊珊" w:date="2019-10-31T09:53:00Z">
              <w:rPr>
                <w:rFonts w:ascii="仿宋" w:hAnsi="仿宋" w:hint="eastAsia"/>
              </w:rPr>
            </w:rPrChange>
          </w:rPr>
          <w:t>单，点击按钮，</w:t>
        </w:r>
        <w:proofErr w:type="gramStart"/>
        <w:r w:rsidRPr="004C0492">
          <w:rPr>
            <w:rFonts w:ascii="仿宋" w:hAnsi="仿宋" w:hint="eastAsia"/>
            <w:sz w:val="28"/>
            <w:szCs w:val="28"/>
            <w:rPrChange w:id="1666" w:author="吴 珊珊" w:date="2019-10-31T09:53:00Z">
              <w:rPr>
                <w:rFonts w:ascii="仿宋" w:hAnsi="仿宋" w:hint="eastAsia"/>
              </w:rPr>
            </w:rPrChange>
          </w:rPr>
          <w:t>直办办结</w:t>
        </w:r>
        <w:proofErr w:type="gramEnd"/>
        <w:r w:rsidRPr="004C0492">
          <w:rPr>
            <w:rFonts w:ascii="仿宋" w:hAnsi="仿宋" w:hint="eastAsia"/>
            <w:sz w:val="28"/>
            <w:szCs w:val="28"/>
            <w:rPrChange w:id="1667" w:author="吴 珊珊" w:date="2019-10-31T09:53:00Z">
              <w:rPr>
                <w:rFonts w:ascii="仿宋" w:hAnsi="仿宋" w:hint="eastAsia"/>
              </w:rPr>
            </w:rPrChange>
          </w:rPr>
          <w:t>；对于</w:t>
        </w:r>
        <w:proofErr w:type="gramStart"/>
        <w:r w:rsidRPr="004C0492">
          <w:rPr>
            <w:rFonts w:ascii="仿宋" w:hAnsi="仿宋" w:hint="eastAsia"/>
            <w:sz w:val="28"/>
            <w:szCs w:val="28"/>
            <w:rPrChange w:id="1668" w:author="吴 珊珊" w:date="2019-10-31T09:53:00Z">
              <w:rPr>
                <w:rFonts w:ascii="仿宋" w:hAnsi="仿宋" w:hint="eastAsia"/>
              </w:rPr>
            </w:rPrChange>
          </w:rPr>
          <w:t>转办类工单</w:t>
        </w:r>
        <w:proofErr w:type="gramEnd"/>
        <w:r w:rsidRPr="004C0492">
          <w:rPr>
            <w:rFonts w:ascii="仿宋" w:hAnsi="仿宋" w:hint="eastAsia"/>
            <w:sz w:val="28"/>
            <w:szCs w:val="28"/>
            <w:rPrChange w:id="1669" w:author="吴 珊珊" w:date="2019-10-31T09:53:00Z">
              <w:rPr>
                <w:rFonts w:ascii="仿宋" w:hAnsi="仿宋" w:hint="eastAsia"/>
              </w:rPr>
            </w:rPrChange>
          </w:rPr>
          <w:t>，点击按钮，可将工单</w:t>
        </w:r>
        <w:del w:id="1670" w:author="吴 珊珊" w:date="2019-10-31T11:24:00Z">
          <w:r w:rsidRPr="004C0492" w:rsidDel="005D0B9E">
            <w:rPr>
              <w:rFonts w:ascii="仿宋" w:hAnsi="仿宋" w:hint="eastAsia"/>
              <w:sz w:val="28"/>
              <w:szCs w:val="28"/>
              <w:rPrChange w:id="1671" w:author="吴 珊珊" w:date="2019-10-31T09:53:00Z">
                <w:rPr>
                  <w:rFonts w:ascii="仿宋" w:hAnsi="仿宋" w:hint="eastAsia"/>
                </w:rPr>
              </w:rPrChange>
            </w:rPr>
            <w:delText>转办</w:delText>
          </w:r>
        </w:del>
      </w:ins>
      <w:ins w:id="1672" w:author="吴 珊珊" w:date="2019-10-31T11:24:00Z">
        <w:r w:rsidR="005D0B9E">
          <w:rPr>
            <w:rFonts w:ascii="仿宋" w:hAnsi="仿宋" w:hint="eastAsia"/>
            <w:sz w:val="28"/>
            <w:szCs w:val="28"/>
          </w:rPr>
          <w:t>提交</w:t>
        </w:r>
      </w:ins>
      <w:ins w:id="1673" w:author="吴 珊珊" w:date="2019-10-29T10:57:00Z">
        <w:r w:rsidRPr="004C0492">
          <w:rPr>
            <w:rFonts w:ascii="仿宋" w:hAnsi="仿宋" w:hint="eastAsia"/>
            <w:sz w:val="28"/>
            <w:szCs w:val="28"/>
            <w:rPrChange w:id="1674" w:author="吴 珊珊" w:date="2019-10-31T09:53:00Z">
              <w:rPr>
                <w:rFonts w:ascii="仿宋" w:hAnsi="仿宋" w:hint="eastAsia"/>
              </w:rPr>
            </w:rPrChange>
          </w:rPr>
          <w:t>至转办中心；对于</w:t>
        </w:r>
        <w:proofErr w:type="gramStart"/>
        <w:r w:rsidRPr="004C0492">
          <w:rPr>
            <w:rFonts w:ascii="仿宋" w:hAnsi="仿宋" w:hint="eastAsia"/>
            <w:sz w:val="28"/>
            <w:szCs w:val="28"/>
            <w:rPrChange w:id="1675" w:author="吴 珊珊" w:date="2019-10-31T09:53:00Z">
              <w:rPr>
                <w:rFonts w:ascii="仿宋" w:hAnsi="仿宋" w:hint="eastAsia"/>
              </w:rPr>
            </w:rPrChange>
          </w:rPr>
          <w:t>催办类工单</w:t>
        </w:r>
        <w:proofErr w:type="gramEnd"/>
        <w:r w:rsidRPr="004C0492">
          <w:rPr>
            <w:rFonts w:ascii="仿宋" w:hAnsi="仿宋" w:hint="eastAsia"/>
            <w:sz w:val="28"/>
            <w:szCs w:val="28"/>
            <w:rPrChange w:id="1676" w:author="吴 珊珊" w:date="2019-10-31T09:53:00Z">
              <w:rPr>
                <w:rFonts w:ascii="仿宋" w:hAnsi="仿宋" w:hint="eastAsia"/>
              </w:rPr>
            </w:rPrChange>
          </w:rPr>
          <w:t>，</w:t>
        </w:r>
      </w:ins>
      <w:ins w:id="1677" w:author="吴 珊珊" w:date="2019-10-31T11:24:00Z">
        <w:r w:rsidR="005D0B9E" w:rsidRPr="00163787">
          <w:rPr>
            <w:rFonts w:ascii="仿宋" w:hAnsi="仿宋" w:hint="eastAsia"/>
            <w:sz w:val="28"/>
            <w:szCs w:val="28"/>
          </w:rPr>
          <w:t>可将工单</w:t>
        </w:r>
        <w:r w:rsidR="005D0B9E">
          <w:rPr>
            <w:rFonts w:ascii="仿宋" w:hAnsi="仿宋" w:hint="eastAsia"/>
            <w:sz w:val="28"/>
            <w:szCs w:val="28"/>
          </w:rPr>
          <w:t>提交</w:t>
        </w:r>
        <w:r w:rsidR="005D0B9E" w:rsidRPr="00163787">
          <w:rPr>
            <w:rFonts w:ascii="仿宋" w:hAnsi="仿宋" w:hint="eastAsia"/>
            <w:sz w:val="28"/>
            <w:szCs w:val="28"/>
          </w:rPr>
          <w:t>至转办中心</w:t>
        </w:r>
      </w:ins>
      <w:ins w:id="1678" w:author="吴 珊珊" w:date="2019-10-29T10:57:00Z">
        <w:del w:id="1679" w:author="吴 珊珊" w:date="2019-10-31T11:24:00Z">
          <w:r w:rsidRPr="004C0492" w:rsidDel="005D0B9E">
            <w:rPr>
              <w:rFonts w:ascii="仿宋" w:hAnsi="仿宋" w:hint="eastAsia"/>
              <w:sz w:val="28"/>
              <w:szCs w:val="28"/>
              <w:rPrChange w:id="1680" w:author="吴 珊珊" w:date="2019-10-31T09:53:00Z">
                <w:rPr>
                  <w:rFonts w:ascii="仿宋" w:hAnsi="仿宋" w:hint="eastAsia"/>
                </w:rPr>
              </w:rPrChange>
            </w:rPr>
            <w:delText>点击按钮，即可给相应办理单位发催办单，催促其办理</w:delText>
          </w:r>
        </w:del>
      </w:ins>
      <w:ins w:id="1681" w:author="吴 珊珊" w:date="2019-10-29T10:58:00Z">
        <w:r w:rsidRPr="004C0492">
          <w:rPr>
            <w:rFonts w:ascii="仿宋" w:hAnsi="仿宋" w:hint="eastAsia"/>
            <w:sz w:val="28"/>
            <w:szCs w:val="28"/>
            <w:rPrChange w:id="1682" w:author="吴 珊珊" w:date="2019-10-31T09:53:00Z">
              <w:rPr>
                <w:rFonts w:ascii="仿宋" w:hAnsi="仿宋" w:hint="eastAsia"/>
              </w:rPr>
            </w:rPrChange>
          </w:rPr>
          <w:t>；</w:t>
        </w:r>
      </w:ins>
    </w:p>
    <w:p w14:paraId="539F93E3" w14:textId="73823F50" w:rsidR="00666D2D" w:rsidRPr="004C0492" w:rsidRDefault="00666D2D" w:rsidP="00666D2D">
      <w:pPr>
        <w:pStyle w:val="a6"/>
        <w:numPr>
          <w:ilvl w:val="0"/>
          <w:numId w:val="4"/>
        </w:numPr>
        <w:ind w:firstLineChars="0"/>
        <w:rPr>
          <w:ins w:id="1683" w:author="吴 珊珊" w:date="2019-10-29T11:30:00Z"/>
          <w:rFonts w:ascii="仿宋" w:hAnsi="仿宋"/>
          <w:sz w:val="28"/>
          <w:szCs w:val="28"/>
          <w:rPrChange w:id="1684" w:author="吴 珊珊" w:date="2019-10-31T09:53:00Z">
            <w:rPr>
              <w:ins w:id="1685" w:author="吴 珊珊" w:date="2019-10-29T11:30:00Z"/>
              <w:rFonts w:ascii="仿宋" w:hAnsi="仿宋"/>
            </w:rPr>
          </w:rPrChange>
        </w:rPr>
      </w:pPr>
      <w:ins w:id="1686" w:author="吴 珊珊" w:date="2019-10-29T10:58:00Z">
        <w:r w:rsidRPr="004C0492">
          <w:rPr>
            <w:rFonts w:ascii="仿宋" w:hAnsi="仿宋" w:hint="eastAsia"/>
            <w:sz w:val="28"/>
            <w:szCs w:val="28"/>
            <w:rPrChange w:id="1687" w:author="吴 珊珊" w:date="2019-10-31T09:53:00Z">
              <w:rPr>
                <w:rFonts w:ascii="仿宋" w:hAnsi="仿宋" w:hint="eastAsia"/>
              </w:rPr>
            </w:rPrChange>
          </w:rPr>
          <w:t>保存并转办理单位：对于</w:t>
        </w:r>
        <w:proofErr w:type="gramStart"/>
        <w:r w:rsidRPr="004C0492">
          <w:rPr>
            <w:rFonts w:ascii="仿宋" w:hAnsi="仿宋" w:hint="eastAsia"/>
            <w:sz w:val="28"/>
            <w:szCs w:val="28"/>
            <w:rPrChange w:id="1688" w:author="吴 珊珊" w:date="2019-10-31T09:53:00Z">
              <w:rPr>
                <w:rFonts w:ascii="仿宋" w:hAnsi="仿宋" w:hint="eastAsia"/>
              </w:rPr>
            </w:rPrChange>
          </w:rPr>
          <w:t>转办类工单</w:t>
        </w:r>
        <w:proofErr w:type="gramEnd"/>
        <w:r w:rsidRPr="004C0492">
          <w:rPr>
            <w:rFonts w:ascii="仿宋" w:hAnsi="仿宋" w:hint="eastAsia"/>
            <w:sz w:val="28"/>
            <w:szCs w:val="28"/>
            <w:rPrChange w:id="1689" w:author="吴 珊珊" w:date="2019-10-31T09:53:00Z">
              <w:rPr>
                <w:rFonts w:ascii="仿宋" w:hAnsi="仿宋" w:hint="eastAsia"/>
              </w:rPr>
            </w:rPrChange>
          </w:rPr>
          <w:t>，提供“保存并转办理单位”按钮，可以修改工单信息后直接转给办理单位。</w:t>
        </w:r>
      </w:ins>
    </w:p>
    <w:p w14:paraId="69B0968B" w14:textId="26D6CE22" w:rsidR="00476510" w:rsidRPr="004C0492" w:rsidRDefault="00476510">
      <w:pPr>
        <w:ind w:firstLine="562"/>
        <w:rPr>
          <w:ins w:id="1690" w:author="吴 珊珊" w:date="2019-10-29T11:30:00Z"/>
          <w:b/>
          <w:sz w:val="28"/>
          <w:szCs w:val="28"/>
          <w:rPrChange w:id="1691" w:author="吴 珊珊" w:date="2019-10-31T09:53:00Z">
            <w:rPr>
              <w:ins w:id="1692" w:author="吴 珊珊" w:date="2019-10-29T11:30:00Z"/>
              <w:b/>
            </w:rPr>
          </w:rPrChange>
        </w:rPr>
        <w:pPrChange w:id="1693" w:author="吴 珊珊" w:date="2019-10-29T11:30:00Z">
          <w:pPr>
            <w:pStyle w:val="a6"/>
            <w:numPr>
              <w:numId w:val="4"/>
            </w:numPr>
            <w:ind w:left="840" w:firstLineChars="0" w:hanging="420"/>
          </w:pPr>
        </w:pPrChange>
      </w:pPr>
      <w:ins w:id="1694" w:author="吴 珊珊" w:date="2019-10-29T11:30:00Z">
        <w:r w:rsidRPr="004C0492">
          <w:rPr>
            <w:b/>
            <w:sz w:val="28"/>
            <w:szCs w:val="28"/>
            <w:rPrChange w:id="1695" w:author="吴 珊珊" w:date="2019-10-31T09:53:00Z">
              <w:rPr>
                <w:rFonts w:ascii="仿宋" w:hAnsi="仿宋"/>
              </w:rPr>
            </w:rPrChange>
          </w:rPr>
          <w:t>3</w:t>
        </w:r>
        <w:r w:rsidRPr="004C0492">
          <w:rPr>
            <w:rFonts w:hint="eastAsia"/>
            <w:b/>
            <w:sz w:val="28"/>
            <w:szCs w:val="28"/>
            <w:rPrChange w:id="1696" w:author="吴 珊珊" w:date="2019-10-31T09:53:00Z">
              <w:rPr>
                <w:rFonts w:ascii="仿宋" w:hAnsi="仿宋" w:hint="eastAsia"/>
              </w:rPr>
            </w:rPrChange>
          </w:rPr>
          <w:t>）其他</w:t>
        </w:r>
      </w:ins>
    </w:p>
    <w:p w14:paraId="482401C7" w14:textId="4048B03E" w:rsidR="00476510" w:rsidRPr="004C0492" w:rsidRDefault="00476510">
      <w:pPr>
        <w:ind w:firstLine="560"/>
        <w:rPr>
          <w:ins w:id="1697" w:author="吴 珊珊" w:date="2019-10-29T10:59:00Z"/>
          <w:sz w:val="28"/>
          <w:szCs w:val="28"/>
          <w:rPrChange w:id="1698" w:author="吴 珊珊" w:date="2019-10-31T09:53:00Z">
            <w:rPr>
              <w:ins w:id="1699" w:author="吴 珊珊" w:date="2019-10-29T10:59:00Z"/>
              <w:rFonts w:ascii="仿宋" w:hAnsi="仿宋"/>
            </w:rPr>
          </w:rPrChange>
        </w:rPr>
        <w:pPrChange w:id="1700" w:author="吴 珊珊" w:date="2019-10-29T11:30:00Z">
          <w:pPr>
            <w:pStyle w:val="a6"/>
            <w:numPr>
              <w:numId w:val="4"/>
            </w:numPr>
            <w:ind w:left="840" w:firstLineChars="0" w:hanging="420"/>
          </w:pPr>
        </w:pPrChange>
      </w:pPr>
      <w:ins w:id="1701" w:author="吴 珊珊" w:date="2019-10-29T11:33:00Z">
        <w:r w:rsidRPr="004C0492">
          <w:rPr>
            <w:rFonts w:hint="eastAsia"/>
            <w:sz w:val="28"/>
            <w:szCs w:val="28"/>
            <w:rPrChange w:id="1702" w:author="吴 珊珊" w:date="2019-10-31T09:53:00Z">
              <w:rPr>
                <w:rFonts w:hint="eastAsia"/>
              </w:rPr>
            </w:rPrChange>
          </w:rPr>
          <w:t>若</w:t>
        </w:r>
      </w:ins>
      <w:ins w:id="1703" w:author="吴 珊珊" w:date="2019-10-29T11:32:00Z">
        <w:r w:rsidRPr="004C0492">
          <w:rPr>
            <w:rFonts w:hint="eastAsia"/>
            <w:sz w:val="28"/>
            <w:szCs w:val="28"/>
            <w:rPrChange w:id="1704" w:author="吴 珊珊" w:date="2019-10-31T09:53:00Z">
              <w:rPr>
                <w:rFonts w:hint="eastAsia"/>
              </w:rPr>
            </w:rPrChange>
          </w:rPr>
          <w:t>对</w:t>
        </w:r>
      </w:ins>
      <w:ins w:id="1705" w:author="吴 珊珊" w:date="2019-10-29T11:31:00Z">
        <w:r w:rsidRPr="004C0492">
          <w:rPr>
            <w:rFonts w:hint="eastAsia"/>
            <w:sz w:val="28"/>
            <w:szCs w:val="28"/>
            <w:rPrChange w:id="1706" w:author="吴 珊珊" w:date="2019-10-31T09:53:00Z">
              <w:rPr>
                <w:rFonts w:hint="eastAsia"/>
                <w:b/>
              </w:rPr>
            </w:rPrChange>
          </w:rPr>
          <w:t>当前工单操作了保存并提交或保存并转办理单位的任一按钮，</w:t>
        </w:r>
      </w:ins>
      <w:ins w:id="1707" w:author="吴 珊珊" w:date="2019-10-29T11:33:00Z">
        <w:r w:rsidRPr="004C0492">
          <w:rPr>
            <w:rFonts w:hint="eastAsia"/>
            <w:sz w:val="28"/>
            <w:szCs w:val="28"/>
            <w:rPrChange w:id="1708" w:author="吴 珊珊" w:date="2019-10-31T09:53:00Z">
              <w:rPr>
                <w:rFonts w:hint="eastAsia"/>
              </w:rPr>
            </w:rPrChange>
          </w:rPr>
          <w:t>则</w:t>
        </w:r>
      </w:ins>
      <w:ins w:id="1709" w:author="吴 珊珊" w:date="2019-10-29T11:31:00Z">
        <w:r w:rsidRPr="004C0492">
          <w:rPr>
            <w:rFonts w:hint="eastAsia"/>
            <w:sz w:val="28"/>
            <w:szCs w:val="28"/>
            <w:rPrChange w:id="1710" w:author="吴 珊珊" w:date="2019-10-31T09:53:00Z">
              <w:rPr>
                <w:rFonts w:hint="eastAsia"/>
                <w:b/>
              </w:rPr>
            </w:rPrChange>
          </w:rPr>
          <w:t>此</w:t>
        </w:r>
      </w:ins>
      <w:ins w:id="1711" w:author="吴 珊珊" w:date="2019-10-29T11:32:00Z">
        <w:r w:rsidRPr="004C0492">
          <w:rPr>
            <w:rFonts w:hint="eastAsia"/>
            <w:sz w:val="28"/>
            <w:szCs w:val="28"/>
            <w:rPrChange w:id="1712" w:author="吴 珊珊" w:date="2019-10-31T09:53:00Z">
              <w:rPr>
                <w:rFonts w:hint="eastAsia"/>
              </w:rPr>
            </w:rPrChange>
          </w:rPr>
          <w:t>条</w:t>
        </w:r>
      </w:ins>
      <w:ins w:id="1713" w:author="吴 珊珊" w:date="2019-10-29T11:31:00Z">
        <w:r w:rsidRPr="004C0492">
          <w:rPr>
            <w:rFonts w:hint="eastAsia"/>
            <w:sz w:val="28"/>
            <w:szCs w:val="28"/>
            <w:rPrChange w:id="1714" w:author="吴 珊珊" w:date="2019-10-31T09:53:00Z">
              <w:rPr>
                <w:rFonts w:hint="eastAsia"/>
                <w:b/>
              </w:rPr>
            </w:rPrChange>
          </w:rPr>
          <w:t>工单的待办事宜</w:t>
        </w:r>
      </w:ins>
      <w:ins w:id="1715" w:author="吴 珊珊" w:date="2019-10-29T11:32:00Z">
        <w:r w:rsidRPr="004C0492">
          <w:rPr>
            <w:rFonts w:hint="eastAsia"/>
            <w:sz w:val="28"/>
            <w:szCs w:val="28"/>
            <w:rPrChange w:id="1716" w:author="吴 珊珊" w:date="2019-10-31T09:53:00Z">
              <w:rPr>
                <w:rFonts w:hint="eastAsia"/>
                <w:b/>
              </w:rPr>
            </w:rPrChange>
          </w:rPr>
          <w:t>记录删除。</w:t>
        </w:r>
      </w:ins>
    </w:p>
    <w:p w14:paraId="60F08218" w14:textId="26D6CE22" w:rsidR="00666D2D" w:rsidRPr="004C0492" w:rsidRDefault="003E7B1A">
      <w:pPr>
        <w:pStyle w:val="4"/>
        <w:numPr>
          <w:ilvl w:val="3"/>
          <w:numId w:val="8"/>
        </w:numPr>
        <w:ind w:firstLineChars="0"/>
        <w:rPr>
          <w:ins w:id="1717" w:author="吴 珊珊" w:date="2019-10-29T10:59:00Z"/>
          <w:rPrChange w:id="1718" w:author="吴 珊珊" w:date="2019-10-31T09:53:00Z">
            <w:rPr>
              <w:ins w:id="1719" w:author="吴 珊珊" w:date="2019-10-29T10:59:00Z"/>
            </w:rPr>
          </w:rPrChange>
        </w:rPr>
        <w:pPrChange w:id="1720" w:author="吴 珊珊" w:date="2019-10-29T12:27:00Z">
          <w:pPr>
            <w:ind w:firstLine="480"/>
          </w:pPr>
        </w:pPrChange>
      </w:pPr>
      <w:ins w:id="1721" w:author="吴 珊珊" w:date="2019-10-29T11:14:00Z">
        <w:r w:rsidRPr="004C0492">
          <w:rPr>
            <w:rFonts w:hint="eastAsia"/>
            <w:rPrChange w:id="1722" w:author="吴 珊珊" w:date="2019-10-31T09:53:00Z">
              <w:rPr>
                <w:rFonts w:hint="eastAsia"/>
              </w:rPr>
            </w:rPrChange>
          </w:rPr>
          <w:t>转办</w:t>
        </w:r>
      </w:ins>
      <w:ins w:id="1723" w:author="吴 珊珊" w:date="2019-10-29T10:59:00Z">
        <w:r w:rsidR="00666D2D" w:rsidRPr="004C0492">
          <w:rPr>
            <w:rFonts w:hint="eastAsia"/>
            <w:rPrChange w:id="1724" w:author="吴 珊珊" w:date="2019-10-31T09:53:00Z">
              <w:rPr>
                <w:rFonts w:hint="eastAsia"/>
              </w:rPr>
            </w:rPrChange>
          </w:rPr>
          <w:t>退受理</w:t>
        </w:r>
      </w:ins>
    </w:p>
    <w:p w14:paraId="102FB7FD" w14:textId="0943EF22" w:rsidR="00666D2D" w:rsidRPr="004C0492" w:rsidRDefault="003E7B1A" w:rsidP="00666D2D">
      <w:pPr>
        <w:ind w:firstLine="560"/>
        <w:rPr>
          <w:ins w:id="1725" w:author="吴 珊珊" w:date="2019-10-29T11:14:00Z"/>
          <w:rFonts w:ascii="仿宋" w:hAnsi="仿宋"/>
          <w:sz w:val="28"/>
          <w:szCs w:val="28"/>
          <w:rPrChange w:id="1726" w:author="吴 珊珊" w:date="2019-10-31T09:53:00Z">
            <w:rPr>
              <w:ins w:id="1727" w:author="吴 珊珊" w:date="2019-10-29T11:14:00Z"/>
              <w:rFonts w:ascii="仿宋" w:hAnsi="仿宋"/>
            </w:rPr>
          </w:rPrChange>
        </w:rPr>
      </w:pPr>
      <w:ins w:id="1728" w:author="吴 珊珊" w:date="2019-10-29T10:59:00Z">
        <w:r w:rsidRPr="004C0492">
          <w:rPr>
            <w:rFonts w:hint="eastAsia"/>
            <w:sz w:val="28"/>
            <w:szCs w:val="28"/>
            <w:rPrChange w:id="1729" w:author="吴 珊珊" w:date="2019-10-31T09:53:00Z">
              <w:rPr>
                <w:rFonts w:hint="eastAsia"/>
              </w:rPr>
            </w:rPrChange>
          </w:rPr>
          <w:t>待办分类</w:t>
        </w:r>
        <w:r w:rsidR="00666D2D" w:rsidRPr="004C0492">
          <w:rPr>
            <w:rFonts w:hint="eastAsia"/>
            <w:sz w:val="28"/>
            <w:szCs w:val="28"/>
            <w:rPrChange w:id="1730" w:author="吴 珊珊" w:date="2019-10-31T09:53:00Z">
              <w:rPr>
                <w:rFonts w:hint="eastAsia"/>
              </w:rPr>
            </w:rPrChange>
          </w:rPr>
          <w:t>为退受理时，点击列表，</w:t>
        </w:r>
        <w:r w:rsidRPr="004C0492">
          <w:rPr>
            <w:rFonts w:ascii="仿宋" w:hAnsi="仿宋" w:hint="eastAsia"/>
            <w:sz w:val="28"/>
            <w:szCs w:val="28"/>
            <w:rPrChange w:id="1731" w:author="吴 珊珊" w:date="2019-10-31T09:53:00Z">
              <w:rPr>
                <w:rFonts w:ascii="仿宋" w:hAnsi="仿宋" w:hint="eastAsia"/>
              </w:rPr>
            </w:rPrChange>
          </w:rPr>
          <w:t>展示工</w:t>
        </w:r>
        <w:proofErr w:type="gramStart"/>
        <w:r w:rsidRPr="004C0492">
          <w:rPr>
            <w:rFonts w:ascii="仿宋" w:hAnsi="仿宋" w:hint="eastAsia"/>
            <w:sz w:val="28"/>
            <w:szCs w:val="28"/>
            <w:rPrChange w:id="1732" w:author="吴 珊珊" w:date="2019-10-31T09:53:00Z">
              <w:rPr>
                <w:rFonts w:ascii="仿宋" w:hAnsi="仿宋" w:hint="eastAsia"/>
              </w:rPr>
            </w:rPrChange>
          </w:rPr>
          <w:t>单基本</w:t>
        </w:r>
        <w:proofErr w:type="gramEnd"/>
        <w:r w:rsidRPr="004C0492">
          <w:rPr>
            <w:rFonts w:ascii="仿宋" w:hAnsi="仿宋" w:hint="eastAsia"/>
            <w:sz w:val="28"/>
            <w:szCs w:val="28"/>
            <w:rPrChange w:id="1733" w:author="吴 珊珊" w:date="2019-10-31T09:53:00Z">
              <w:rPr>
                <w:rFonts w:ascii="仿宋" w:hAnsi="仿宋" w:hint="eastAsia"/>
              </w:rPr>
            </w:rPrChange>
          </w:rPr>
          <w:t>信息</w:t>
        </w:r>
      </w:ins>
      <w:ins w:id="1734" w:author="吴 珊珊" w:date="2019-10-29T11:14:00Z">
        <w:r w:rsidRPr="004C0492">
          <w:rPr>
            <w:rFonts w:ascii="仿宋" w:hAnsi="仿宋" w:hint="eastAsia"/>
            <w:sz w:val="28"/>
            <w:szCs w:val="28"/>
            <w:rPrChange w:id="1735" w:author="吴 珊珊" w:date="2019-10-31T09:53:00Z">
              <w:rPr>
                <w:rFonts w:ascii="仿宋" w:hAnsi="仿宋" w:hint="eastAsia"/>
              </w:rPr>
            </w:rPrChange>
          </w:rPr>
          <w:t>。</w:t>
        </w:r>
      </w:ins>
    </w:p>
    <w:p w14:paraId="0A06428C" w14:textId="54EAB214" w:rsidR="003E7B1A" w:rsidRPr="004C0492" w:rsidRDefault="003E7B1A" w:rsidP="00666D2D">
      <w:pPr>
        <w:ind w:firstLine="562"/>
        <w:rPr>
          <w:ins w:id="1736" w:author="吴 珊珊" w:date="2019-10-29T11:15:00Z"/>
          <w:b/>
          <w:sz w:val="28"/>
          <w:szCs w:val="28"/>
          <w:rPrChange w:id="1737" w:author="吴 珊珊" w:date="2019-10-31T09:53:00Z">
            <w:rPr>
              <w:ins w:id="1738" w:author="吴 珊珊" w:date="2019-10-29T11:15:00Z"/>
            </w:rPr>
          </w:rPrChange>
        </w:rPr>
      </w:pPr>
      <w:ins w:id="1739" w:author="吴 珊珊" w:date="2019-10-29T11:15:00Z">
        <w:r w:rsidRPr="004C0492">
          <w:rPr>
            <w:b/>
            <w:sz w:val="28"/>
            <w:szCs w:val="28"/>
            <w:rPrChange w:id="1740" w:author="吴 珊珊" w:date="2019-10-31T09:53:00Z">
              <w:rPr/>
            </w:rPrChange>
          </w:rPr>
          <w:t>1</w:t>
        </w:r>
        <w:r w:rsidRPr="004C0492">
          <w:rPr>
            <w:rFonts w:hint="eastAsia"/>
            <w:b/>
            <w:sz w:val="28"/>
            <w:szCs w:val="28"/>
            <w:rPrChange w:id="1741" w:author="吴 珊珊" w:date="2019-10-31T09:53:00Z">
              <w:rPr>
                <w:rFonts w:hint="eastAsia"/>
              </w:rPr>
            </w:rPrChange>
          </w:rPr>
          <w:t>）点击列表展示工单详情</w:t>
        </w:r>
      </w:ins>
    </w:p>
    <w:p w14:paraId="4ABE80A2" w14:textId="0A0638BA" w:rsidR="003E7B1A" w:rsidRPr="004C0492" w:rsidRDefault="003E7B1A" w:rsidP="00666D2D">
      <w:pPr>
        <w:ind w:firstLine="560"/>
        <w:rPr>
          <w:ins w:id="1742" w:author="吴 珊珊" w:date="2019-10-29T11:15:00Z"/>
          <w:rFonts w:ascii="仿宋" w:hAnsi="仿宋"/>
          <w:sz w:val="28"/>
          <w:szCs w:val="28"/>
          <w:rPrChange w:id="1743" w:author="吴 珊珊" w:date="2019-10-31T09:53:00Z">
            <w:rPr>
              <w:ins w:id="1744" w:author="吴 珊珊" w:date="2019-10-29T11:15:00Z"/>
              <w:rFonts w:ascii="仿宋" w:hAnsi="仿宋"/>
            </w:rPr>
          </w:rPrChange>
        </w:rPr>
      </w:pPr>
      <w:ins w:id="1745" w:author="吴 珊珊" w:date="2019-10-29T11:15:00Z">
        <w:r w:rsidRPr="004C0492">
          <w:rPr>
            <w:rFonts w:ascii="仿宋" w:hAnsi="仿宋" w:hint="eastAsia"/>
            <w:sz w:val="28"/>
            <w:szCs w:val="28"/>
            <w:rPrChange w:id="1746" w:author="吴 珊珊" w:date="2019-10-31T09:53:00Z">
              <w:rPr>
                <w:rFonts w:ascii="仿宋" w:hAnsi="仿宋" w:hint="eastAsia"/>
              </w:rPr>
            </w:rPrChange>
          </w:rPr>
          <w:t>与保存未提交工单的信息展示相比，增加了转办退受理</w:t>
        </w:r>
        <w:proofErr w:type="gramStart"/>
        <w:r w:rsidRPr="004C0492">
          <w:rPr>
            <w:rFonts w:ascii="仿宋" w:hAnsi="仿宋" w:hint="eastAsia"/>
            <w:sz w:val="28"/>
            <w:szCs w:val="28"/>
            <w:rPrChange w:id="1747" w:author="吴 珊珊" w:date="2019-10-31T09:53:00Z">
              <w:rPr>
                <w:rFonts w:ascii="仿宋" w:hAnsi="仿宋" w:hint="eastAsia"/>
              </w:rPr>
            </w:rPrChange>
          </w:rPr>
          <w:t>项展示项</w:t>
        </w:r>
        <w:proofErr w:type="gramEnd"/>
        <w:r w:rsidRPr="004C0492">
          <w:rPr>
            <w:rFonts w:ascii="仿宋" w:hAnsi="仿宋" w:hint="eastAsia"/>
            <w:sz w:val="28"/>
            <w:szCs w:val="28"/>
            <w:rPrChange w:id="1748" w:author="吴 珊珊" w:date="2019-10-31T09:53:00Z">
              <w:rPr>
                <w:rFonts w:ascii="仿宋" w:hAnsi="仿宋" w:hint="eastAsia"/>
              </w:rPr>
            </w:rPrChange>
          </w:rPr>
          <w:t>。</w:t>
        </w:r>
      </w:ins>
    </w:p>
    <w:p w14:paraId="2BBAE128" w14:textId="2CD75087" w:rsidR="003E7B1A" w:rsidRPr="004C0492" w:rsidRDefault="003E7B1A" w:rsidP="00666D2D">
      <w:pPr>
        <w:ind w:firstLine="560"/>
        <w:rPr>
          <w:ins w:id="1749" w:author="吴 珊珊" w:date="2019-10-29T11:37:00Z"/>
          <w:sz w:val="28"/>
          <w:szCs w:val="28"/>
          <w:rPrChange w:id="1750" w:author="吴 珊珊" w:date="2019-10-31T09:53:00Z">
            <w:rPr>
              <w:ins w:id="1751" w:author="吴 珊珊" w:date="2019-10-29T11:37:00Z"/>
            </w:rPr>
          </w:rPrChange>
        </w:rPr>
      </w:pPr>
      <w:ins w:id="1752" w:author="吴 珊珊" w:date="2019-10-29T11:16:00Z">
        <w:r w:rsidRPr="004C0492">
          <w:rPr>
            <w:rFonts w:hint="eastAsia"/>
            <w:sz w:val="28"/>
            <w:szCs w:val="28"/>
            <w:rPrChange w:id="1753" w:author="吴 珊珊" w:date="2019-10-31T09:53:00Z">
              <w:rPr>
                <w:rFonts w:hint="eastAsia"/>
              </w:rPr>
            </w:rPrChange>
          </w:rPr>
          <w:t>转办退受理：</w:t>
        </w:r>
      </w:ins>
      <w:ins w:id="1754" w:author="吴 珊珊" w:date="2019-10-29T11:17:00Z">
        <w:r w:rsidRPr="004C0492">
          <w:rPr>
            <w:rFonts w:hint="eastAsia"/>
            <w:sz w:val="28"/>
            <w:szCs w:val="28"/>
            <w:rPrChange w:id="1755" w:author="吴 珊珊" w:date="2019-10-31T09:53:00Z">
              <w:rPr>
                <w:rFonts w:hint="eastAsia"/>
              </w:rPr>
            </w:rPrChange>
          </w:rPr>
          <w:t>退受理意见和时间。</w:t>
        </w:r>
      </w:ins>
    </w:p>
    <w:p w14:paraId="4E765E92" w14:textId="53425C00" w:rsidR="00476510" w:rsidDel="001330E1" w:rsidRDefault="00476510" w:rsidP="001330E1">
      <w:pPr>
        <w:ind w:firstLine="560"/>
        <w:jc w:val="left"/>
        <w:rPr>
          <w:del w:id="1756" w:author="吴 珊珊" w:date="2019-10-31T14:11:00Z"/>
          <w:sz w:val="28"/>
          <w:szCs w:val="28"/>
        </w:rPr>
        <w:pPrChange w:id="1757" w:author="吴 珊珊" w:date="2019-10-31T14:12:00Z">
          <w:pPr>
            <w:ind w:firstLine="480"/>
          </w:pPr>
        </w:pPrChange>
      </w:pPr>
      <w:ins w:id="1758" w:author="吴 珊珊" w:date="2019-10-29T11:37:00Z">
        <w:r w:rsidRPr="004C0492">
          <w:rPr>
            <w:sz w:val="28"/>
            <w:szCs w:val="28"/>
            <w:rPrChange w:id="1759" w:author="吴 珊珊" w:date="2019-10-31T09:53:00Z">
              <w:rPr/>
            </w:rPrChange>
          </w:rPr>
          <w:t>若当前工单有</w:t>
        </w:r>
        <w:r w:rsidRPr="004C0492">
          <w:rPr>
            <w:rFonts w:hint="eastAsia"/>
            <w:sz w:val="28"/>
            <w:szCs w:val="28"/>
            <w:rPrChange w:id="1760" w:author="吴 珊珊" w:date="2019-10-31T09:53:00Z">
              <w:rPr>
                <w:rFonts w:hint="eastAsia"/>
              </w:rPr>
            </w:rPrChange>
          </w:rPr>
          <w:t>“部门回退”信息，则也可在工单详情页面展示工单回退信息</w:t>
        </w:r>
      </w:ins>
      <w:ins w:id="1761" w:author="吴 珊珊" w:date="2019-10-29T11:38:00Z">
        <w:r w:rsidR="00216460" w:rsidRPr="004C0492">
          <w:rPr>
            <w:rFonts w:hint="eastAsia"/>
            <w:sz w:val="28"/>
            <w:szCs w:val="28"/>
            <w:rPrChange w:id="1762" w:author="吴 珊珊" w:date="2019-10-31T09:53:00Z">
              <w:rPr>
                <w:rFonts w:hint="eastAsia"/>
              </w:rPr>
            </w:rPrChange>
          </w:rPr>
          <w:t>，信息包含</w:t>
        </w:r>
        <w:r w:rsidR="007A390E" w:rsidRPr="004C0492">
          <w:rPr>
            <w:rFonts w:hint="eastAsia"/>
            <w:sz w:val="28"/>
            <w:szCs w:val="28"/>
            <w:rPrChange w:id="1763" w:author="吴 珊珊" w:date="2019-10-31T09:53:00Z">
              <w:rPr>
                <w:rFonts w:hint="eastAsia"/>
              </w:rPr>
            </w:rPrChange>
          </w:rPr>
          <w:t>回退理由、领导意见、建议、回退部门、回退时间、联系人、联系电话，若该工</w:t>
        </w:r>
        <w:proofErr w:type="gramStart"/>
        <w:r w:rsidR="007A390E" w:rsidRPr="004C0492">
          <w:rPr>
            <w:rFonts w:hint="eastAsia"/>
            <w:sz w:val="28"/>
            <w:szCs w:val="28"/>
            <w:rPrChange w:id="1764" w:author="吴 珊珊" w:date="2019-10-31T09:53:00Z">
              <w:rPr>
                <w:rFonts w:hint="eastAsia"/>
              </w:rPr>
            </w:rPrChange>
          </w:rPr>
          <w:t>单存在</w:t>
        </w:r>
        <w:proofErr w:type="gramEnd"/>
        <w:r w:rsidR="007A390E" w:rsidRPr="004C0492">
          <w:rPr>
            <w:rFonts w:hint="eastAsia"/>
            <w:sz w:val="28"/>
            <w:szCs w:val="28"/>
            <w:rPrChange w:id="1765" w:author="吴 珊珊" w:date="2019-10-31T09:53:00Z">
              <w:rPr>
                <w:rFonts w:hint="eastAsia"/>
              </w:rPr>
            </w:rPrChange>
          </w:rPr>
          <w:t>多条</w:t>
        </w:r>
      </w:ins>
      <w:ins w:id="1766" w:author="吴 珊珊" w:date="2019-10-29T11:40:00Z">
        <w:r w:rsidR="007A390E" w:rsidRPr="004C0492">
          <w:rPr>
            <w:rFonts w:hint="eastAsia"/>
            <w:sz w:val="28"/>
            <w:szCs w:val="28"/>
            <w:rPrChange w:id="1767" w:author="吴 珊珊" w:date="2019-10-31T09:53:00Z">
              <w:rPr>
                <w:rFonts w:hint="eastAsia"/>
              </w:rPr>
            </w:rPrChange>
          </w:rPr>
          <w:t>部门回退信息，则展示多条，</w:t>
        </w:r>
      </w:ins>
      <w:ins w:id="1768" w:author="吴 珊珊" w:date="2019-10-29T11:38:00Z">
        <w:r w:rsidR="007A390E" w:rsidRPr="004C0492">
          <w:rPr>
            <w:rFonts w:hint="eastAsia"/>
            <w:sz w:val="28"/>
            <w:szCs w:val="28"/>
            <w:rPrChange w:id="1769" w:author="吴 珊珊" w:date="2019-10-31T09:53:00Z">
              <w:rPr>
                <w:rFonts w:hint="eastAsia"/>
              </w:rPr>
            </w:rPrChange>
          </w:rPr>
          <w:t>均不可编辑。</w:t>
        </w:r>
      </w:ins>
    </w:p>
    <w:p w14:paraId="3240E016" w14:textId="7DE1787E" w:rsidR="001330E1" w:rsidRDefault="001330E1" w:rsidP="001330E1">
      <w:pPr>
        <w:ind w:firstLine="560"/>
        <w:jc w:val="left"/>
        <w:rPr>
          <w:ins w:id="1770" w:author="吴 珊珊" w:date="2019-10-31T14:12:00Z"/>
          <w:sz w:val="28"/>
          <w:szCs w:val="28"/>
        </w:rPr>
        <w:pPrChange w:id="1771" w:author="吴 珊珊" w:date="2019-10-31T14:12:00Z">
          <w:pPr>
            <w:ind w:firstLine="560"/>
          </w:pPr>
        </w:pPrChange>
      </w:pPr>
      <w:ins w:id="1772" w:author="吴 珊珊" w:date="2019-10-31T14:12:00Z">
        <w:r w:rsidRPr="00BE5CA5">
          <w:rPr>
            <w:noProof/>
            <w:sz w:val="28"/>
            <w:szCs w:val="28"/>
          </w:rPr>
          <w:drawing>
            <wp:inline distT="0" distB="0" distL="0" distR="0" wp14:anchorId="4DD86512" wp14:editId="3A18CD77">
              <wp:extent cx="5274310" cy="1835150"/>
              <wp:effectExtent l="0" t="0" r="2540" b="0"/>
              <wp:docPr id="8" name="图片 8" descr="C:\Users\ADMINI~1\AppData\Local\Temp\1572492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249257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835150"/>
                      </a:xfrm>
                      <a:prstGeom prst="rect">
                        <a:avLst/>
                      </a:prstGeom>
                      <a:noFill/>
                      <a:ln>
                        <a:noFill/>
                      </a:ln>
                    </pic:spPr>
                  </pic:pic>
                </a:graphicData>
              </a:graphic>
            </wp:inline>
          </w:drawing>
        </w:r>
      </w:ins>
    </w:p>
    <w:p w14:paraId="600B40D1" w14:textId="39CEBB38" w:rsidR="00216460" w:rsidRPr="004C0492" w:rsidRDefault="001330E1" w:rsidP="001330E1">
      <w:pPr>
        <w:ind w:firstLine="560"/>
        <w:jc w:val="left"/>
        <w:rPr>
          <w:ins w:id="1773" w:author="吴 珊珊" w:date="2019-10-29T11:17:00Z"/>
          <w:sz w:val="28"/>
          <w:szCs w:val="28"/>
          <w:rPrChange w:id="1774" w:author="吴 珊珊" w:date="2019-10-31T09:53:00Z">
            <w:rPr>
              <w:ins w:id="1775" w:author="吴 珊珊" w:date="2019-10-29T11:17:00Z"/>
            </w:rPr>
          </w:rPrChange>
        </w:rPr>
        <w:pPrChange w:id="1776" w:author="吴 珊珊" w:date="2019-10-31T14:12:00Z">
          <w:pPr>
            <w:ind w:firstLine="560"/>
          </w:pPr>
        </w:pPrChange>
      </w:pPr>
      <w:ins w:id="1777" w:author="吴 珊珊" w:date="2019-10-31T14:12:00Z">
        <w:r>
          <w:rPr>
            <w:sz w:val="28"/>
            <w:szCs w:val="28"/>
          </w:rPr>
          <w:lastRenderedPageBreak/>
          <w:t>注</w:t>
        </w:r>
        <w:r>
          <w:rPr>
            <w:rFonts w:hint="eastAsia"/>
            <w:sz w:val="28"/>
            <w:szCs w:val="28"/>
          </w:rPr>
          <w:t>：</w:t>
        </w:r>
        <w:r>
          <w:rPr>
            <w:sz w:val="28"/>
            <w:szCs w:val="28"/>
          </w:rPr>
          <w:t>转办退受理中不显示转办退受理人员</w:t>
        </w:r>
        <w:r>
          <w:rPr>
            <w:rFonts w:hint="eastAsia"/>
            <w:sz w:val="28"/>
            <w:szCs w:val="28"/>
          </w:rPr>
          <w:t>，</w:t>
        </w:r>
        <w:r>
          <w:rPr>
            <w:sz w:val="28"/>
            <w:szCs w:val="28"/>
          </w:rPr>
          <w:t>只显示</w:t>
        </w:r>
      </w:ins>
      <w:ins w:id="1778" w:author="吴 珊珊" w:date="2019-10-31T14:13:00Z">
        <w:r>
          <w:rPr>
            <w:sz w:val="28"/>
            <w:szCs w:val="28"/>
          </w:rPr>
          <w:t>时间和意见</w:t>
        </w:r>
      </w:ins>
      <w:ins w:id="1779" w:author="吴 珊珊" w:date="2019-10-31T14:12:00Z">
        <w:r>
          <w:rPr>
            <w:rFonts w:hint="eastAsia"/>
            <w:sz w:val="28"/>
            <w:szCs w:val="28"/>
          </w:rPr>
          <w:t>。</w:t>
        </w:r>
      </w:ins>
    </w:p>
    <w:p w14:paraId="5B3923E8" w14:textId="49618657" w:rsidR="003E7B1A" w:rsidRPr="004C0492" w:rsidRDefault="003E7B1A" w:rsidP="00666D2D">
      <w:pPr>
        <w:ind w:firstLine="562"/>
        <w:rPr>
          <w:ins w:id="1780" w:author="吴 珊珊" w:date="2019-10-29T11:18:00Z"/>
          <w:b/>
          <w:sz w:val="28"/>
          <w:szCs w:val="28"/>
          <w:rPrChange w:id="1781" w:author="吴 珊珊" w:date="2019-10-31T09:53:00Z">
            <w:rPr>
              <w:ins w:id="1782" w:author="吴 珊珊" w:date="2019-10-29T11:18:00Z"/>
            </w:rPr>
          </w:rPrChange>
        </w:rPr>
      </w:pPr>
      <w:ins w:id="1783" w:author="吴 珊珊" w:date="2019-10-29T11:17:00Z">
        <w:r w:rsidRPr="004C0492">
          <w:rPr>
            <w:b/>
            <w:sz w:val="28"/>
            <w:szCs w:val="28"/>
            <w:rPrChange w:id="1784" w:author="吴 珊珊" w:date="2019-10-31T09:53:00Z">
              <w:rPr/>
            </w:rPrChange>
          </w:rPr>
          <w:t>2</w:t>
        </w:r>
        <w:r w:rsidRPr="004C0492">
          <w:rPr>
            <w:rFonts w:hint="eastAsia"/>
            <w:b/>
            <w:sz w:val="28"/>
            <w:szCs w:val="28"/>
            <w:rPrChange w:id="1785" w:author="吴 珊珊" w:date="2019-10-31T09:53:00Z">
              <w:rPr>
                <w:rFonts w:hint="eastAsia"/>
              </w:rPr>
            </w:rPrChange>
          </w:rPr>
          <w:t>）</w:t>
        </w:r>
      </w:ins>
      <w:ins w:id="1786" w:author="吴 珊珊" w:date="2019-10-29T11:18:00Z">
        <w:r w:rsidR="00E46DDB" w:rsidRPr="004C0492">
          <w:rPr>
            <w:rFonts w:hint="eastAsia"/>
            <w:b/>
            <w:sz w:val="28"/>
            <w:szCs w:val="28"/>
            <w:rPrChange w:id="1787" w:author="吴 珊珊" w:date="2019-10-31T09:53:00Z">
              <w:rPr>
                <w:rFonts w:hint="eastAsia"/>
              </w:rPr>
            </w:rPrChange>
          </w:rPr>
          <w:t>功能按钮</w:t>
        </w:r>
      </w:ins>
    </w:p>
    <w:p w14:paraId="3D6B9677" w14:textId="1389C214" w:rsidR="00E46DDB" w:rsidRPr="004C0492" w:rsidRDefault="00E46DDB" w:rsidP="00666D2D">
      <w:pPr>
        <w:ind w:firstLine="560"/>
        <w:rPr>
          <w:ins w:id="1788" w:author="吴 珊珊" w:date="2019-10-29T11:19:00Z"/>
          <w:sz w:val="28"/>
          <w:szCs w:val="28"/>
          <w:rPrChange w:id="1789" w:author="吴 珊珊" w:date="2019-10-31T09:53:00Z">
            <w:rPr>
              <w:ins w:id="1790" w:author="吴 珊珊" w:date="2019-10-29T11:19:00Z"/>
            </w:rPr>
          </w:rPrChange>
        </w:rPr>
      </w:pPr>
      <w:ins w:id="1791" w:author="吴 珊珊" w:date="2019-10-29T11:18:00Z">
        <w:r w:rsidRPr="004C0492">
          <w:rPr>
            <w:rFonts w:hint="eastAsia"/>
            <w:sz w:val="28"/>
            <w:szCs w:val="28"/>
            <w:rPrChange w:id="1792" w:author="吴 珊珊" w:date="2019-10-31T09:53:00Z">
              <w:rPr>
                <w:rFonts w:hint="eastAsia"/>
              </w:rPr>
            </w:rPrChange>
          </w:rPr>
          <w:t>返回、修改记录、保存、保存并提交、</w:t>
        </w:r>
      </w:ins>
      <w:ins w:id="1793" w:author="吴 珊珊" w:date="2019-10-29T11:19:00Z">
        <w:r w:rsidRPr="00BE5CA5">
          <w:rPr>
            <w:rFonts w:hint="eastAsia"/>
            <w:strike/>
            <w:sz w:val="28"/>
            <w:szCs w:val="28"/>
            <w:rPrChange w:id="1794" w:author="吴 珊珊" w:date="2019-10-31T11:31:00Z">
              <w:rPr>
                <w:rFonts w:hint="eastAsia"/>
              </w:rPr>
            </w:rPrChange>
          </w:rPr>
          <w:t>意见</w:t>
        </w:r>
        <w:r w:rsidRPr="004C0492">
          <w:rPr>
            <w:rFonts w:hint="eastAsia"/>
            <w:sz w:val="28"/>
            <w:szCs w:val="28"/>
            <w:rPrChange w:id="1795" w:author="吴 珊珊" w:date="2019-10-31T09:53:00Z">
              <w:rPr>
                <w:rFonts w:hint="eastAsia"/>
              </w:rPr>
            </w:rPrChange>
          </w:rPr>
          <w:t>。</w:t>
        </w:r>
      </w:ins>
    </w:p>
    <w:p w14:paraId="4A448DE7" w14:textId="26E72720" w:rsidR="00E46DDB" w:rsidRPr="001330E1" w:rsidRDefault="00E46DDB" w:rsidP="00666D2D">
      <w:pPr>
        <w:ind w:firstLine="560"/>
        <w:rPr>
          <w:ins w:id="1796" w:author="吴 珊珊" w:date="2019-10-29T11:33:00Z"/>
          <w:strike/>
          <w:color w:val="000000" w:themeColor="text1"/>
          <w:sz w:val="28"/>
          <w:szCs w:val="28"/>
          <w:rPrChange w:id="1797" w:author="吴 珊珊" w:date="2019-10-31T14:11:00Z">
            <w:rPr>
              <w:ins w:id="1798" w:author="吴 珊珊" w:date="2019-10-29T11:33:00Z"/>
            </w:rPr>
          </w:rPrChange>
        </w:rPr>
      </w:pPr>
      <w:ins w:id="1799" w:author="吴 珊珊" w:date="2019-10-29T11:19:00Z">
        <w:r w:rsidRPr="001330E1">
          <w:rPr>
            <w:strike/>
            <w:color w:val="000000" w:themeColor="text1"/>
            <w:sz w:val="28"/>
            <w:szCs w:val="28"/>
            <w:rPrChange w:id="1800" w:author="吴 珊珊" w:date="2019-10-31T14:11:00Z">
              <w:rPr/>
            </w:rPrChange>
          </w:rPr>
          <w:t>意见</w:t>
        </w:r>
        <w:r w:rsidRPr="001330E1">
          <w:rPr>
            <w:rFonts w:hint="eastAsia"/>
            <w:strike/>
            <w:color w:val="000000" w:themeColor="text1"/>
            <w:sz w:val="28"/>
            <w:szCs w:val="28"/>
            <w:rPrChange w:id="1801" w:author="吴 珊珊" w:date="2019-10-31T14:11:00Z">
              <w:rPr>
                <w:rFonts w:hint="eastAsia"/>
              </w:rPr>
            </w:rPrChange>
          </w:rPr>
          <w:t>：提供“意见”按钮，点击弹出转办退受理意见框，可查看退受理时间和意见。</w:t>
        </w:r>
      </w:ins>
    </w:p>
    <w:p w14:paraId="67E357A3" w14:textId="0F3A48AD" w:rsidR="00476510" w:rsidRPr="004C0492" w:rsidRDefault="00476510" w:rsidP="00476510">
      <w:pPr>
        <w:ind w:firstLine="562"/>
        <w:rPr>
          <w:ins w:id="1802" w:author="吴 珊珊" w:date="2019-10-29T11:33:00Z"/>
          <w:b/>
          <w:sz w:val="28"/>
          <w:szCs w:val="28"/>
          <w:rPrChange w:id="1803" w:author="吴 珊珊" w:date="2019-10-31T09:53:00Z">
            <w:rPr>
              <w:ins w:id="1804" w:author="吴 珊珊" w:date="2019-10-29T11:33:00Z"/>
              <w:b/>
            </w:rPr>
          </w:rPrChange>
        </w:rPr>
      </w:pPr>
      <w:ins w:id="1805" w:author="吴 珊珊" w:date="2019-10-29T11:33:00Z">
        <w:r w:rsidRPr="004C0492">
          <w:rPr>
            <w:rFonts w:hint="eastAsia"/>
            <w:b/>
            <w:sz w:val="28"/>
            <w:szCs w:val="28"/>
            <w:rPrChange w:id="1806" w:author="吴 珊珊" w:date="2019-10-31T09:53:00Z">
              <w:rPr>
                <w:rFonts w:hint="eastAsia"/>
                <w:b/>
              </w:rPr>
            </w:rPrChange>
          </w:rPr>
          <w:t>3</w:t>
        </w:r>
        <w:r w:rsidRPr="004C0492">
          <w:rPr>
            <w:rFonts w:hint="eastAsia"/>
            <w:b/>
            <w:sz w:val="28"/>
            <w:szCs w:val="28"/>
            <w:rPrChange w:id="1807" w:author="吴 珊珊" w:date="2019-10-31T09:53:00Z">
              <w:rPr>
                <w:rFonts w:hint="eastAsia"/>
                <w:b/>
              </w:rPr>
            </w:rPrChange>
          </w:rPr>
          <w:t>）其他</w:t>
        </w:r>
      </w:ins>
    </w:p>
    <w:p w14:paraId="11D65E10" w14:textId="306E6F37" w:rsidR="00476510" w:rsidRPr="004C0492" w:rsidRDefault="00476510" w:rsidP="00666D2D">
      <w:pPr>
        <w:ind w:firstLine="560"/>
        <w:rPr>
          <w:ins w:id="1808" w:author="吴 珊珊" w:date="2019-10-29T11:19:00Z"/>
          <w:sz w:val="28"/>
          <w:szCs w:val="28"/>
          <w:rPrChange w:id="1809" w:author="吴 珊珊" w:date="2019-10-31T09:53:00Z">
            <w:rPr>
              <w:ins w:id="1810" w:author="吴 珊珊" w:date="2019-10-29T11:19:00Z"/>
            </w:rPr>
          </w:rPrChange>
        </w:rPr>
      </w:pPr>
      <w:ins w:id="1811" w:author="吴 珊珊" w:date="2019-10-29T11:33:00Z">
        <w:r w:rsidRPr="004C0492">
          <w:rPr>
            <w:rFonts w:hint="eastAsia"/>
            <w:sz w:val="28"/>
            <w:szCs w:val="28"/>
            <w:rPrChange w:id="1812" w:author="吴 珊珊" w:date="2019-10-31T09:53:00Z">
              <w:rPr>
                <w:rFonts w:hint="eastAsia"/>
              </w:rPr>
            </w:rPrChange>
          </w:rPr>
          <w:t>若对当前工单操作了保存并提交按钮，则此条工单的待办事宜记录删除。</w:t>
        </w:r>
      </w:ins>
    </w:p>
    <w:p w14:paraId="310FDCCD" w14:textId="50C9111D" w:rsidR="00E46DDB" w:rsidRPr="004C0492" w:rsidRDefault="00E46DDB">
      <w:pPr>
        <w:pStyle w:val="4"/>
        <w:numPr>
          <w:ilvl w:val="3"/>
          <w:numId w:val="8"/>
        </w:numPr>
        <w:ind w:firstLineChars="0"/>
        <w:rPr>
          <w:ins w:id="1813" w:author="吴 珊珊" w:date="2019-10-29T11:19:00Z"/>
          <w:rPrChange w:id="1814" w:author="吴 珊珊" w:date="2019-10-31T09:53:00Z">
            <w:rPr>
              <w:ins w:id="1815" w:author="吴 珊珊" w:date="2019-10-29T11:19:00Z"/>
            </w:rPr>
          </w:rPrChange>
        </w:rPr>
        <w:pPrChange w:id="1816" w:author="吴 珊珊" w:date="2019-10-29T12:27:00Z">
          <w:pPr>
            <w:ind w:firstLine="480"/>
          </w:pPr>
        </w:pPrChange>
      </w:pPr>
      <w:ins w:id="1817" w:author="吴 珊珊" w:date="2019-10-29T11:19:00Z">
        <w:r w:rsidRPr="004C0492">
          <w:rPr>
            <w:rFonts w:hint="eastAsia"/>
            <w:rPrChange w:id="1818" w:author="吴 珊珊" w:date="2019-10-31T09:53:00Z">
              <w:rPr>
                <w:rFonts w:hint="eastAsia"/>
              </w:rPr>
            </w:rPrChange>
          </w:rPr>
          <w:t>转办返受理</w:t>
        </w:r>
      </w:ins>
    </w:p>
    <w:p w14:paraId="0AD853B1" w14:textId="64CDBA9F" w:rsidR="00E46DDB" w:rsidRPr="004C0492" w:rsidRDefault="00E46DDB">
      <w:pPr>
        <w:ind w:firstLine="560"/>
        <w:rPr>
          <w:ins w:id="1819" w:author="吴 珊珊" w:date="2019-10-29T11:19:00Z"/>
          <w:rFonts w:ascii="仿宋" w:hAnsi="仿宋"/>
          <w:sz w:val="28"/>
          <w:szCs w:val="28"/>
          <w:rPrChange w:id="1820" w:author="吴 珊珊" w:date="2019-10-31T09:53:00Z">
            <w:rPr>
              <w:ins w:id="1821" w:author="吴 珊珊" w:date="2019-10-29T11:19:00Z"/>
              <w:rFonts w:ascii="仿宋" w:hAnsi="仿宋"/>
            </w:rPr>
          </w:rPrChange>
        </w:rPr>
        <w:pPrChange w:id="1822" w:author="吴 珊珊" w:date="2019-10-29T11:20:00Z">
          <w:pPr>
            <w:pStyle w:val="a6"/>
            <w:numPr>
              <w:numId w:val="8"/>
            </w:numPr>
            <w:ind w:left="425" w:firstLineChars="0" w:hanging="425"/>
          </w:pPr>
        </w:pPrChange>
      </w:pPr>
      <w:ins w:id="1823" w:author="吴 珊珊" w:date="2019-10-29T11:19:00Z">
        <w:r w:rsidRPr="004C0492">
          <w:rPr>
            <w:rFonts w:hint="eastAsia"/>
            <w:sz w:val="28"/>
            <w:szCs w:val="28"/>
            <w:rPrChange w:id="1824" w:author="吴 珊珊" w:date="2019-10-31T09:53:00Z">
              <w:rPr>
                <w:rFonts w:hint="eastAsia"/>
              </w:rPr>
            </w:rPrChange>
          </w:rPr>
          <w:t>待办分类为</w:t>
        </w:r>
      </w:ins>
      <w:ins w:id="1825" w:author="吴 珊珊" w:date="2019-10-29T11:20:00Z">
        <w:r w:rsidRPr="004C0492">
          <w:rPr>
            <w:rFonts w:hint="eastAsia"/>
            <w:sz w:val="28"/>
            <w:szCs w:val="28"/>
            <w:rPrChange w:id="1826" w:author="吴 珊珊" w:date="2019-10-31T09:53:00Z">
              <w:rPr>
                <w:rFonts w:hint="eastAsia"/>
              </w:rPr>
            </w:rPrChange>
          </w:rPr>
          <w:t>返</w:t>
        </w:r>
      </w:ins>
      <w:ins w:id="1827" w:author="吴 珊珊" w:date="2019-10-29T11:19:00Z">
        <w:r w:rsidRPr="004C0492">
          <w:rPr>
            <w:rFonts w:hint="eastAsia"/>
            <w:sz w:val="28"/>
            <w:szCs w:val="28"/>
            <w:rPrChange w:id="1828" w:author="吴 珊珊" w:date="2019-10-31T09:53:00Z">
              <w:rPr>
                <w:rFonts w:hint="eastAsia"/>
              </w:rPr>
            </w:rPrChange>
          </w:rPr>
          <w:t>受理时，点击列表，</w:t>
        </w:r>
        <w:r w:rsidRPr="004C0492">
          <w:rPr>
            <w:rFonts w:ascii="仿宋" w:hAnsi="仿宋" w:hint="eastAsia"/>
            <w:sz w:val="28"/>
            <w:szCs w:val="28"/>
            <w:rPrChange w:id="1829" w:author="吴 珊珊" w:date="2019-10-31T09:53:00Z">
              <w:rPr>
                <w:rFonts w:ascii="仿宋" w:hAnsi="仿宋" w:hint="eastAsia"/>
              </w:rPr>
            </w:rPrChange>
          </w:rPr>
          <w:t>展示工</w:t>
        </w:r>
        <w:proofErr w:type="gramStart"/>
        <w:r w:rsidRPr="004C0492">
          <w:rPr>
            <w:rFonts w:ascii="仿宋" w:hAnsi="仿宋" w:hint="eastAsia"/>
            <w:sz w:val="28"/>
            <w:szCs w:val="28"/>
            <w:rPrChange w:id="1830" w:author="吴 珊珊" w:date="2019-10-31T09:53:00Z">
              <w:rPr>
                <w:rFonts w:ascii="仿宋" w:hAnsi="仿宋" w:hint="eastAsia"/>
              </w:rPr>
            </w:rPrChange>
          </w:rPr>
          <w:t>单基本</w:t>
        </w:r>
        <w:proofErr w:type="gramEnd"/>
        <w:r w:rsidRPr="004C0492">
          <w:rPr>
            <w:rFonts w:ascii="仿宋" w:hAnsi="仿宋" w:hint="eastAsia"/>
            <w:sz w:val="28"/>
            <w:szCs w:val="28"/>
            <w:rPrChange w:id="1831" w:author="吴 珊珊" w:date="2019-10-31T09:53:00Z">
              <w:rPr>
                <w:rFonts w:ascii="仿宋" w:hAnsi="仿宋" w:hint="eastAsia"/>
              </w:rPr>
            </w:rPrChange>
          </w:rPr>
          <w:t>信息。</w:t>
        </w:r>
      </w:ins>
    </w:p>
    <w:p w14:paraId="280F5F6E" w14:textId="77777777" w:rsidR="00E46DDB" w:rsidRPr="004C0492" w:rsidRDefault="00E46DDB">
      <w:pPr>
        <w:ind w:firstLine="562"/>
        <w:rPr>
          <w:ins w:id="1832" w:author="吴 珊珊" w:date="2019-10-29T11:19:00Z"/>
          <w:b/>
          <w:sz w:val="28"/>
          <w:szCs w:val="28"/>
          <w:rPrChange w:id="1833" w:author="吴 珊珊" w:date="2019-10-31T09:53:00Z">
            <w:rPr>
              <w:ins w:id="1834" w:author="吴 珊珊" w:date="2019-10-29T11:19:00Z"/>
            </w:rPr>
          </w:rPrChange>
        </w:rPr>
        <w:pPrChange w:id="1835" w:author="吴 珊珊" w:date="2019-10-29T11:20:00Z">
          <w:pPr>
            <w:pStyle w:val="a6"/>
            <w:numPr>
              <w:numId w:val="8"/>
            </w:numPr>
            <w:ind w:left="425" w:firstLineChars="0" w:hanging="425"/>
          </w:pPr>
        </w:pPrChange>
      </w:pPr>
      <w:ins w:id="1836" w:author="吴 珊珊" w:date="2019-10-29T11:19:00Z">
        <w:r w:rsidRPr="004C0492">
          <w:rPr>
            <w:b/>
            <w:sz w:val="28"/>
            <w:szCs w:val="28"/>
            <w:rPrChange w:id="1837" w:author="吴 珊珊" w:date="2019-10-31T09:53:00Z">
              <w:rPr/>
            </w:rPrChange>
          </w:rPr>
          <w:t>1</w:t>
        </w:r>
        <w:r w:rsidRPr="004C0492">
          <w:rPr>
            <w:rFonts w:hint="eastAsia"/>
            <w:b/>
            <w:sz w:val="28"/>
            <w:szCs w:val="28"/>
            <w:rPrChange w:id="1838" w:author="吴 珊珊" w:date="2019-10-31T09:53:00Z">
              <w:rPr>
                <w:rFonts w:hint="eastAsia"/>
              </w:rPr>
            </w:rPrChange>
          </w:rPr>
          <w:t>）点击列表展示工单详情</w:t>
        </w:r>
      </w:ins>
    </w:p>
    <w:p w14:paraId="70CCC64A" w14:textId="67CB7886" w:rsidR="00E46DDB" w:rsidRPr="004C0492" w:rsidRDefault="00E46DDB">
      <w:pPr>
        <w:ind w:firstLine="560"/>
        <w:rPr>
          <w:ins w:id="1839" w:author="吴 珊珊" w:date="2019-10-29T11:19:00Z"/>
          <w:rFonts w:ascii="仿宋" w:hAnsi="仿宋"/>
          <w:sz w:val="28"/>
          <w:szCs w:val="28"/>
          <w:rPrChange w:id="1840" w:author="吴 珊珊" w:date="2019-10-31T09:53:00Z">
            <w:rPr>
              <w:ins w:id="1841" w:author="吴 珊珊" w:date="2019-10-29T11:19:00Z"/>
            </w:rPr>
          </w:rPrChange>
        </w:rPr>
        <w:pPrChange w:id="1842" w:author="吴 珊珊" w:date="2019-10-29T11:20:00Z">
          <w:pPr>
            <w:pStyle w:val="a6"/>
            <w:numPr>
              <w:numId w:val="8"/>
            </w:numPr>
            <w:ind w:left="425" w:firstLineChars="0" w:hanging="425"/>
          </w:pPr>
        </w:pPrChange>
      </w:pPr>
      <w:ins w:id="1843" w:author="吴 珊珊" w:date="2019-10-29T11:22:00Z">
        <w:r w:rsidRPr="004C0492">
          <w:rPr>
            <w:rFonts w:ascii="仿宋" w:hAnsi="仿宋" w:hint="eastAsia"/>
            <w:sz w:val="28"/>
            <w:szCs w:val="28"/>
            <w:rPrChange w:id="1844" w:author="吴 珊珊" w:date="2019-10-31T09:53:00Z">
              <w:rPr>
                <w:rFonts w:ascii="仿宋" w:hAnsi="仿宋" w:hint="eastAsia"/>
              </w:rPr>
            </w:rPrChange>
          </w:rPr>
          <w:t>展示工</w:t>
        </w:r>
        <w:proofErr w:type="gramStart"/>
        <w:r w:rsidRPr="004C0492">
          <w:rPr>
            <w:rFonts w:ascii="仿宋" w:hAnsi="仿宋" w:hint="eastAsia"/>
            <w:sz w:val="28"/>
            <w:szCs w:val="28"/>
            <w:rPrChange w:id="1845" w:author="吴 珊珊" w:date="2019-10-31T09:53:00Z">
              <w:rPr>
                <w:rFonts w:ascii="仿宋" w:hAnsi="仿宋" w:hint="eastAsia"/>
              </w:rPr>
            </w:rPrChange>
          </w:rPr>
          <w:t>单基本</w:t>
        </w:r>
        <w:proofErr w:type="gramEnd"/>
        <w:r w:rsidRPr="004C0492">
          <w:rPr>
            <w:rFonts w:ascii="仿宋" w:hAnsi="仿宋" w:hint="eastAsia"/>
            <w:sz w:val="28"/>
            <w:szCs w:val="28"/>
            <w:rPrChange w:id="1846" w:author="吴 珊珊" w:date="2019-10-31T09:53:00Z">
              <w:rPr>
                <w:rFonts w:ascii="仿宋" w:hAnsi="仿宋" w:hint="eastAsia"/>
              </w:rPr>
            </w:rPrChange>
          </w:rPr>
          <w:t>信息，与保存未提交工单的</w:t>
        </w:r>
      </w:ins>
      <w:ins w:id="1847" w:author="吴 珊珊" w:date="2019-10-29T11:23:00Z">
        <w:r w:rsidRPr="004C0492">
          <w:rPr>
            <w:rFonts w:ascii="仿宋" w:hAnsi="仿宋" w:hint="eastAsia"/>
            <w:sz w:val="28"/>
            <w:szCs w:val="28"/>
            <w:rPrChange w:id="1848" w:author="吴 珊珊" w:date="2019-10-31T09:53:00Z">
              <w:rPr>
                <w:rFonts w:ascii="仿宋" w:hAnsi="仿宋" w:hint="eastAsia"/>
              </w:rPr>
            </w:rPrChange>
          </w:rPr>
          <w:t>展示</w:t>
        </w:r>
      </w:ins>
      <w:ins w:id="1849" w:author="吴 珊珊" w:date="2019-10-29T11:22:00Z">
        <w:r w:rsidRPr="004C0492">
          <w:rPr>
            <w:rFonts w:ascii="仿宋" w:hAnsi="仿宋" w:hint="eastAsia"/>
            <w:sz w:val="28"/>
            <w:szCs w:val="28"/>
            <w:rPrChange w:id="1850" w:author="吴 珊珊" w:date="2019-10-31T09:53:00Z">
              <w:rPr>
                <w:rFonts w:ascii="仿宋" w:hAnsi="仿宋" w:hint="eastAsia"/>
              </w:rPr>
            </w:rPrChange>
          </w:rPr>
          <w:t>信息相比，增加了转办返受理展示项</w:t>
        </w:r>
      </w:ins>
      <w:ins w:id="1851" w:author="吴 珊珊" w:date="2019-10-29T11:19:00Z">
        <w:r w:rsidRPr="004C0492">
          <w:rPr>
            <w:rFonts w:ascii="仿宋" w:hAnsi="仿宋" w:hint="eastAsia"/>
            <w:sz w:val="28"/>
            <w:szCs w:val="28"/>
            <w:rPrChange w:id="1852" w:author="吴 珊珊" w:date="2019-10-31T09:53:00Z">
              <w:rPr>
                <w:rFonts w:hint="eastAsia"/>
              </w:rPr>
            </w:rPrChange>
          </w:rPr>
          <w:t>。</w:t>
        </w:r>
      </w:ins>
    </w:p>
    <w:p w14:paraId="6F930E69" w14:textId="0FB247FD" w:rsidR="00E46DDB" w:rsidRPr="004C0492" w:rsidRDefault="00E46DDB">
      <w:pPr>
        <w:pStyle w:val="a6"/>
        <w:numPr>
          <w:ilvl w:val="0"/>
          <w:numId w:val="12"/>
        </w:numPr>
        <w:ind w:firstLineChars="0"/>
        <w:rPr>
          <w:ins w:id="1853" w:author="吴 珊珊" w:date="2019-10-29T11:22:00Z"/>
          <w:sz w:val="28"/>
          <w:szCs w:val="28"/>
          <w:rPrChange w:id="1854" w:author="吴 珊珊" w:date="2019-10-31T09:53:00Z">
            <w:rPr>
              <w:ins w:id="1855" w:author="吴 珊珊" w:date="2019-10-29T11:22:00Z"/>
            </w:rPr>
          </w:rPrChange>
        </w:rPr>
        <w:pPrChange w:id="1856" w:author="吴 珊珊" w:date="2019-10-29T11:23:00Z">
          <w:pPr>
            <w:pStyle w:val="a6"/>
            <w:numPr>
              <w:numId w:val="8"/>
            </w:numPr>
            <w:ind w:left="425" w:firstLineChars="0" w:hanging="425"/>
          </w:pPr>
        </w:pPrChange>
      </w:pPr>
      <w:ins w:id="1857" w:author="吴 珊珊" w:date="2019-10-29T11:22:00Z">
        <w:r w:rsidRPr="004C0492">
          <w:rPr>
            <w:rFonts w:hint="eastAsia"/>
            <w:sz w:val="28"/>
            <w:szCs w:val="28"/>
            <w:rPrChange w:id="1858" w:author="吴 珊珊" w:date="2019-10-31T09:53:00Z">
              <w:rPr>
                <w:rFonts w:hint="eastAsia"/>
              </w:rPr>
            </w:rPrChange>
          </w:rPr>
          <w:t>返受理意见：</w:t>
        </w:r>
      </w:ins>
      <w:ins w:id="1859" w:author="吴 珊珊" w:date="2019-10-29T11:23:00Z">
        <w:r w:rsidRPr="004C0492">
          <w:rPr>
            <w:rFonts w:hint="eastAsia"/>
            <w:sz w:val="28"/>
            <w:szCs w:val="28"/>
            <w:rPrChange w:id="1860" w:author="吴 珊珊" w:date="2019-10-31T09:53:00Z">
              <w:rPr>
                <w:rFonts w:hint="eastAsia"/>
              </w:rPr>
            </w:rPrChange>
          </w:rPr>
          <w:t>转办人员返受理的</w:t>
        </w:r>
      </w:ins>
      <w:ins w:id="1861" w:author="吴 珊珊" w:date="2019-10-29T11:24:00Z">
        <w:r w:rsidRPr="004C0492">
          <w:rPr>
            <w:rFonts w:hint="eastAsia"/>
            <w:sz w:val="28"/>
            <w:szCs w:val="28"/>
            <w:rPrChange w:id="1862" w:author="吴 珊珊" w:date="2019-10-31T09:53:00Z">
              <w:rPr>
                <w:rFonts w:hint="eastAsia"/>
              </w:rPr>
            </w:rPrChange>
          </w:rPr>
          <w:t>意见建议</w:t>
        </w:r>
      </w:ins>
      <w:ins w:id="1863" w:author="吴 珊珊" w:date="2019-10-29T11:22:00Z">
        <w:r w:rsidRPr="004C0492">
          <w:rPr>
            <w:rFonts w:hint="eastAsia"/>
            <w:sz w:val="28"/>
            <w:szCs w:val="28"/>
            <w:rPrChange w:id="1864" w:author="吴 珊珊" w:date="2019-10-31T09:53:00Z">
              <w:rPr>
                <w:rFonts w:hint="eastAsia"/>
              </w:rPr>
            </w:rPrChange>
          </w:rPr>
          <w:t>；</w:t>
        </w:r>
      </w:ins>
    </w:p>
    <w:p w14:paraId="73DE480C" w14:textId="0EC57B60" w:rsidR="00E46DDB" w:rsidRPr="004C0492" w:rsidRDefault="00E46DDB">
      <w:pPr>
        <w:pStyle w:val="a6"/>
        <w:numPr>
          <w:ilvl w:val="0"/>
          <w:numId w:val="12"/>
        </w:numPr>
        <w:ind w:firstLineChars="0"/>
        <w:rPr>
          <w:ins w:id="1865" w:author="吴 珊珊" w:date="2019-10-29T11:22:00Z"/>
          <w:sz w:val="28"/>
          <w:szCs w:val="28"/>
          <w:rPrChange w:id="1866" w:author="吴 珊珊" w:date="2019-10-31T09:53:00Z">
            <w:rPr>
              <w:ins w:id="1867" w:author="吴 珊珊" w:date="2019-10-29T11:22:00Z"/>
            </w:rPr>
          </w:rPrChange>
        </w:rPr>
        <w:pPrChange w:id="1868" w:author="吴 珊珊" w:date="2019-10-29T11:23:00Z">
          <w:pPr>
            <w:pStyle w:val="a6"/>
            <w:numPr>
              <w:numId w:val="8"/>
            </w:numPr>
            <w:ind w:left="425" w:firstLineChars="0" w:hanging="425"/>
          </w:pPr>
        </w:pPrChange>
      </w:pPr>
      <w:ins w:id="1869" w:author="吴 珊珊" w:date="2019-10-29T11:22:00Z">
        <w:r w:rsidRPr="004C0492">
          <w:rPr>
            <w:rFonts w:hint="eastAsia"/>
            <w:sz w:val="28"/>
            <w:szCs w:val="28"/>
            <w:rPrChange w:id="1870" w:author="吴 珊珊" w:date="2019-10-31T09:53:00Z">
              <w:rPr>
                <w:rFonts w:hint="eastAsia"/>
              </w:rPr>
            </w:rPrChange>
          </w:rPr>
          <w:t>发送人员</w:t>
        </w:r>
      </w:ins>
      <w:ins w:id="1871" w:author="吴 珊珊" w:date="2019-10-29T11:24:00Z">
        <w:r w:rsidRPr="004C0492">
          <w:rPr>
            <w:rFonts w:hint="eastAsia"/>
            <w:sz w:val="28"/>
            <w:szCs w:val="28"/>
            <w:rPrChange w:id="1872" w:author="吴 珊珊" w:date="2019-10-31T09:53:00Z">
              <w:rPr>
                <w:rFonts w:hint="eastAsia"/>
              </w:rPr>
            </w:rPrChange>
          </w:rPr>
          <w:t>：发送返受理意见的转办人员</w:t>
        </w:r>
      </w:ins>
      <w:ins w:id="1873" w:author="吴 珊珊" w:date="2019-10-29T11:22:00Z">
        <w:r w:rsidRPr="004C0492">
          <w:rPr>
            <w:rFonts w:hint="eastAsia"/>
            <w:sz w:val="28"/>
            <w:szCs w:val="28"/>
            <w:rPrChange w:id="1874" w:author="吴 珊珊" w:date="2019-10-31T09:53:00Z">
              <w:rPr>
                <w:rFonts w:hint="eastAsia"/>
              </w:rPr>
            </w:rPrChange>
          </w:rPr>
          <w:t>；</w:t>
        </w:r>
      </w:ins>
    </w:p>
    <w:p w14:paraId="7AE00216" w14:textId="14C1F40B" w:rsidR="00E46DDB" w:rsidRPr="004C0492" w:rsidRDefault="00E46DDB">
      <w:pPr>
        <w:pStyle w:val="a6"/>
        <w:numPr>
          <w:ilvl w:val="0"/>
          <w:numId w:val="12"/>
        </w:numPr>
        <w:ind w:firstLineChars="0"/>
        <w:rPr>
          <w:ins w:id="1875" w:author="吴 珊珊" w:date="2019-10-29T11:41:00Z"/>
          <w:sz w:val="28"/>
          <w:szCs w:val="28"/>
          <w:rPrChange w:id="1876" w:author="吴 珊珊" w:date="2019-10-31T09:53:00Z">
            <w:rPr>
              <w:ins w:id="1877" w:author="吴 珊珊" w:date="2019-10-29T11:41:00Z"/>
            </w:rPr>
          </w:rPrChange>
        </w:rPr>
        <w:pPrChange w:id="1878" w:author="吴 珊珊" w:date="2019-10-29T11:23:00Z">
          <w:pPr>
            <w:pStyle w:val="a6"/>
            <w:numPr>
              <w:numId w:val="8"/>
            </w:numPr>
            <w:ind w:left="425" w:firstLineChars="0" w:hanging="425"/>
          </w:pPr>
        </w:pPrChange>
      </w:pPr>
      <w:ins w:id="1879" w:author="吴 珊珊" w:date="2019-10-29T11:22:00Z">
        <w:r w:rsidRPr="004C0492">
          <w:rPr>
            <w:sz w:val="28"/>
            <w:szCs w:val="28"/>
            <w:rPrChange w:id="1880" w:author="吴 珊珊" w:date="2019-10-31T09:53:00Z">
              <w:rPr/>
            </w:rPrChange>
          </w:rPr>
          <w:t>发送时间</w:t>
        </w:r>
      </w:ins>
      <w:ins w:id="1881" w:author="吴 珊珊" w:date="2019-10-29T11:23:00Z">
        <w:r w:rsidRPr="004C0492">
          <w:rPr>
            <w:rFonts w:hint="eastAsia"/>
            <w:sz w:val="28"/>
            <w:szCs w:val="28"/>
            <w:rPrChange w:id="1882" w:author="吴 珊珊" w:date="2019-10-31T09:53:00Z">
              <w:rPr>
                <w:rFonts w:hint="eastAsia"/>
              </w:rPr>
            </w:rPrChange>
          </w:rPr>
          <w:t>：</w:t>
        </w:r>
      </w:ins>
      <w:ins w:id="1883" w:author="吴 珊珊" w:date="2019-10-29T11:24:00Z">
        <w:r w:rsidRPr="004C0492">
          <w:rPr>
            <w:rFonts w:hint="eastAsia"/>
            <w:sz w:val="28"/>
            <w:szCs w:val="28"/>
            <w:rPrChange w:id="1884" w:author="吴 珊珊" w:date="2019-10-31T09:53:00Z">
              <w:rPr>
                <w:rFonts w:hint="eastAsia"/>
              </w:rPr>
            </w:rPrChange>
          </w:rPr>
          <w:t>发送返受理意见的时间</w:t>
        </w:r>
      </w:ins>
      <w:ins w:id="1885" w:author="吴 珊珊" w:date="2019-10-29T11:19:00Z">
        <w:r w:rsidRPr="004C0492">
          <w:rPr>
            <w:rFonts w:hint="eastAsia"/>
            <w:sz w:val="28"/>
            <w:szCs w:val="28"/>
            <w:rPrChange w:id="1886" w:author="吴 珊珊" w:date="2019-10-31T09:53:00Z">
              <w:rPr>
                <w:rFonts w:hint="eastAsia"/>
              </w:rPr>
            </w:rPrChange>
          </w:rPr>
          <w:t>。</w:t>
        </w:r>
      </w:ins>
    </w:p>
    <w:p w14:paraId="3505A5BC" w14:textId="7E64465A" w:rsidR="007A390E" w:rsidRPr="004C0492" w:rsidRDefault="007A390E">
      <w:pPr>
        <w:ind w:firstLine="560"/>
        <w:rPr>
          <w:ins w:id="1887" w:author="吴 珊珊" w:date="2019-10-29T11:19:00Z"/>
          <w:sz w:val="28"/>
          <w:szCs w:val="28"/>
          <w:rPrChange w:id="1888" w:author="吴 珊珊" w:date="2019-10-31T09:53:00Z">
            <w:rPr>
              <w:ins w:id="1889" w:author="吴 珊珊" w:date="2019-10-29T11:19:00Z"/>
            </w:rPr>
          </w:rPrChange>
        </w:rPr>
        <w:pPrChange w:id="1890" w:author="吴 珊珊" w:date="2019-10-29T11:41:00Z">
          <w:pPr>
            <w:pStyle w:val="a6"/>
            <w:numPr>
              <w:numId w:val="8"/>
            </w:numPr>
            <w:ind w:left="425" w:firstLineChars="0" w:hanging="425"/>
          </w:pPr>
        </w:pPrChange>
      </w:pPr>
      <w:ins w:id="1891" w:author="吴 珊珊" w:date="2019-10-29T11:41:00Z">
        <w:r w:rsidRPr="004C0492">
          <w:rPr>
            <w:sz w:val="28"/>
            <w:szCs w:val="28"/>
            <w:rPrChange w:id="1892" w:author="吴 珊珊" w:date="2019-10-31T09:53:00Z">
              <w:rPr/>
            </w:rPrChange>
          </w:rPr>
          <w:t>若当前工单有</w:t>
        </w:r>
        <w:r w:rsidRPr="004C0492">
          <w:rPr>
            <w:rFonts w:hint="eastAsia"/>
            <w:sz w:val="28"/>
            <w:szCs w:val="28"/>
            <w:rPrChange w:id="1893" w:author="吴 珊珊" w:date="2019-10-31T09:53:00Z">
              <w:rPr>
                <w:rFonts w:hint="eastAsia"/>
              </w:rPr>
            </w:rPrChange>
          </w:rPr>
          <w:t>“部门回退”信息，则也可在工单详情页面展示工单回退信息，信息包含回退理由、领导意见、建议、回退部门、回退时间、联系人、联系电话，若该工</w:t>
        </w:r>
        <w:proofErr w:type="gramStart"/>
        <w:r w:rsidRPr="004C0492">
          <w:rPr>
            <w:rFonts w:hint="eastAsia"/>
            <w:sz w:val="28"/>
            <w:szCs w:val="28"/>
            <w:rPrChange w:id="1894" w:author="吴 珊珊" w:date="2019-10-31T09:53:00Z">
              <w:rPr>
                <w:rFonts w:hint="eastAsia"/>
              </w:rPr>
            </w:rPrChange>
          </w:rPr>
          <w:t>单存在</w:t>
        </w:r>
        <w:proofErr w:type="gramEnd"/>
        <w:r w:rsidRPr="004C0492">
          <w:rPr>
            <w:rFonts w:hint="eastAsia"/>
            <w:sz w:val="28"/>
            <w:szCs w:val="28"/>
            <w:rPrChange w:id="1895" w:author="吴 珊珊" w:date="2019-10-31T09:53:00Z">
              <w:rPr>
                <w:rFonts w:hint="eastAsia"/>
              </w:rPr>
            </w:rPrChange>
          </w:rPr>
          <w:t>多条部门回退信息，则展示多条，均不可编辑。</w:t>
        </w:r>
      </w:ins>
    </w:p>
    <w:p w14:paraId="7EBCF3E9" w14:textId="77777777" w:rsidR="00E46DDB" w:rsidRPr="004C0492" w:rsidRDefault="00E46DDB">
      <w:pPr>
        <w:ind w:firstLine="562"/>
        <w:rPr>
          <w:ins w:id="1896" w:author="吴 珊珊" w:date="2019-10-29T11:19:00Z"/>
          <w:b/>
          <w:sz w:val="28"/>
          <w:szCs w:val="28"/>
          <w:rPrChange w:id="1897" w:author="吴 珊珊" w:date="2019-10-31T09:53:00Z">
            <w:rPr>
              <w:ins w:id="1898" w:author="吴 珊珊" w:date="2019-10-29T11:19:00Z"/>
            </w:rPr>
          </w:rPrChange>
        </w:rPr>
        <w:pPrChange w:id="1899" w:author="吴 珊珊" w:date="2019-10-29T11:20:00Z">
          <w:pPr>
            <w:pStyle w:val="a6"/>
            <w:numPr>
              <w:numId w:val="8"/>
            </w:numPr>
            <w:ind w:left="425" w:firstLineChars="0" w:hanging="425"/>
          </w:pPr>
        </w:pPrChange>
      </w:pPr>
      <w:ins w:id="1900" w:author="吴 珊珊" w:date="2019-10-29T11:19:00Z">
        <w:r w:rsidRPr="004C0492">
          <w:rPr>
            <w:b/>
            <w:sz w:val="28"/>
            <w:szCs w:val="28"/>
            <w:rPrChange w:id="1901" w:author="吴 珊珊" w:date="2019-10-31T09:53:00Z">
              <w:rPr/>
            </w:rPrChange>
          </w:rPr>
          <w:t>2</w:t>
        </w:r>
        <w:r w:rsidRPr="004C0492">
          <w:rPr>
            <w:rFonts w:hint="eastAsia"/>
            <w:b/>
            <w:sz w:val="28"/>
            <w:szCs w:val="28"/>
            <w:rPrChange w:id="1902" w:author="吴 珊珊" w:date="2019-10-31T09:53:00Z">
              <w:rPr>
                <w:rFonts w:hint="eastAsia"/>
              </w:rPr>
            </w:rPrChange>
          </w:rPr>
          <w:t>）功能按钮</w:t>
        </w:r>
      </w:ins>
    </w:p>
    <w:p w14:paraId="31E61D78" w14:textId="77777777" w:rsidR="00E46DDB" w:rsidRPr="004C0492" w:rsidRDefault="00E46DDB">
      <w:pPr>
        <w:ind w:firstLine="560"/>
        <w:rPr>
          <w:ins w:id="1903" w:author="吴 珊珊" w:date="2019-10-29T11:19:00Z"/>
          <w:sz w:val="28"/>
          <w:szCs w:val="28"/>
          <w:rPrChange w:id="1904" w:author="吴 珊珊" w:date="2019-10-31T09:53:00Z">
            <w:rPr>
              <w:ins w:id="1905" w:author="吴 珊珊" w:date="2019-10-29T11:19:00Z"/>
            </w:rPr>
          </w:rPrChange>
        </w:rPr>
        <w:pPrChange w:id="1906" w:author="吴 珊珊" w:date="2019-10-29T11:20:00Z">
          <w:pPr>
            <w:pStyle w:val="a6"/>
            <w:numPr>
              <w:numId w:val="8"/>
            </w:numPr>
            <w:ind w:left="425" w:firstLineChars="0" w:hanging="425"/>
          </w:pPr>
        </w:pPrChange>
      </w:pPr>
      <w:ins w:id="1907" w:author="吴 珊珊" w:date="2019-10-29T11:19:00Z">
        <w:r w:rsidRPr="004C0492">
          <w:rPr>
            <w:rFonts w:hint="eastAsia"/>
            <w:sz w:val="28"/>
            <w:szCs w:val="28"/>
            <w:rPrChange w:id="1908" w:author="吴 珊珊" w:date="2019-10-31T09:53:00Z">
              <w:rPr>
                <w:rFonts w:hint="eastAsia"/>
              </w:rPr>
            </w:rPrChange>
          </w:rPr>
          <w:lastRenderedPageBreak/>
          <w:t>返回、修改记录、保存、保存并提交、</w:t>
        </w:r>
        <w:r w:rsidRPr="00BE5CA5">
          <w:rPr>
            <w:rFonts w:hint="eastAsia"/>
            <w:strike/>
            <w:sz w:val="28"/>
            <w:szCs w:val="28"/>
            <w:rPrChange w:id="1909" w:author="吴 珊珊" w:date="2019-10-31T11:31:00Z">
              <w:rPr>
                <w:rFonts w:hint="eastAsia"/>
              </w:rPr>
            </w:rPrChange>
          </w:rPr>
          <w:t>意见</w:t>
        </w:r>
        <w:r w:rsidRPr="004C0492">
          <w:rPr>
            <w:rFonts w:hint="eastAsia"/>
            <w:sz w:val="28"/>
            <w:szCs w:val="28"/>
            <w:rPrChange w:id="1910" w:author="吴 珊珊" w:date="2019-10-31T09:53:00Z">
              <w:rPr>
                <w:rFonts w:hint="eastAsia"/>
              </w:rPr>
            </w:rPrChange>
          </w:rPr>
          <w:t>。</w:t>
        </w:r>
      </w:ins>
    </w:p>
    <w:p w14:paraId="438CE808" w14:textId="64F78301" w:rsidR="00E46DDB" w:rsidRPr="004C0492" w:rsidRDefault="00E46DDB" w:rsidP="00B90166">
      <w:pPr>
        <w:ind w:firstLine="560"/>
        <w:rPr>
          <w:ins w:id="1911" w:author="吴 珊珊" w:date="2019-10-29T11:25:00Z"/>
          <w:sz w:val="28"/>
          <w:szCs w:val="28"/>
          <w:rPrChange w:id="1912" w:author="吴 珊珊" w:date="2019-10-31T09:53:00Z">
            <w:rPr>
              <w:ins w:id="1913" w:author="吴 珊珊" w:date="2019-10-29T11:25:00Z"/>
            </w:rPr>
          </w:rPrChange>
        </w:rPr>
      </w:pPr>
      <w:ins w:id="1914" w:author="吴 珊珊" w:date="2019-10-29T11:25:00Z">
        <w:r w:rsidRPr="004C0492">
          <w:rPr>
            <w:sz w:val="28"/>
            <w:szCs w:val="28"/>
            <w:rPrChange w:id="1915" w:author="吴 珊珊" w:date="2019-10-31T09:53:00Z">
              <w:rPr/>
            </w:rPrChange>
          </w:rPr>
          <w:t>保存并提交</w:t>
        </w:r>
        <w:r w:rsidRPr="004C0492">
          <w:rPr>
            <w:rFonts w:hint="eastAsia"/>
            <w:sz w:val="28"/>
            <w:szCs w:val="28"/>
            <w:rPrChange w:id="1916" w:author="吴 珊珊" w:date="2019-10-31T09:53:00Z">
              <w:rPr>
                <w:rFonts w:hint="eastAsia"/>
              </w:rPr>
            </w:rPrChange>
          </w:rPr>
          <w:t>：点击此按钮，</w:t>
        </w:r>
      </w:ins>
      <w:ins w:id="1917" w:author="吴 珊珊" w:date="2019-10-29T11:26:00Z">
        <w:r w:rsidRPr="004C0492">
          <w:rPr>
            <w:rFonts w:hint="eastAsia"/>
            <w:sz w:val="28"/>
            <w:szCs w:val="28"/>
            <w:rPrChange w:id="1918" w:author="吴 珊珊" w:date="2019-10-31T09:53:00Z">
              <w:rPr>
                <w:rFonts w:hint="eastAsia"/>
              </w:rPr>
            </w:rPrChange>
          </w:rPr>
          <w:t>该</w:t>
        </w:r>
      </w:ins>
      <w:ins w:id="1919" w:author="吴 珊珊" w:date="2019-10-29T11:25:00Z">
        <w:r w:rsidRPr="004C0492">
          <w:rPr>
            <w:rFonts w:hint="eastAsia"/>
            <w:sz w:val="28"/>
            <w:szCs w:val="28"/>
            <w:rPrChange w:id="1920" w:author="吴 珊珊" w:date="2019-10-31T09:53:00Z">
              <w:rPr>
                <w:rFonts w:hint="eastAsia"/>
              </w:rPr>
            </w:rPrChange>
          </w:rPr>
          <w:t>工单</w:t>
        </w:r>
      </w:ins>
      <w:ins w:id="1921" w:author="吴 珊珊" w:date="2019-10-29T11:26:00Z">
        <w:r w:rsidRPr="004C0492">
          <w:rPr>
            <w:rFonts w:hint="eastAsia"/>
            <w:sz w:val="28"/>
            <w:szCs w:val="28"/>
            <w:rPrChange w:id="1922" w:author="吴 珊珊" w:date="2019-10-31T09:53:00Z">
              <w:rPr>
                <w:rFonts w:hint="eastAsia"/>
              </w:rPr>
            </w:rPrChange>
          </w:rPr>
          <w:t>的办理类型只允许选择直办。</w:t>
        </w:r>
      </w:ins>
    </w:p>
    <w:p w14:paraId="4CA25EA0" w14:textId="5F74B119" w:rsidR="00E46DDB" w:rsidRPr="00BE5CA5" w:rsidRDefault="00E46DDB" w:rsidP="00B90166">
      <w:pPr>
        <w:ind w:firstLine="560"/>
        <w:rPr>
          <w:ins w:id="1923" w:author="吴 珊珊" w:date="2019-10-29T11:34:00Z"/>
          <w:strike/>
          <w:sz w:val="28"/>
          <w:szCs w:val="28"/>
          <w:rPrChange w:id="1924" w:author="吴 珊珊" w:date="2019-10-31T11:31:00Z">
            <w:rPr>
              <w:ins w:id="1925" w:author="吴 珊珊" w:date="2019-10-29T11:34:00Z"/>
            </w:rPr>
          </w:rPrChange>
        </w:rPr>
      </w:pPr>
      <w:ins w:id="1926" w:author="吴 珊珊" w:date="2019-10-29T11:19:00Z">
        <w:r w:rsidRPr="00BE5CA5">
          <w:rPr>
            <w:strike/>
            <w:sz w:val="28"/>
            <w:szCs w:val="28"/>
            <w:rPrChange w:id="1927" w:author="吴 珊珊" w:date="2019-10-31T11:31:00Z">
              <w:rPr/>
            </w:rPrChange>
          </w:rPr>
          <w:t>意见</w:t>
        </w:r>
        <w:r w:rsidRPr="00BE5CA5">
          <w:rPr>
            <w:rFonts w:hint="eastAsia"/>
            <w:strike/>
            <w:sz w:val="28"/>
            <w:szCs w:val="28"/>
            <w:rPrChange w:id="1928" w:author="吴 珊珊" w:date="2019-10-31T11:31:00Z">
              <w:rPr>
                <w:rFonts w:hint="eastAsia"/>
              </w:rPr>
            </w:rPrChange>
          </w:rPr>
          <w:t>：</w:t>
        </w:r>
      </w:ins>
      <w:ins w:id="1929" w:author="吴 珊珊" w:date="2019-10-29T11:25:00Z">
        <w:r w:rsidRPr="00BE5CA5">
          <w:rPr>
            <w:rFonts w:hint="eastAsia"/>
            <w:strike/>
            <w:sz w:val="28"/>
            <w:szCs w:val="28"/>
            <w:rPrChange w:id="1930" w:author="吴 珊珊" w:date="2019-10-31T11:31:00Z">
              <w:rPr>
                <w:rFonts w:hint="eastAsia"/>
              </w:rPr>
            </w:rPrChange>
          </w:rPr>
          <w:t>提供“意见”按钮，点击弹出转办返受理意见框，可查看返受理时间和意见</w:t>
        </w:r>
      </w:ins>
      <w:ins w:id="1931" w:author="吴 珊珊" w:date="2019-10-29T11:19:00Z">
        <w:r w:rsidRPr="00BE5CA5">
          <w:rPr>
            <w:rFonts w:hint="eastAsia"/>
            <w:strike/>
            <w:sz w:val="28"/>
            <w:szCs w:val="28"/>
            <w:rPrChange w:id="1932" w:author="吴 珊珊" w:date="2019-10-31T11:31:00Z">
              <w:rPr>
                <w:rFonts w:hint="eastAsia"/>
              </w:rPr>
            </w:rPrChange>
          </w:rPr>
          <w:t>。</w:t>
        </w:r>
      </w:ins>
    </w:p>
    <w:p w14:paraId="70192C4A" w14:textId="6FFF8B01" w:rsidR="00476510" w:rsidRPr="004C0492" w:rsidRDefault="00476510" w:rsidP="00476510">
      <w:pPr>
        <w:ind w:firstLine="562"/>
        <w:rPr>
          <w:ins w:id="1933" w:author="吴 珊珊" w:date="2019-10-29T11:34:00Z"/>
          <w:b/>
          <w:sz w:val="28"/>
          <w:szCs w:val="28"/>
          <w:rPrChange w:id="1934" w:author="吴 珊珊" w:date="2019-10-31T09:53:00Z">
            <w:rPr>
              <w:ins w:id="1935" w:author="吴 珊珊" w:date="2019-10-29T11:34:00Z"/>
              <w:b/>
            </w:rPr>
          </w:rPrChange>
        </w:rPr>
      </w:pPr>
      <w:ins w:id="1936" w:author="吴 珊珊" w:date="2019-10-29T11:34:00Z">
        <w:r w:rsidRPr="004C0492">
          <w:rPr>
            <w:rFonts w:hint="eastAsia"/>
            <w:b/>
            <w:sz w:val="28"/>
            <w:szCs w:val="28"/>
            <w:rPrChange w:id="1937" w:author="吴 珊珊" w:date="2019-10-31T09:53:00Z">
              <w:rPr>
                <w:rFonts w:hint="eastAsia"/>
                <w:b/>
              </w:rPr>
            </w:rPrChange>
          </w:rPr>
          <w:t>3</w:t>
        </w:r>
        <w:r w:rsidRPr="004C0492">
          <w:rPr>
            <w:rFonts w:hint="eastAsia"/>
            <w:b/>
            <w:sz w:val="28"/>
            <w:szCs w:val="28"/>
            <w:rPrChange w:id="1938" w:author="吴 珊珊" w:date="2019-10-31T09:53:00Z">
              <w:rPr>
                <w:rFonts w:hint="eastAsia"/>
                <w:b/>
              </w:rPr>
            </w:rPrChange>
          </w:rPr>
          <w:t>）其他</w:t>
        </w:r>
      </w:ins>
    </w:p>
    <w:p w14:paraId="17AD5817" w14:textId="5E93E5F2" w:rsidR="00476510" w:rsidRPr="004C0492" w:rsidRDefault="00476510" w:rsidP="00B90166">
      <w:pPr>
        <w:ind w:firstLine="560"/>
        <w:rPr>
          <w:ins w:id="1939" w:author="吴 珊珊" w:date="2019-10-29T11:26:00Z"/>
          <w:sz w:val="28"/>
          <w:szCs w:val="28"/>
          <w:rPrChange w:id="1940" w:author="吴 珊珊" w:date="2019-10-31T09:53:00Z">
            <w:rPr>
              <w:ins w:id="1941" w:author="吴 珊珊" w:date="2019-10-29T11:26:00Z"/>
            </w:rPr>
          </w:rPrChange>
        </w:rPr>
      </w:pPr>
      <w:ins w:id="1942" w:author="吴 珊珊" w:date="2019-10-29T11:34:00Z">
        <w:r w:rsidRPr="004C0492">
          <w:rPr>
            <w:rFonts w:hint="eastAsia"/>
            <w:sz w:val="28"/>
            <w:szCs w:val="28"/>
            <w:rPrChange w:id="1943" w:author="吴 珊珊" w:date="2019-10-31T09:53:00Z">
              <w:rPr>
                <w:rFonts w:hint="eastAsia"/>
              </w:rPr>
            </w:rPrChange>
          </w:rPr>
          <w:t>若对当前工单操作了保存并提交按钮，则此条工单的待办事宜记录删除。</w:t>
        </w:r>
      </w:ins>
    </w:p>
    <w:p w14:paraId="066997BB" w14:textId="2875AE89" w:rsidR="00E46DDB" w:rsidRPr="004C0492" w:rsidRDefault="00E46DDB">
      <w:pPr>
        <w:pStyle w:val="4"/>
        <w:numPr>
          <w:ilvl w:val="3"/>
          <w:numId w:val="8"/>
        </w:numPr>
        <w:ind w:firstLineChars="0"/>
        <w:rPr>
          <w:ins w:id="1944" w:author="吴 珊珊" w:date="2019-10-29T11:26:00Z"/>
          <w:rPrChange w:id="1945" w:author="吴 珊珊" w:date="2019-10-31T09:53:00Z">
            <w:rPr>
              <w:ins w:id="1946" w:author="吴 珊珊" w:date="2019-10-29T11:26:00Z"/>
            </w:rPr>
          </w:rPrChange>
        </w:rPr>
        <w:pPrChange w:id="1947" w:author="吴 珊珊" w:date="2019-10-29T12:27:00Z">
          <w:pPr>
            <w:ind w:firstLine="480"/>
          </w:pPr>
        </w:pPrChange>
      </w:pPr>
      <w:ins w:id="1948" w:author="吴 珊珊" w:date="2019-10-29T11:26:00Z">
        <w:r w:rsidRPr="004C0492">
          <w:rPr>
            <w:rFonts w:hint="eastAsia"/>
            <w:rPrChange w:id="1949" w:author="吴 珊珊" w:date="2019-10-31T09:53:00Z">
              <w:rPr>
                <w:rFonts w:hint="eastAsia"/>
              </w:rPr>
            </w:rPrChange>
          </w:rPr>
          <w:t>质检阅知</w:t>
        </w:r>
      </w:ins>
    </w:p>
    <w:p w14:paraId="1B50010A" w14:textId="0DC4A41D" w:rsidR="00E46DDB" w:rsidRPr="004C0492" w:rsidRDefault="006D18E9" w:rsidP="00B90166">
      <w:pPr>
        <w:ind w:firstLine="560"/>
        <w:rPr>
          <w:ins w:id="1950" w:author="吴 珊珊" w:date="2019-10-29T11:34:00Z"/>
          <w:sz w:val="28"/>
          <w:szCs w:val="28"/>
          <w:rPrChange w:id="1951" w:author="吴 珊珊" w:date="2019-10-31T09:53:00Z">
            <w:rPr>
              <w:ins w:id="1952" w:author="吴 珊珊" w:date="2019-10-29T11:34:00Z"/>
            </w:rPr>
          </w:rPrChange>
        </w:rPr>
      </w:pPr>
      <w:ins w:id="1953" w:author="吴 珊珊" w:date="2019-10-29T11:28:00Z">
        <w:r w:rsidRPr="004C0492">
          <w:rPr>
            <w:rFonts w:hint="eastAsia"/>
            <w:sz w:val="28"/>
            <w:szCs w:val="28"/>
            <w:rPrChange w:id="1954" w:author="吴 珊珊" w:date="2019-10-31T09:53:00Z">
              <w:rPr>
                <w:rFonts w:hint="eastAsia"/>
              </w:rPr>
            </w:rPrChange>
          </w:rPr>
          <w:t>待办分类的类别为质检阅知时，点击展示工单信息。</w:t>
        </w:r>
      </w:ins>
    </w:p>
    <w:p w14:paraId="3B4F99A2" w14:textId="77777777" w:rsidR="007A390E" w:rsidRPr="004C0492" w:rsidRDefault="007A390E" w:rsidP="007A390E">
      <w:pPr>
        <w:ind w:firstLine="562"/>
        <w:rPr>
          <w:ins w:id="1955" w:author="吴 珊珊" w:date="2019-10-29T11:41:00Z"/>
          <w:b/>
          <w:sz w:val="28"/>
          <w:szCs w:val="28"/>
          <w:rPrChange w:id="1956" w:author="吴 珊珊" w:date="2019-10-31T09:53:00Z">
            <w:rPr>
              <w:ins w:id="1957" w:author="吴 珊珊" w:date="2019-10-29T11:41:00Z"/>
              <w:b/>
            </w:rPr>
          </w:rPrChange>
        </w:rPr>
      </w:pPr>
      <w:ins w:id="1958" w:author="吴 珊珊" w:date="2019-10-29T11:41:00Z">
        <w:r w:rsidRPr="004C0492">
          <w:rPr>
            <w:rFonts w:hint="eastAsia"/>
            <w:b/>
            <w:sz w:val="28"/>
            <w:szCs w:val="28"/>
            <w:rPrChange w:id="1959" w:author="吴 珊珊" w:date="2019-10-31T09:53:00Z">
              <w:rPr>
                <w:rFonts w:hint="eastAsia"/>
                <w:b/>
              </w:rPr>
            </w:rPrChange>
          </w:rPr>
          <w:t>1</w:t>
        </w:r>
        <w:r w:rsidRPr="004C0492">
          <w:rPr>
            <w:rFonts w:hint="eastAsia"/>
            <w:b/>
            <w:sz w:val="28"/>
            <w:szCs w:val="28"/>
            <w:rPrChange w:id="1960" w:author="吴 珊珊" w:date="2019-10-31T09:53:00Z">
              <w:rPr>
                <w:rFonts w:hint="eastAsia"/>
                <w:b/>
              </w:rPr>
            </w:rPrChange>
          </w:rPr>
          <w:t>）点击列表展示工单详情</w:t>
        </w:r>
      </w:ins>
    </w:p>
    <w:p w14:paraId="682C24B7" w14:textId="49EFCD4D" w:rsidR="007A390E" w:rsidRPr="004C0492" w:rsidRDefault="007A390E" w:rsidP="00B90166">
      <w:pPr>
        <w:ind w:firstLine="560"/>
        <w:rPr>
          <w:ins w:id="1961" w:author="吴 珊珊" w:date="2019-10-29T11:41:00Z"/>
          <w:sz w:val="28"/>
          <w:szCs w:val="28"/>
          <w:rPrChange w:id="1962" w:author="吴 珊珊" w:date="2019-10-31T09:53:00Z">
            <w:rPr>
              <w:ins w:id="1963" w:author="吴 珊珊" w:date="2019-10-29T11:41:00Z"/>
            </w:rPr>
          </w:rPrChange>
        </w:rPr>
      </w:pPr>
      <w:ins w:id="1964" w:author="吴 珊珊" w:date="2019-10-29T11:41:00Z">
        <w:r w:rsidRPr="001330E1">
          <w:rPr>
            <w:rFonts w:ascii="仿宋" w:hAnsi="仿宋" w:hint="eastAsia"/>
            <w:sz w:val="28"/>
            <w:szCs w:val="28"/>
            <w:rPrChange w:id="1965" w:author="吴 珊珊" w:date="2019-10-31T14:13:00Z">
              <w:rPr>
                <w:rFonts w:ascii="仿宋" w:hAnsi="仿宋" w:hint="eastAsia"/>
              </w:rPr>
            </w:rPrChange>
          </w:rPr>
          <w:t>展示工</w:t>
        </w:r>
        <w:proofErr w:type="gramStart"/>
        <w:r w:rsidRPr="001330E1">
          <w:rPr>
            <w:rFonts w:ascii="仿宋" w:hAnsi="仿宋" w:hint="eastAsia"/>
            <w:sz w:val="28"/>
            <w:szCs w:val="28"/>
            <w:rPrChange w:id="1966" w:author="吴 珊珊" w:date="2019-10-31T14:13:00Z">
              <w:rPr>
                <w:rFonts w:ascii="仿宋" w:hAnsi="仿宋" w:hint="eastAsia"/>
              </w:rPr>
            </w:rPrChange>
          </w:rPr>
          <w:t>单</w:t>
        </w:r>
      </w:ins>
      <w:ins w:id="1967" w:author="吴 珊珊" w:date="2019-10-29T12:21:00Z">
        <w:r w:rsidR="00CA03C4" w:rsidRPr="001330E1">
          <w:rPr>
            <w:rFonts w:ascii="仿宋" w:hAnsi="仿宋" w:hint="eastAsia"/>
            <w:sz w:val="28"/>
            <w:szCs w:val="28"/>
            <w:rPrChange w:id="1968" w:author="吴 珊珊" w:date="2019-10-31T14:13:00Z">
              <w:rPr>
                <w:rFonts w:ascii="仿宋" w:hAnsi="仿宋" w:hint="eastAsia"/>
              </w:rPr>
            </w:rPrChange>
          </w:rPr>
          <w:t>所有</w:t>
        </w:r>
        <w:proofErr w:type="gramEnd"/>
        <w:r w:rsidR="00CA03C4" w:rsidRPr="001330E1">
          <w:rPr>
            <w:rFonts w:ascii="仿宋" w:hAnsi="仿宋" w:hint="eastAsia"/>
            <w:sz w:val="28"/>
            <w:szCs w:val="28"/>
            <w:rPrChange w:id="1969" w:author="吴 珊珊" w:date="2019-10-31T14:13:00Z">
              <w:rPr>
                <w:rFonts w:ascii="仿宋" w:hAnsi="仿宋" w:hint="eastAsia"/>
              </w:rPr>
            </w:rPrChange>
          </w:rPr>
          <w:t>流程环节</w:t>
        </w:r>
      </w:ins>
      <w:ins w:id="1970" w:author="吴 珊珊" w:date="2019-10-29T11:41:00Z">
        <w:r w:rsidRPr="001330E1">
          <w:rPr>
            <w:rFonts w:ascii="仿宋" w:hAnsi="仿宋" w:hint="eastAsia"/>
            <w:sz w:val="28"/>
            <w:szCs w:val="28"/>
            <w:rPrChange w:id="1971" w:author="吴 珊珊" w:date="2019-10-31T14:13:00Z">
              <w:rPr>
                <w:rFonts w:ascii="仿宋" w:hAnsi="仿宋" w:hint="eastAsia"/>
              </w:rPr>
            </w:rPrChange>
          </w:rPr>
          <w:t>信息</w:t>
        </w:r>
      </w:ins>
      <w:ins w:id="1972" w:author="吴 珊珊" w:date="2019-10-29T12:21:00Z">
        <w:r w:rsidR="00CA03C4" w:rsidRPr="001330E1">
          <w:rPr>
            <w:rFonts w:ascii="仿宋" w:hAnsi="仿宋" w:hint="eastAsia"/>
            <w:sz w:val="28"/>
            <w:szCs w:val="28"/>
            <w:rPrChange w:id="1973" w:author="吴 珊珊" w:date="2019-10-31T14:13:00Z">
              <w:rPr>
                <w:rFonts w:ascii="仿宋" w:hAnsi="仿宋" w:hint="eastAsia"/>
              </w:rPr>
            </w:rPrChange>
          </w:rPr>
          <w:t>，</w:t>
        </w:r>
      </w:ins>
      <w:ins w:id="1974" w:author="吴 珊珊" w:date="2019-10-29T11:41:00Z">
        <w:r w:rsidRPr="001330E1">
          <w:rPr>
            <w:rFonts w:hint="eastAsia"/>
            <w:sz w:val="28"/>
            <w:szCs w:val="28"/>
            <w:rPrChange w:id="1975" w:author="吴 珊珊" w:date="2019-10-31T14:13:00Z">
              <w:rPr>
                <w:rFonts w:hint="eastAsia"/>
              </w:rPr>
            </w:rPrChange>
          </w:rPr>
          <w:t>均不可编辑</w:t>
        </w:r>
      </w:ins>
      <w:ins w:id="1976" w:author="吴 珊珊" w:date="2019-10-29T12:21:00Z">
        <w:del w:id="1977" w:author="吴 珊珊" w:date="2019-10-31T11:35:00Z">
          <w:r w:rsidR="00CA03C4" w:rsidRPr="001330E1" w:rsidDel="00261F66">
            <w:rPr>
              <w:rFonts w:hint="eastAsia"/>
              <w:sz w:val="28"/>
              <w:szCs w:val="28"/>
              <w:rPrChange w:id="1978" w:author="吴 珊珊" w:date="2019-10-31T14:13:00Z">
                <w:rPr>
                  <w:rFonts w:hint="eastAsia"/>
                </w:rPr>
              </w:rPrChange>
            </w:rPr>
            <w:delText>，需</w:delText>
          </w:r>
        </w:del>
      </w:ins>
      <w:ins w:id="1979" w:author="吴 珊珊" w:date="2019-10-29T12:22:00Z">
        <w:del w:id="1980" w:author="吴 珊珊" w:date="2019-10-31T11:35:00Z">
          <w:r w:rsidR="00CA03C4" w:rsidRPr="001330E1" w:rsidDel="00261F66">
            <w:rPr>
              <w:rFonts w:hint="eastAsia"/>
              <w:sz w:val="28"/>
              <w:szCs w:val="28"/>
              <w:rPrChange w:id="1981" w:author="吴 珊珊" w:date="2019-10-31T14:13:00Z">
                <w:rPr>
                  <w:rFonts w:hint="eastAsia"/>
                </w:rPr>
              </w:rPrChange>
            </w:rPr>
            <w:delText>沟通</w:delText>
          </w:r>
        </w:del>
      </w:ins>
      <w:ins w:id="1982" w:author="吴 珊珊" w:date="2019-10-31T11:35:00Z">
        <w:r w:rsidR="00261F66" w:rsidRPr="001330E1">
          <w:rPr>
            <w:rFonts w:hint="eastAsia"/>
            <w:sz w:val="28"/>
            <w:szCs w:val="28"/>
            <w:rPrChange w:id="1983" w:author="吴 珊珊" w:date="2019-10-31T14:13:00Z">
              <w:rPr>
                <w:rFonts w:hint="eastAsia"/>
                <w:sz w:val="28"/>
                <w:szCs w:val="28"/>
                <w:highlight w:val="yellow"/>
              </w:rPr>
            </w:rPrChange>
          </w:rPr>
          <w:t>（链接</w:t>
        </w:r>
      </w:ins>
      <w:ins w:id="1984" w:author="吴 珊珊" w:date="2019-10-31T14:13:00Z">
        <w:r w:rsidR="001330E1" w:rsidRPr="001330E1">
          <w:rPr>
            <w:rFonts w:hint="eastAsia"/>
            <w:sz w:val="28"/>
            <w:szCs w:val="28"/>
            <w:rPrChange w:id="1985" w:author="吴 珊珊" w:date="2019-10-31T14:13:00Z">
              <w:rPr>
                <w:rFonts w:hint="eastAsia"/>
                <w:sz w:val="28"/>
                <w:szCs w:val="28"/>
                <w:highlight w:val="yellow"/>
              </w:rPr>
            </w:rPrChange>
          </w:rPr>
          <w:t>转办系统中</w:t>
        </w:r>
      </w:ins>
      <w:ins w:id="1986" w:author="吴 珊珊" w:date="2019-10-31T11:35:00Z">
        <w:r w:rsidR="00261F66" w:rsidRPr="001330E1">
          <w:rPr>
            <w:rFonts w:hint="eastAsia"/>
            <w:sz w:val="28"/>
            <w:szCs w:val="28"/>
            <w:rPrChange w:id="1987" w:author="吴 珊珊" w:date="2019-10-31T14:13:00Z">
              <w:rPr>
                <w:rFonts w:hint="eastAsia"/>
                <w:sz w:val="28"/>
                <w:szCs w:val="28"/>
                <w:highlight w:val="yellow"/>
              </w:rPr>
            </w:rPrChange>
          </w:rPr>
          <w:t>工单详情共用页面）</w:t>
        </w:r>
      </w:ins>
      <w:ins w:id="1988" w:author="吴 珊珊" w:date="2019-10-29T11:41:00Z">
        <w:r w:rsidRPr="001330E1">
          <w:rPr>
            <w:rFonts w:hint="eastAsia"/>
            <w:sz w:val="28"/>
            <w:szCs w:val="28"/>
            <w:rPrChange w:id="1989" w:author="吴 珊珊" w:date="2019-10-31T14:13:00Z">
              <w:rPr>
                <w:rFonts w:hint="eastAsia"/>
              </w:rPr>
            </w:rPrChange>
          </w:rPr>
          <w:t>。</w:t>
        </w:r>
      </w:ins>
    </w:p>
    <w:p w14:paraId="008968DC" w14:textId="77777777" w:rsidR="007A390E" w:rsidRPr="004C0492" w:rsidRDefault="007A390E" w:rsidP="007A390E">
      <w:pPr>
        <w:ind w:firstLine="562"/>
        <w:rPr>
          <w:ins w:id="1990" w:author="吴 珊珊" w:date="2019-10-29T11:41:00Z"/>
          <w:b/>
          <w:sz w:val="28"/>
          <w:szCs w:val="28"/>
          <w:rPrChange w:id="1991" w:author="吴 珊珊" w:date="2019-10-31T09:53:00Z">
            <w:rPr>
              <w:ins w:id="1992" w:author="吴 珊珊" w:date="2019-10-29T11:41:00Z"/>
              <w:b/>
            </w:rPr>
          </w:rPrChange>
        </w:rPr>
      </w:pPr>
      <w:ins w:id="1993" w:author="吴 珊珊" w:date="2019-10-29T11:41:00Z">
        <w:r w:rsidRPr="004C0492">
          <w:rPr>
            <w:rFonts w:hint="eastAsia"/>
            <w:b/>
            <w:sz w:val="28"/>
            <w:szCs w:val="28"/>
            <w:rPrChange w:id="1994" w:author="吴 珊珊" w:date="2019-10-31T09:53:00Z">
              <w:rPr>
                <w:rFonts w:hint="eastAsia"/>
                <w:b/>
              </w:rPr>
            </w:rPrChange>
          </w:rPr>
          <w:t>2</w:t>
        </w:r>
        <w:r w:rsidRPr="004C0492">
          <w:rPr>
            <w:rFonts w:hint="eastAsia"/>
            <w:b/>
            <w:sz w:val="28"/>
            <w:szCs w:val="28"/>
            <w:rPrChange w:id="1995" w:author="吴 珊珊" w:date="2019-10-31T09:53:00Z">
              <w:rPr>
                <w:rFonts w:hint="eastAsia"/>
                <w:b/>
              </w:rPr>
            </w:rPrChange>
          </w:rPr>
          <w:t>）功能按钮</w:t>
        </w:r>
      </w:ins>
    </w:p>
    <w:p w14:paraId="3288745F" w14:textId="1FAECA0E" w:rsidR="007A390E" w:rsidRPr="004C0492" w:rsidRDefault="007A390E" w:rsidP="007A390E">
      <w:pPr>
        <w:ind w:firstLine="560"/>
        <w:rPr>
          <w:ins w:id="1996" w:author="吴 珊珊" w:date="2019-10-29T12:25:00Z"/>
          <w:sz w:val="28"/>
          <w:szCs w:val="28"/>
          <w:rPrChange w:id="1997" w:author="吴 珊珊" w:date="2019-10-31T09:53:00Z">
            <w:rPr>
              <w:ins w:id="1998" w:author="吴 珊珊" w:date="2019-10-29T12:25:00Z"/>
            </w:rPr>
          </w:rPrChange>
        </w:rPr>
      </w:pPr>
      <w:ins w:id="1999" w:author="吴 珊珊" w:date="2019-10-29T11:41:00Z">
        <w:r w:rsidRPr="004C0492">
          <w:rPr>
            <w:rFonts w:hint="eastAsia"/>
            <w:sz w:val="28"/>
            <w:szCs w:val="28"/>
            <w:rPrChange w:id="2000" w:author="吴 珊珊" w:date="2019-10-31T09:53:00Z">
              <w:rPr>
                <w:rFonts w:hint="eastAsia"/>
              </w:rPr>
            </w:rPrChange>
          </w:rPr>
          <w:t>返回、修改记录</w:t>
        </w:r>
      </w:ins>
      <w:ins w:id="2001" w:author="吴 珊珊" w:date="2019-10-29T12:24:00Z">
        <w:r w:rsidR="00CA03C4" w:rsidRPr="004C0492">
          <w:rPr>
            <w:rFonts w:hint="eastAsia"/>
            <w:sz w:val="28"/>
            <w:szCs w:val="28"/>
            <w:rPrChange w:id="2002" w:author="吴 珊珊" w:date="2019-10-31T09:53:00Z">
              <w:rPr>
                <w:rFonts w:hint="eastAsia"/>
              </w:rPr>
            </w:rPrChange>
          </w:rPr>
          <w:t>、</w:t>
        </w:r>
      </w:ins>
      <w:ins w:id="2003" w:author="吴 珊珊" w:date="2019-10-29T12:25:00Z">
        <w:r w:rsidR="00CA03C4" w:rsidRPr="004C0492">
          <w:rPr>
            <w:rFonts w:hint="eastAsia"/>
            <w:sz w:val="28"/>
            <w:szCs w:val="28"/>
            <w:rPrChange w:id="2004" w:author="吴 珊珊" w:date="2019-10-31T09:53:00Z">
              <w:rPr>
                <w:rFonts w:hint="eastAsia"/>
              </w:rPr>
            </w:rPrChange>
          </w:rPr>
          <w:t>已</w:t>
        </w:r>
        <w:proofErr w:type="gramStart"/>
        <w:r w:rsidR="00CA03C4" w:rsidRPr="004C0492">
          <w:rPr>
            <w:rFonts w:hint="eastAsia"/>
            <w:sz w:val="28"/>
            <w:szCs w:val="28"/>
            <w:rPrChange w:id="2005" w:author="吴 珊珊" w:date="2019-10-31T09:53:00Z">
              <w:rPr>
                <w:rFonts w:hint="eastAsia"/>
              </w:rPr>
            </w:rPrChange>
          </w:rPr>
          <w:t>阅</w:t>
        </w:r>
      </w:ins>
      <w:proofErr w:type="gramEnd"/>
      <w:ins w:id="2006" w:author="吴 珊珊" w:date="2019-10-29T11:41:00Z">
        <w:r w:rsidRPr="004C0492">
          <w:rPr>
            <w:rFonts w:hint="eastAsia"/>
            <w:sz w:val="28"/>
            <w:szCs w:val="28"/>
            <w:rPrChange w:id="2007" w:author="吴 珊珊" w:date="2019-10-31T09:53:00Z">
              <w:rPr>
                <w:rFonts w:hint="eastAsia"/>
              </w:rPr>
            </w:rPrChange>
          </w:rPr>
          <w:t>。</w:t>
        </w:r>
      </w:ins>
    </w:p>
    <w:p w14:paraId="0F8A4438" w14:textId="10704F3A" w:rsidR="00CA03C4" w:rsidRPr="004C0492" w:rsidRDefault="00CA03C4" w:rsidP="007A390E">
      <w:pPr>
        <w:ind w:firstLine="560"/>
        <w:rPr>
          <w:ins w:id="2008" w:author="吴 珊珊" w:date="2019-10-29T11:41:00Z"/>
          <w:sz w:val="28"/>
          <w:szCs w:val="28"/>
          <w:rPrChange w:id="2009" w:author="吴 珊珊" w:date="2019-10-31T09:53:00Z">
            <w:rPr>
              <w:ins w:id="2010" w:author="吴 珊珊" w:date="2019-10-29T11:41:00Z"/>
            </w:rPr>
          </w:rPrChange>
        </w:rPr>
      </w:pPr>
      <w:ins w:id="2011" w:author="吴 珊珊" w:date="2019-10-29T12:25:00Z">
        <w:r w:rsidRPr="001330E1">
          <w:rPr>
            <w:sz w:val="28"/>
            <w:szCs w:val="28"/>
            <w:rPrChange w:id="2012" w:author="吴 珊珊" w:date="2019-10-31T14:13:00Z">
              <w:rPr/>
            </w:rPrChange>
          </w:rPr>
          <w:t>已阅</w:t>
        </w:r>
        <w:r w:rsidRPr="001330E1">
          <w:rPr>
            <w:rFonts w:hint="eastAsia"/>
            <w:sz w:val="28"/>
            <w:szCs w:val="28"/>
            <w:rPrChange w:id="2013" w:author="吴 珊珊" w:date="2019-10-31T14:13:00Z">
              <w:rPr>
                <w:rFonts w:hint="eastAsia"/>
              </w:rPr>
            </w:rPrChange>
          </w:rPr>
          <w:t>：受理人员查看质检信息后，可点击【已阅】按钮，将</w:t>
        </w:r>
      </w:ins>
      <w:proofErr w:type="gramStart"/>
      <w:ins w:id="2014" w:author="吴 珊珊" w:date="2019-10-29T12:26:00Z">
        <w:r w:rsidRPr="001330E1">
          <w:rPr>
            <w:rFonts w:hint="eastAsia"/>
            <w:sz w:val="28"/>
            <w:szCs w:val="28"/>
            <w:rPrChange w:id="2015" w:author="吴 珊珊" w:date="2019-10-31T14:13:00Z">
              <w:rPr>
                <w:rFonts w:hint="eastAsia"/>
              </w:rPr>
            </w:rPrChange>
          </w:rPr>
          <w:t>质检工</w:t>
        </w:r>
        <w:proofErr w:type="gramEnd"/>
        <w:r w:rsidRPr="001330E1">
          <w:rPr>
            <w:rFonts w:hint="eastAsia"/>
            <w:sz w:val="28"/>
            <w:szCs w:val="28"/>
            <w:rPrChange w:id="2016" w:author="吴 珊珊" w:date="2019-10-31T14:13:00Z">
              <w:rPr>
                <w:rFonts w:hint="eastAsia"/>
              </w:rPr>
            </w:rPrChange>
          </w:rPr>
          <w:t>单移至“</w:t>
        </w:r>
        <w:del w:id="2017" w:author="吴 珊珊" w:date="2019-10-31T10:15:00Z">
          <w:r w:rsidRPr="001330E1" w:rsidDel="00DA5739">
            <w:rPr>
              <w:rFonts w:hint="eastAsia"/>
              <w:sz w:val="28"/>
              <w:szCs w:val="28"/>
              <w:rPrChange w:id="2018" w:author="吴 珊珊" w:date="2019-10-31T14:13:00Z">
                <w:rPr>
                  <w:rFonts w:hint="eastAsia"/>
                </w:rPr>
              </w:rPrChange>
            </w:rPr>
            <w:delText>质检工单</w:delText>
          </w:r>
        </w:del>
      </w:ins>
      <w:ins w:id="2019" w:author="吴 珊珊" w:date="2019-10-31T10:15:00Z">
        <w:r w:rsidR="00DA5739" w:rsidRPr="001330E1">
          <w:rPr>
            <w:rFonts w:hint="eastAsia"/>
            <w:sz w:val="28"/>
            <w:szCs w:val="28"/>
            <w:rPrChange w:id="2020" w:author="吴 珊珊" w:date="2019-10-31T14:13:00Z">
              <w:rPr>
                <w:rFonts w:hint="eastAsia"/>
                <w:sz w:val="28"/>
                <w:szCs w:val="28"/>
                <w:highlight w:val="yellow"/>
              </w:rPr>
            </w:rPrChange>
          </w:rPr>
          <w:t>已阅质检</w:t>
        </w:r>
      </w:ins>
      <w:ins w:id="2021" w:author="吴 珊珊" w:date="2019-10-29T12:26:00Z">
        <w:r w:rsidRPr="001330E1">
          <w:rPr>
            <w:rFonts w:hint="eastAsia"/>
            <w:sz w:val="28"/>
            <w:szCs w:val="28"/>
            <w:rPrChange w:id="2022" w:author="吴 珊珊" w:date="2019-10-31T14:13:00Z">
              <w:rPr>
                <w:rFonts w:hint="eastAsia"/>
              </w:rPr>
            </w:rPrChange>
          </w:rPr>
          <w:t>”列表中，方便后期查看</w:t>
        </w:r>
      </w:ins>
      <w:ins w:id="2023" w:author="吴 珊珊" w:date="2019-10-29T12:29:00Z">
        <w:r w:rsidRPr="001330E1">
          <w:rPr>
            <w:rFonts w:hint="eastAsia"/>
            <w:sz w:val="28"/>
            <w:szCs w:val="28"/>
            <w:rPrChange w:id="2024" w:author="吴 珊珊" w:date="2019-10-31T14:13:00Z">
              <w:rPr>
                <w:rFonts w:hint="eastAsia"/>
              </w:rPr>
            </w:rPrChange>
          </w:rPr>
          <w:t>。</w:t>
        </w:r>
      </w:ins>
    </w:p>
    <w:p w14:paraId="6AE95C63" w14:textId="2CC2CA33" w:rsidR="00476510" w:rsidRPr="004C0492" w:rsidRDefault="007A390E" w:rsidP="00476510">
      <w:pPr>
        <w:ind w:firstLine="562"/>
        <w:rPr>
          <w:ins w:id="2025" w:author="吴 珊珊" w:date="2019-10-29T11:34:00Z"/>
          <w:b/>
          <w:sz w:val="28"/>
          <w:szCs w:val="28"/>
          <w:rPrChange w:id="2026" w:author="吴 珊珊" w:date="2019-10-31T09:53:00Z">
            <w:rPr>
              <w:ins w:id="2027" w:author="吴 珊珊" w:date="2019-10-29T11:34:00Z"/>
              <w:b/>
            </w:rPr>
          </w:rPrChange>
        </w:rPr>
      </w:pPr>
      <w:ins w:id="2028" w:author="吴 珊珊" w:date="2019-10-29T11:41:00Z">
        <w:r w:rsidRPr="004C0492">
          <w:rPr>
            <w:rFonts w:hint="eastAsia"/>
            <w:b/>
            <w:sz w:val="28"/>
            <w:szCs w:val="28"/>
            <w:rPrChange w:id="2029" w:author="吴 珊珊" w:date="2019-10-31T09:53:00Z">
              <w:rPr>
                <w:rFonts w:hint="eastAsia"/>
                <w:b/>
              </w:rPr>
            </w:rPrChange>
          </w:rPr>
          <w:t>3</w:t>
        </w:r>
        <w:r w:rsidRPr="004C0492">
          <w:rPr>
            <w:rFonts w:hint="eastAsia"/>
            <w:b/>
            <w:sz w:val="28"/>
            <w:szCs w:val="28"/>
            <w:rPrChange w:id="2030" w:author="吴 珊珊" w:date="2019-10-31T09:53:00Z">
              <w:rPr>
                <w:rFonts w:hint="eastAsia"/>
                <w:b/>
              </w:rPr>
            </w:rPrChange>
          </w:rPr>
          <w:t>）</w:t>
        </w:r>
      </w:ins>
      <w:ins w:id="2031" w:author="吴 珊珊" w:date="2019-10-29T11:34:00Z">
        <w:r w:rsidR="00476510" w:rsidRPr="004C0492">
          <w:rPr>
            <w:rFonts w:hint="eastAsia"/>
            <w:b/>
            <w:sz w:val="28"/>
            <w:szCs w:val="28"/>
            <w:rPrChange w:id="2032" w:author="吴 珊珊" w:date="2019-10-31T09:53:00Z">
              <w:rPr>
                <w:rFonts w:hint="eastAsia"/>
                <w:b/>
              </w:rPr>
            </w:rPrChange>
          </w:rPr>
          <w:t>其他</w:t>
        </w:r>
      </w:ins>
    </w:p>
    <w:p w14:paraId="4BD8ACE6" w14:textId="093801B6" w:rsidR="006D18E9" w:rsidRPr="004C0492" w:rsidRDefault="00CA03C4" w:rsidP="00B90166">
      <w:pPr>
        <w:ind w:firstLine="560"/>
        <w:rPr>
          <w:ins w:id="2033" w:author="吴 珊珊" w:date="2019-10-29T11:25:00Z"/>
          <w:sz w:val="28"/>
          <w:szCs w:val="28"/>
          <w:rPrChange w:id="2034" w:author="吴 珊珊" w:date="2019-10-31T09:53:00Z">
            <w:rPr>
              <w:ins w:id="2035" w:author="吴 珊珊" w:date="2019-10-29T11:25:00Z"/>
            </w:rPr>
          </w:rPrChange>
        </w:rPr>
      </w:pPr>
      <w:ins w:id="2036" w:author="吴 珊珊" w:date="2019-10-29T12:29:00Z">
        <w:r w:rsidRPr="004C0492">
          <w:rPr>
            <w:rFonts w:hint="eastAsia"/>
            <w:sz w:val="28"/>
            <w:szCs w:val="28"/>
            <w:rPrChange w:id="2037" w:author="吴 珊珊" w:date="2019-10-31T09:53:00Z">
              <w:rPr>
                <w:rFonts w:hint="eastAsia"/>
              </w:rPr>
            </w:rPrChange>
          </w:rPr>
          <w:t>若</w:t>
        </w:r>
      </w:ins>
      <w:ins w:id="2038" w:author="吴 珊珊" w:date="2019-10-29T11:34:00Z">
        <w:r w:rsidR="00476510" w:rsidRPr="004C0492">
          <w:rPr>
            <w:rFonts w:hint="eastAsia"/>
            <w:sz w:val="28"/>
            <w:szCs w:val="28"/>
            <w:rPrChange w:id="2039" w:author="吴 珊珊" w:date="2019-10-31T09:53:00Z">
              <w:rPr>
                <w:rFonts w:hint="eastAsia"/>
              </w:rPr>
            </w:rPrChange>
          </w:rPr>
          <w:t>对当前工单操作了</w:t>
        </w:r>
      </w:ins>
      <w:ins w:id="2040" w:author="吴 珊珊" w:date="2019-10-29T12:29:00Z">
        <w:r w:rsidRPr="004C0492">
          <w:rPr>
            <w:rFonts w:hint="eastAsia"/>
            <w:sz w:val="28"/>
            <w:szCs w:val="28"/>
            <w:rPrChange w:id="2041" w:author="吴 珊珊" w:date="2019-10-31T09:53:00Z">
              <w:rPr>
                <w:rFonts w:hint="eastAsia"/>
              </w:rPr>
            </w:rPrChange>
          </w:rPr>
          <w:t>已阅</w:t>
        </w:r>
      </w:ins>
      <w:ins w:id="2042" w:author="吴 珊珊" w:date="2019-10-29T11:34:00Z">
        <w:r w:rsidR="00476510" w:rsidRPr="004C0492">
          <w:rPr>
            <w:rFonts w:hint="eastAsia"/>
            <w:sz w:val="28"/>
            <w:szCs w:val="28"/>
            <w:rPrChange w:id="2043" w:author="吴 珊珊" w:date="2019-10-31T09:53:00Z">
              <w:rPr>
                <w:rFonts w:hint="eastAsia"/>
              </w:rPr>
            </w:rPrChange>
          </w:rPr>
          <w:t>按钮，</w:t>
        </w:r>
      </w:ins>
      <w:ins w:id="2044" w:author="吴 珊珊" w:date="2019-10-29T12:29:00Z">
        <w:r w:rsidRPr="004C0492">
          <w:rPr>
            <w:rFonts w:hint="eastAsia"/>
            <w:sz w:val="28"/>
            <w:szCs w:val="28"/>
            <w:rPrChange w:id="2045" w:author="吴 珊珊" w:date="2019-10-31T09:53:00Z">
              <w:rPr>
                <w:rFonts w:hint="eastAsia"/>
              </w:rPr>
            </w:rPrChange>
          </w:rPr>
          <w:t>则</w:t>
        </w:r>
      </w:ins>
      <w:ins w:id="2046" w:author="吴 珊珊" w:date="2019-10-29T11:34:00Z">
        <w:r w:rsidR="00476510" w:rsidRPr="004C0492">
          <w:rPr>
            <w:rFonts w:hint="eastAsia"/>
            <w:sz w:val="28"/>
            <w:szCs w:val="28"/>
            <w:rPrChange w:id="2047" w:author="吴 珊珊" w:date="2019-10-31T09:53:00Z">
              <w:rPr>
                <w:rFonts w:hint="eastAsia"/>
              </w:rPr>
            </w:rPrChange>
          </w:rPr>
          <w:t>此条工单的</w:t>
        </w:r>
        <w:del w:id="2048" w:author="吴 珊珊" w:date="2019-10-31T10:16:00Z">
          <w:r w:rsidR="00476510" w:rsidRPr="004C0492" w:rsidDel="008417BD">
            <w:rPr>
              <w:rFonts w:hint="eastAsia"/>
              <w:sz w:val="28"/>
              <w:szCs w:val="28"/>
              <w:rPrChange w:id="2049" w:author="吴 珊珊" w:date="2019-10-31T09:53:00Z">
                <w:rPr>
                  <w:rFonts w:hint="eastAsia"/>
                </w:rPr>
              </w:rPrChange>
            </w:rPr>
            <w:delText>待办事宜记录删除</w:delText>
          </w:r>
        </w:del>
      </w:ins>
      <w:ins w:id="2050" w:author="吴 珊珊" w:date="2019-10-31T10:16:00Z">
        <w:r w:rsidR="008417BD">
          <w:rPr>
            <w:rFonts w:hint="eastAsia"/>
            <w:sz w:val="28"/>
            <w:szCs w:val="28"/>
          </w:rPr>
          <w:t>通知记录移至“已阅质检”列表中</w:t>
        </w:r>
      </w:ins>
      <w:ins w:id="2051" w:author="吴 珊珊" w:date="2019-10-29T11:34:00Z">
        <w:r w:rsidR="00476510" w:rsidRPr="004C0492">
          <w:rPr>
            <w:rFonts w:hint="eastAsia"/>
            <w:sz w:val="28"/>
            <w:szCs w:val="28"/>
            <w:rPrChange w:id="2052" w:author="吴 珊珊" w:date="2019-10-31T09:53:00Z">
              <w:rPr>
                <w:rFonts w:hint="eastAsia"/>
              </w:rPr>
            </w:rPrChange>
          </w:rPr>
          <w:t>。</w:t>
        </w:r>
      </w:ins>
    </w:p>
    <w:p w14:paraId="1ABAEB05" w14:textId="0FD6EE9E" w:rsidR="00E46DDB" w:rsidRPr="004C0492" w:rsidDel="00E46DDB" w:rsidRDefault="00E46DDB">
      <w:pPr>
        <w:ind w:firstLineChars="83" w:firstLine="232"/>
        <w:rPr>
          <w:del w:id="2053" w:author="吴 珊珊" w:date="2019-10-29T11:25:00Z"/>
          <w:sz w:val="28"/>
          <w:szCs w:val="28"/>
          <w:rPrChange w:id="2054" w:author="吴 珊珊" w:date="2019-10-31T09:53:00Z">
            <w:rPr>
              <w:del w:id="2055" w:author="吴 珊珊" w:date="2019-10-29T11:25:00Z"/>
            </w:rPr>
          </w:rPrChange>
        </w:rPr>
        <w:pPrChange w:id="2056" w:author="吴 珊珊" w:date="2019-10-29T11:25:00Z">
          <w:pPr>
            <w:ind w:firstLine="480"/>
          </w:pPr>
        </w:pPrChange>
      </w:pPr>
    </w:p>
    <w:p w14:paraId="31E2A6A7" w14:textId="7E748191" w:rsidR="009E793F" w:rsidRPr="004C0492" w:rsidDel="00CA03C4" w:rsidRDefault="00143DC6">
      <w:pPr>
        <w:pStyle w:val="4"/>
        <w:numPr>
          <w:ilvl w:val="3"/>
          <w:numId w:val="8"/>
        </w:numPr>
        <w:ind w:firstLineChars="0"/>
        <w:rPr>
          <w:del w:id="2057" w:author="吴 珊珊" w:date="2019-10-29T12:27:00Z"/>
          <w:b w:val="0"/>
          <w:bCs w:val="0"/>
          <w:rPrChange w:id="2058" w:author="吴 珊珊" w:date="2019-10-31T09:53:00Z">
            <w:rPr>
              <w:del w:id="2059" w:author="吴 珊珊" w:date="2019-10-29T12:27:00Z"/>
              <w:rFonts w:ascii="黑体" w:eastAsia="黑体" w:hAnsi="黑体"/>
              <w:b/>
              <w:bCs/>
              <w:sz w:val="30"/>
              <w:szCs w:val="30"/>
            </w:rPr>
          </w:rPrChange>
        </w:rPr>
        <w:pPrChange w:id="2060" w:author="吴 珊珊" w:date="2019-10-29T11:04:00Z">
          <w:pPr>
            <w:pStyle w:val="a6"/>
            <w:numPr>
              <w:ilvl w:val="3"/>
              <w:numId w:val="1"/>
            </w:numPr>
            <w:ind w:left="1440" w:firstLineChars="0" w:hanging="1440"/>
            <w:outlineLvl w:val="4"/>
          </w:pPr>
        </w:pPrChange>
      </w:pPr>
      <w:del w:id="2061" w:author="吴 珊珊" w:date="2019-10-29T12:27:00Z">
        <w:r w:rsidRPr="004C0492" w:rsidDel="00CA03C4">
          <w:rPr>
            <w:rFonts w:hint="eastAsia"/>
            <w:b w:val="0"/>
            <w:bCs w:val="0"/>
            <w:rPrChange w:id="2062" w:author="吴 珊珊" w:date="2019-10-31T09:53:00Z">
              <w:rPr>
                <w:rFonts w:ascii="黑体" w:eastAsia="黑体" w:hAnsi="黑体" w:hint="eastAsia"/>
                <w:b/>
                <w:bCs/>
                <w:sz w:val="30"/>
                <w:szCs w:val="30"/>
              </w:rPr>
            </w:rPrChange>
          </w:rPr>
          <w:delText>工单稽核通知</w:delText>
        </w:r>
      </w:del>
    </w:p>
    <w:p w14:paraId="2A8093AB" w14:textId="28C57402" w:rsidR="009E793F" w:rsidRPr="004C0492" w:rsidDel="00CA03C4" w:rsidRDefault="00143DC6" w:rsidP="009013E7">
      <w:pPr>
        <w:ind w:firstLine="560"/>
        <w:rPr>
          <w:del w:id="2063" w:author="吴 珊珊" w:date="2019-10-29T12:27:00Z"/>
          <w:color w:val="FF0000"/>
          <w:sz w:val="28"/>
          <w:szCs w:val="28"/>
          <w:rPrChange w:id="2064" w:author="吴 珊珊" w:date="2019-10-31T09:53:00Z">
            <w:rPr>
              <w:del w:id="2065" w:author="吴 珊珊" w:date="2019-10-29T12:27:00Z"/>
              <w:color w:val="FF0000"/>
            </w:rPr>
          </w:rPrChange>
        </w:rPr>
      </w:pPr>
      <w:del w:id="2066" w:author="吴 珊珊" w:date="2019-10-29T12:27:00Z">
        <w:r w:rsidRPr="004C0492" w:rsidDel="00CA03C4">
          <w:rPr>
            <w:rFonts w:hint="eastAsia"/>
            <w:color w:val="FF0000"/>
            <w:sz w:val="28"/>
            <w:szCs w:val="28"/>
            <w:rPrChange w:id="2067" w:author="吴 珊珊" w:date="2019-10-31T09:53:00Z">
              <w:rPr>
                <w:rFonts w:hint="eastAsia"/>
                <w:color w:val="FF0000"/>
              </w:rPr>
            </w:rPrChange>
          </w:rPr>
          <w:delText>“工单稽核通知”，点击事项查看时，打开工单稽核详情，可以查看稽核情况。</w:delText>
        </w:r>
      </w:del>
    </w:p>
    <w:p w14:paraId="511AE1B4" w14:textId="4AE78555" w:rsidR="00143DC6" w:rsidRPr="004C0492" w:rsidRDefault="00143DC6">
      <w:pPr>
        <w:pStyle w:val="4"/>
        <w:numPr>
          <w:ilvl w:val="3"/>
          <w:numId w:val="8"/>
        </w:numPr>
        <w:ind w:firstLineChars="0"/>
        <w:rPr>
          <w:b w:val="0"/>
          <w:bCs w:val="0"/>
          <w:rPrChange w:id="2068" w:author="吴 珊珊" w:date="2019-10-31T09:53:00Z">
            <w:rPr>
              <w:rFonts w:ascii="黑体" w:eastAsia="黑体" w:hAnsi="黑体"/>
              <w:b/>
              <w:bCs/>
              <w:sz w:val="30"/>
              <w:szCs w:val="30"/>
            </w:rPr>
          </w:rPrChange>
        </w:rPr>
        <w:pPrChange w:id="2069" w:author="吴 珊珊" w:date="2019-10-29T11:04:00Z">
          <w:pPr>
            <w:pStyle w:val="a6"/>
            <w:numPr>
              <w:ilvl w:val="3"/>
              <w:numId w:val="1"/>
            </w:numPr>
            <w:ind w:left="1440" w:firstLineChars="0" w:hanging="1440"/>
            <w:outlineLvl w:val="4"/>
          </w:pPr>
        </w:pPrChange>
      </w:pPr>
      <w:r w:rsidRPr="004C0492">
        <w:rPr>
          <w:rFonts w:hint="eastAsia"/>
          <w:rPrChange w:id="2070" w:author="吴 珊珊" w:date="2019-10-31T09:53:00Z">
            <w:rPr>
              <w:rFonts w:ascii="黑体" w:eastAsia="黑体" w:hAnsi="黑体" w:hint="eastAsia"/>
              <w:sz w:val="30"/>
              <w:szCs w:val="30"/>
            </w:rPr>
          </w:rPrChange>
        </w:rPr>
        <w:t>记事本</w:t>
      </w:r>
      <w:del w:id="2071" w:author="吴 珊珊" w:date="2019-10-29T12:29:00Z">
        <w:r w:rsidRPr="004C0492" w:rsidDel="00441933">
          <w:rPr>
            <w:rFonts w:hint="eastAsia"/>
            <w:rPrChange w:id="2072" w:author="吴 珊珊" w:date="2019-10-31T09:53:00Z">
              <w:rPr>
                <w:rFonts w:ascii="黑体" w:eastAsia="黑体" w:hAnsi="黑体" w:hint="eastAsia"/>
                <w:sz w:val="30"/>
                <w:szCs w:val="30"/>
              </w:rPr>
            </w:rPrChange>
          </w:rPr>
          <w:delText>提醒</w:delText>
        </w:r>
      </w:del>
    </w:p>
    <w:p w14:paraId="2EF2D955" w14:textId="17235BF1" w:rsidR="00143DC6" w:rsidRPr="004C0492" w:rsidRDefault="00143DC6" w:rsidP="00143DC6">
      <w:pPr>
        <w:ind w:firstLine="560"/>
        <w:rPr>
          <w:ins w:id="2073" w:author="吴 珊珊" w:date="2019-10-29T14:07:00Z"/>
          <w:sz w:val="28"/>
          <w:szCs w:val="28"/>
          <w:rPrChange w:id="2074" w:author="吴 珊珊" w:date="2019-10-31T09:53:00Z">
            <w:rPr>
              <w:ins w:id="2075" w:author="吴 珊珊" w:date="2019-10-29T14:07:00Z"/>
            </w:rPr>
          </w:rPrChange>
        </w:rPr>
      </w:pPr>
      <w:del w:id="2076" w:author="吴 珊珊" w:date="2019-10-29T14:07:00Z">
        <w:r w:rsidRPr="004C0492" w:rsidDel="00B90166">
          <w:rPr>
            <w:rFonts w:hint="eastAsia"/>
            <w:sz w:val="28"/>
            <w:szCs w:val="28"/>
            <w:rPrChange w:id="2077" w:author="吴 珊珊" w:date="2019-10-31T09:53:00Z">
              <w:rPr>
                <w:rFonts w:hint="eastAsia"/>
              </w:rPr>
            </w:rPrChange>
          </w:rPr>
          <w:delText>“记事本提醒”，</w:delText>
        </w:r>
      </w:del>
      <w:del w:id="2078" w:author="吴 珊珊" w:date="2019-10-31T10:17:00Z">
        <w:r w:rsidRPr="004C0492" w:rsidDel="00255CAA">
          <w:rPr>
            <w:rFonts w:hint="eastAsia"/>
            <w:sz w:val="28"/>
            <w:szCs w:val="28"/>
            <w:rPrChange w:id="2079" w:author="吴 珊珊" w:date="2019-10-31T09:53:00Z">
              <w:rPr>
                <w:rFonts w:hint="eastAsia"/>
              </w:rPr>
            </w:rPrChange>
          </w:rPr>
          <w:delText>点击</w:delText>
        </w:r>
      </w:del>
      <w:ins w:id="2080" w:author="吴 珊珊" w:date="2019-10-29T14:07:00Z">
        <w:del w:id="2081" w:author="吴 珊珊" w:date="2019-10-31T10:17:00Z">
          <w:r w:rsidR="00B90166" w:rsidRPr="004C0492" w:rsidDel="00255CAA">
            <w:rPr>
              <w:rFonts w:hint="eastAsia"/>
              <w:sz w:val="28"/>
              <w:szCs w:val="28"/>
              <w:rPrChange w:id="2082" w:author="吴 珊珊" w:date="2019-10-31T09:53:00Z">
                <w:rPr/>
              </w:rPrChange>
            </w:rPr>
            <w:delText>列表</w:delText>
          </w:r>
        </w:del>
      </w:ins>
      <w:ins w:id="2083" w:author="吴 珊珊" w:date="2019-10-31T10:17:00Z">
        <w:r w:rsidR="00255CAA">
          <w:rPr>
            <w:rFonts w:hint="eastAsia"/>
            <w:sz w:val="28"/>
            <w:szCs w:val="28"/>
          </w:rPr>
          <w:t>以列表形式展示记事本信息</w:t>
        </w:r>
      </w:ins>
      <w:del w:id="2084" w:author="吴 珊珊" w:date="2019-10-29T14:06:00Z">
        <w:r w:rsidRPr="004C0492" w:rsidDel="00B90166">
          <w:rPr>
            <w:rFonts w:hint="eastAsia"/>
            <w:sz w:val="28"/>
            <w:szCs w:val="28"/>
            <w:rPrChange w:id="2085" w:author="吴 珊珊" w:date="2019-10-31T09:53:00Z">
              <w:rPr>
                <w:rFonts w:hint="eastAsia"/>
              </w:rPr>
            </w:rPrChange>
          </w:rPr>
          <w:delText>事项</w:delText>
        </w:r>
      </w:del>
      <w:del w:id="2086" w:author="吴 珊珊" w:date="2019-10-29T14:07:00Z">
        <w:r w:rsidRPr="004C0492" w:rsidDel="00B90166">
          <w:rPr>
            <w:rFonts w:hint="eastAsia"/>
            <w:sz w:val="28"/>
            <w:szCs w:val="28"/>
            <w:rPrChange w:id="2087" w:author="吴 珊珊" w:date="2019-10-31T09:53:00Z">
              <w:rPr>
                <w:rFonts w:hint="eastAsia"/>
              </w:rPr>
            </w:rPrChange>
          </w:rPr>
          <w:delText>查看时</w:delText>
        </w:r>
      </w:del>
      <w:r w:rsidRPr="004C0492">
        <w:rPr>
          <w:rFonts w:hint="eastAsia"/>
          <w:sz w:val="28"/>
          <w:szCs w:val="28"/>
          <w:rPrChange w:id="2088" w:author="吴 珊珊" w:date="2019-10-31T09:53:00Z">
            <w:rPr>
              <w:rFonts w:hint="eastAsia"/>
            </w:rPr>
          </w:rPrChange>
        </w:rPr>
        <w:t>，打开记事本编辑界面，编辑功能与个人</w:t>
      </w:r>
      <w:del w:id="2089" w:author="吴 珊珊" w:date="2019-10-31T10:16:00Z">
        <w:r w:rsidRPr="004C0492" w:rsidDel="009A0C58">
          <w:rPr>
            <w:rFonts w:hint="eastAsia"/>
            <w:sz w:val="28"/>
            <w:szCs w:val="28"/>
            <w:rPrChange w:id="2090" w:author="吴 珊珊" w:date="2019-10-31T09:53:00Z">
              <w:rPr>
                <w:rFonts w:hint="eastAsia"/>
              </w:rPr>
            </w:rPrChange>
          </w:rPr>
          <w:delText>办工</w:delText>
        </w:r>
      </w:del>
      <w:ins w:id="2091" w:author="吴 珊珊" w:date="2019-10-31T10:16:00Z">
        <w:r w:rsidR="009A0C58">
          <w:rPr>
            <w:rFonts w:hint="eastAsia"/>
            <w:sz w:val="28"/>
            <w:szCs w:val="28"/>
          </w:rPr>
          <w:t>办公</w:t>
        </w:r>
      </w:ins>
      <w:r w:rsidRPr="004C0492">
        <w:rPr>
          <w:rFonts w:hint="eastAsia"/>
          <w:sz w:val="28"/>
          <w:szCs w:val="28"/>
          <w:rPrChange w:id="2092" w:author="吴 珊珊" w:date="2019-10-31T09:53:00Z">
            <w:rPr>
              <w:rFonts w:hint="eastAsia"/>
            </w:rPr>
          </w:rPrChange>
        </w:rPr>
        <w:t>下的记事本编辑</w:t>
      </w:r>
      <w:ins w:id="2093" w:author="吴 珊珊" w:date="2019-10-31T10:17:00Z">
        <w:r w:rsidR="002327F8">
          <w:rPr>
            <w:rFonts w:hint="eastAsia"/>
            <w:sz w:val="28"/>
            <w:szCs w:val="28"/>
          </w:rPr>
          <w:t>功能</w:t>
        </w:r>
      </w:ins>
      <w:r w:rsidRPr="004C0492">
        <w:rPr>
          <w:rFonts w:hint="eastAsia"/>
          <w:sz w:val="28"/>
          <w:szCs w:val="28"/>
          <w:rPrChange w:id="2094" w:author="吴 珊珊" w:date="2019-10-31T09:53:00Z">
            <w:rPr>
              <w:rFonts w:hint="eastAsia"/>
            </w:rPr>
          </w:rPrChange>
        </w:rPr>
        <w:t>相同。</w:t>
      </w:r>
    </w:p>
    <w:p w14:paraId="60EEE954" w14:textId="77777777" w:rsidR="00B90166" w:rsidRPr="004C0492" w:rsidRDefault="00B90166" w:rsidP="00B90166">
      <w:pPr>
        <w:ind w:firstLine="562"/>
        <w:rPr>
          <w:ins w:id="2095" w:author="吴 珊珊" w:date="2019-10-29T14:07:00Z"/>
          <w:b/>
          <w:sz w:val="28"/>
          <w:szCs w:val="28"/>
          <w:rPrChange w:id="2096" w:author="吴 珊珊" w:date="2019-10-31T09:53:00Z">
            <w:rPr>
              <w:ins w:id="2097" w:author="吴 珊珊" w:date="2019-10-29T14:07:00Z"/>
              <w:b/>
            </w:rPr>
          </w:rPrChange>
        </w:rPr>
      </w:pPr>
      <w:ins w:id="2098" w:author="吴 珊珊" w:date="2019-10-29T14:07:00Z">
        <w:r w:rsidRPr="004C0492">
          <w:rPr>
            <w:rFonts w:hint="eastAsia"/>
            <w:b/>
            <w:sz w:val="28"/>
            <w:szCs w:val="28"/>
            <w:rPrChange w:id="2099" w:author="吴 珊珊" w:date="2019-10-31T09:53:00Z">
              <w:rPr>
                <w:rFonts w:hint="eastAsia"/>
                <w:b/>
              </w:rPr>
            </w:rPrChange>
          </w:rPr>
          <w:lastRenderedPageBreak/>
          <w:t>1</w:t>
        </w:r>
        <w:r w:rsidRPr="004C0492">
          <w:rPr>
            <w:rFonts w:hint="eastAsia"/>
            <w:b/>
            <w:sz w:val="28"/>
            <w:szCs w:val="28"/>
            <w:rPrChange w:id="2100" w:author="吴 珊珊" w:date="2019-10-31T09:53:00Z">
              <w:rPr>
                <w:rFonts w:hint="eastAsia"/>
                <w:b/>
              </w:rPr>
            </w:rPrChange>
          </w:rPr>
          <w:t>）点击列表展示工单详情</w:t>
        </w:r>
      </w:ins>
    </w:p>
    <w:p w14:paraId="161D56F9" w14:textId="77777777" w:rsidR="00B90166" w:rsidRPr="004C0492" w:rsidRDefault="00B90166" w:rsidP="00B90166">
      <w:pPr>
        <w:pStyle w:val="a6"/>
        <w:numPr>
          <w:ilvl w:val="0"/>
          <w:numId w:val="4"/>
        </w:numPr>
        <w:ind w:firstLineChars="0"/>
        <w:rPr>
          <w:ins w:id="2101" w:author="吴 珊珊" w:date="2019-10-29T14:07:00Z"/>
          <w:rFonts w:ascii="仿宋" w:hAnsi="仿宋"/>
          <w:sz w:val="28"/>
          <w:szCs w:val="28"/>
          <w:rPrChange w:id="2102" w:author="吴 珊珊" w:date="2019-10-31T09:53:00Z">
            <w:rPr>
              <w:ins w:id="2103" w:author="吴 珊珊" w:date="2019-10-29T14:07:00Z"/>
              <w:rFonts w:ascii="仿宋" w:hAnsi="仿宋"/>
            </w:rPr>
          </w:rPrChange>
        </w:rPr>
      </w:pPr>
      <w:ins w:id="2104" w:author="吴 珊珊" w:date="2019-10-29T14:07:00Z">
        <w:r w:rsidRPr="004C0492">
          <w:rPr>
            <w:rFonts w:ascii="仿宋" w:hAnsi="仿宋" w:hint="eastAsia"/>
            <w:sz w:val="28"/>
            <w:szCs w:val="28"/>
            <w:rPrChange w:id="2105" w:author="吴 珊珊" w:date="2019-10-31T09:53:00Z">
              <w:rPr>
                <w:rFonts w:ascii="仿宋" w:hAnsi="仿宋" w:hint="eastAsia"/>
              </w:rPr>
            </w:rPrChange>
          </w:rPr>
          <w:t>标题：文本输入框。</w:t>
        </w:r>
      </w:ins>
    </w:p>
    <w:p w14:paraId="7E9E4E98" w14:textId="77777777" w:rsidR="00B90166" w:rsidRPr="004C0492" w:rsidRDefault="00B90166" w:rsidP="00B90166">
      <w:pPr>
        <w:pStyle w:val="a6"/>
        <w:numPr>
          <w:ilvl w:val="0"/>
          <w:numId w:val="4"/>
        </w:numPr>
        <w:ind w:firstLineChars="0"/>
        <w:rPr>
          <w:ins w:id="2106" w:author="吴 珊珊" w:date="2019-10-29T14:07:00Z"/>
          <w:rFonts w:ascii="仿宋" w:hAnsi="仿宋"/>
          <w:sz w:val="28"/>
          <w:szCs w:val="28"/>
          <w:rPrChange w:id="2107" w:author="吴 珊珊" w:date="2019-10-31T09:53:00Z">
            <w:rPr>
              <w:ins w:id="2108" w:author="吴 珊珊" w:date="2019-10-29T14:07:00Z"/>
              <w:rFonts w:ascii="仿宋" w:hAnsi="仿宋"/>
            </w:rPr>
          </w:rPrChange>
        </w:rPr>
      </w:pPr>
      <w:ins w:id="2109" w:author="吴 珊珊" w:date="2019-10-29T14:07:00Z">
        <w:r w:rsidRPr="004C0492">
          <w:rPr>
            <w:rFonts w:ascii="仿宋" w:hAnsi="仿宋" w:hint="eastAsia"/>
            <w:sz w:val="28"/>
            <w:szCs w:val="28"/>
            <w:rPrChange w:id="2110" w:author="吴 珊珊" w:date="2019-10-31T09:53:00Z">
              <w:rPr>
                <w:rFonts w:ascii="仿宋" w:hAnsi="仿宋" w:hint="eastAsia"/>
              </w:rPr>
            </w:rPrChange>
          </w:rPr>
          <w:t>创建时间：时间选择框，精确到秒。</w:t>
        </w:r>
      </w:ins>
    </w:p>
    <w:p w14:paraId="1A3A09A5" w14:textId="77777777" w:rsidR="00B90166" w:rsidRPr="004C0492" w:rsidRDefault="00B90166" w:rsidP="00B90166">
      <w:pPr>
        <w:pStyle w:val="a6"/>
        <w:numPr>
          <w:ilvl w:val="0"/>
          <w:numId w:val="4"/>
        </w:numPr>
        <w:ind w:firstLineChars="0"/>
        <w:rPr>
          <w:ins w:id="2111" w:author="吴 珊珊" w:date="2019-10-29T14:07:00Z"/>
          <w:rFonts w:ascii="仿宋" w:hAnsi="仿宋"/>
          <w:sz w:val="28"/>
          <w:szCs w:val="28"/>
          <w:rPrChange w:id="2112" w:author="吴 珊珊" w:date="2019-10-31T09:53:00Z">
            <w:rPr>
              <w:ins w:id="2113" w:author="吴 珊珊" w:date="2019-10-29T14:07:00Z"/>
              <w:rFonts w:ascii="仿宋" w:hAnsi="仿宋"/>
            </w:rPr>
          </w:rPrChange>
        </w:rPr>
      </w:pPr>
      <w:ins w:id="2114" w:author="吴 珊珊" w:date="2019-10-29T14:07:00Z">
        <w:r w:rsidRPr="004C0492">
          <w:rPr>
            <w:rFonts w:ascii="仿宋" w:hAnsi="仿宋" w:hint="eastAsia"/>
            <w:sz w:val="28"/>
            <w:szCs w:val="28"/>
            <w:rPrChange w:id="2115" w:author="吴 珊珊" w:date="2019-10-31T09:53:00Z">
              <w:rPr>
                <w:rFonts w:ascii="仿宋" w:hAnsi="仿宋" w:hint="eastAsia"/>
              </w:rPr>
            </w:rPrChange>
          </w:rPr>
          <w:t>入待办：</w:t>
        </w:r>
        <w:proofErr w:type="gramStart"/>
        <w:r w:rsidRPr="004C0492">
          <w:rPr>
            <w:rFonts w:ascii="仿宋" w:hAnsi="仿宋" w:hint="eastAsia"/>
            <w:sz w:val="28"/>
            <w:szCs w:val="28"/>
            <w:rPrChange w:id="2116" w:author="吴 珊珊" w:date="2019-10-31T09:53:00Z">
              <w:rPr>
                <w:rFonts w:ascii="仿宋" w:hAnsi="仿宋" w:hint="eastAsia"/>
              </w:rPr>
            </w:rPrChange>
          </w:rPr>
          <w:t>勾选框</w:t>
        </w:r>
        <w:proofErr w:type="gramEnd"/>
        <w:r w:rsidRPr="004C0492">
          <w:rPr>
            <w:rFonts w:ascii="仿宋" w:hAnsi="仿宋" w:hint="eastAsia"/>
            <w:sz w:val="28"/>
            <w:szCs w:val="28"/>
            <w:rPrChange w:id="2117" w:author="吴 珊珊" w:date="2019-10-31T09:53:00Z">
              <w:rPr>
                <w:rFonts w:ascii="仿宋" w:hAnsi="仿宋" w:hint="eastAsia"/>
              </w:rPr>
            </w:rPrChange>
          </w:rPr>
          <w:t>；</w:t>
        </w:r>
        <w:proofErr w:type="gramStart"/>
        <w:r w:rsidRPr="004C0492">
          <w:rPr>
            <w:rFonts w:ascii="仿宋" w:hAnsi="仿宋" w:hint="eastAsia"/>
            <w:sz w:val="28"/>
            <w:szCs w:val="28"/>
            <w:rPrChange w:id="2118" w:author="吴 珊珊" w:date="2019-10-31T09:53:00Z">
              <w:rPr>
                <w:rFonts w:ascii="仿宋" w:hAnsi="仿宋" w:hint="eastAsia"/>
              </w:rPr>
            </w:rPrChange>
          </w:rPr>
          <w:t>勾选即</w:t>
        </w:r>
        <w:proofErr w:type="gramEnd"/>
        <w:r w:rsidRPr="004C0492">
          <w:rPr>
            <w:rFonts w:ascii="仿宋" w:hAnsi="仿宋" w:hint="eastAsia"/>
            <w:sz w:val="28"/>
            <w:szCs w:val="28"/>
            <w:rPrChange w:id="2119" w:author="吴 珊珊" w:date="2019-10-31T09:53:00Z">
              <w:rPr>
                <w:rFonts w:ascii="仿宋" w:hAnsi="仿宋" w:hint="eastAsia"/>
              </w:rPr>
            </w:rPrChange>
          </w:rPr>
          <w:t>表示此条记事本信息进入待办事宜列表。</w:t>
        </w:r>
      </w:ins>
    </w:p>
    <w:p w14:paraId="3F90AC20" w14:textId="77777777" w:rsidR="00B90166" w:rsidRPr="004C0492" w:rsidRDefault="00B90166" w:rsidP="00B90166">
      <w:pPr>
        <w:pStyle w:val="a6"/>
        <w:numPr>
          <w:ilvl w:val="0"/>
          <w:numId w:val="4"/>
        </w:numPr>
        <w:ind w:firstLineChars="0"/>
        <w:rPr>
          <w:ins w:id="2120" w:author="吴 珊珊" w:date="2019-10-29T14:07:00Z"/>
          <w:rFonts w:ascii="仿宋" w:hAnsi="仿宋"/>
          <w:sz w:val="28"/>
          <w:szCs w:val="28"/>
          <w:rPrChange w:id="2121" w:author="吴 珊珊" w:date="2019-10-31T09:53:00Z">
            <w:rPr>
              <w:ins w:id="2122" w:author="吴 珊珊" w:date="2019-10-29T14:07:00Z"/>
              <w:rFonts w:ascii="仿宋" w:hAnsi="仿宋"/>
            </w:rPr>
          </w:rPrChange>
        </w:rPr>
      </w:pPr>
      <w:ins w:id="2123" w:author="吴 珊珊" w:date="2019-10-29T14:07:00Z">
        <w:r w:rsidRPr="004C0492">
          <w:rPr>
            <w:rFonts w:ascii="仿宋" w:hAnsi="仿宋" w:hint="eastAsia"/>
            <w:sz w:val="28"/>
            <w:szCs w:val="28"/>
            <w:rPrChange w:id="2124" w:author="吴 珊珊" w:date="2019-10-31T09:53:00Z">
              <w:rPr>
                <w:rFonts w:ascii="仿宋" w:hAnsi="仿宋" w:hint="eastAsia"/>
              </w:rPr>
            </w:rPrChange>
          </w:rPr>
          <w:t>内容：文本输入框。</w:t>
        </w:r>
      </w:ins>
    </w:p>
    <w:p w14:paraId="2C280F68" w14:textId="77777777" w:rsidR="00B90166" w:rsidRPr="004C0492" w:rsidRDefault="00B90166" w:rsidP="00B90166">
      <w:pPr>
        <w:ind w:left="420" w:firstLineChars="0" w:firstLine="0"/>
        <w:rPr>
          <w:ins w:id="2125" w:author="吴 珊珊" w:date="2019-10-29T14:07:00Z"/>
          <w:rFonts w:ascii="仿宋" w:hAnsi="仿宋"/>
          <w:sz w:val="28"/>
          <w:szCs w:val="28"/>
          <w:rPrChange w:id="2126" w:author="吴 珊珊" w:date="2019-10-31T09:53:00Z">
            <w:rPr>
              <w:ins w:id="2127" w:author="吴 珊珊" w:date="2019-10-29T14:07:00Z"/>
              <w:rFonts w:ascii="仿宋" w:hAnsi="仿宋"/>
            </w:rPr>
          </w:rPrChange>
        </w:rPr>
      </w:pPr>
      <w:ins w:id="2128" w:author="吴 珊珊" w:date="2019-10-29T14:07:00Z">
        <w:r w:rsidRPr="004C0492">
          <w:rPr>
            <w:rFonts w:ascii="仿宋" w:hAnsi="仿宋" w:hint="eastAsia"/>
            <w:sz w:val="28"/>
            <w:szCs w:val="28"/>
            <w:rPrChange w:id="2129" w:author="吴 珊珊" w:date="2019-10-31T09:53:00Z">
              <w:rPr>
                <w:rFonts w:ascii="仿宋" w:hAnsi="仿宋" w:hint="eastAsia"/>
              </w:rPr>
            </w:rPrChange>
          </w:rPr>
          <w:t>以上信息均可修改。</w:t>
        </w:r>
      </w:ins>
    </w:p>
    <w:p w14:paraId="5809B527" w14:textId="6501777B" w:rsidR="00B90166" w:rsidRPr="004C0492" w:rsidRDefault="00B90166" w:rsidP="00B90166">
      <w:pPr>
        <w:ind w:firstLine="562"/>
        <w:rPr>
          <w:ins w:id="2130" w:author="吴 珊珊" w:date="2019-10-29T14:08:00Z"/>
          <w:b/>
          <w:sz w:val="28"/>
          <w:szCs w:val="28"/>
          <w:rPrChange w:id="2131" w:author="吴 珊珊" w:date="2019-10-31T09:53:00Z">
            <w:rPr>
              <w:ins w:id="2132" w:author="吴 珊珊" w:date="2019-10-29T14:08:00Z"/>
              <w:b/>
            </w:rPr>
          </w:rPrChange>
        </w:rPr>
      </w:pPr>
      <w:ins w:id="2133" w:author="吴 珊珊" w:date="2019-10-29T14:08:00Z">
        <w:r w:rsidRPr="004C0492">
          <w:rPr>
            <w:rFonts w:hint="eastAsia"/>
            <w:b/>
            <w:sz w:val="28"/>
            <w:szCs w:val="28"/>
            <w:rPrChange w:id="2134" w:author="吴 珊珊" w:date="2019-10-31T09:53:00Z">
              <w:rPr>
                <w:rFonts w:hint="eastAsia"/>
                <w:b/>
              </w:rPr>
            </w:rPrChange>
          </w:rPr>
          <w:t>2</w:t>
        </w:r>
        <w:r w:rsidRPr="004C0492">
          <w:rPr>
            <w:rFonts w:hint="eastAsia"/>
            <w:b/>
            <w:sz w:val="28"/>
            <w:szCs w:val="28"/>
            <w:rPrChange w:id="2135" w:author="吴 珊珊" w:date="2019-10-31T09:53:00Z">
              <w:rPr>
                <w:rFonts w:hint="eastAsia"/>
                <w:b/>
              </w:rPr>
            </w:rPrChange>
          </w:rPr>
          <w:t>）功能按钮</w:t>
        </w:r>
      </w:ins>
    </w:p>
    <w:p w14:paraId="29E9F1CE" w14:textId="75F7F1FB" w:rsidR="00B90166" w:rsidRPr="004C0492" w:rsidRDefault="00B90166" w:rsidP="00143DC6">
      <w:pPr>
        <w:ind w:firstLine="560"/>
        <w:rPr>
          <w:ins w:id="2136" w:author="吴 珊珊" w:date="2019-10-29T14:11:00Z"/>
          <w:sz w:val="28"/>
          <w:szCs w:val="28"/>
          <w:rPrChange w:id="2137" w:author="吴 珊珊" w:date="2019-10-31T09:53:00Z">
            <w:rPr>
              <w:ins w:id="2138" w:author="吴 珊珊" w:date="2019-10-29T14:11:00Z"/>
            </w:rPr>
          </w:rPrChange>
        </w:rPr>
      </w:pPr>
      <w:ins w:id="2139" w:author="吴 珊珊" w:date="2019-10-29T14:08:00Z">
        <w:r w:rsidRPr="004C0492">
          <w:rPr>
            <w:rFonts w:hint="eastAsia"/>
            <w:sz w:val="28"/>
            <w:szCs w:val="28"/>
            <w:rPrChange w:id="2140" w:author="吴 珊珊" w:date="2019-10-31T09:53:00Z">
              <w:rPr>
                <w:rFonts w:hint="eastAsia"/>
              </w:rPr>
            </w:rPrChange>
          </w:rPr>
          <w:t>返回、保存。</w:t>
        </w:r>
      </w:ins>
    </w:p>
    <w:p w14:paraId="756ECE10" w14:textId="08C9B52A" w:rsidR="00B90166" w:rsidRPr="004C0492" w:rsidRDefault="00B90166" w:rsidP="00143DC6">
      <w:pPr>
        <w:ind w:firstLine="562"/>
        <w:rPr>
          <w:ins w:id="2141" w:author="吴 珊珊" w:date="2019-10-29T14:11:00Z"/>
          <w:b/>
          <w:sz w:val="28"/>
          <w:szCs w:val="28"/>
          <w:rPrChange w:id="2142" w:author="吴 珊珊" w:date="2019-10-31T09:53:00Z">
            <w:rPr>
              <w:ins w:id="2143" w:author="吴 珊珊" w:date="2019-10-29T14:11:00Z"/>
            </w:rPr>
          </w:rPrChange>
        </w:rPr>
      </w:pPr>
      <w:ins w:id="2144" w:author="吴 珊珊" w:date="2019-10-29T14:11:00Z">
        <w:r w:rsidRPr="004C0492">
          <w:rPr>
            <w:b/>
            <w:sz w:val="28"/>
            <w:szCs w:val="28"/>
            <w:rPrChange w:id="2145" w:author="吴 珊珊" w:date="2019-10-31T09:53:00Z">
              <w:rPr/>
            </w:rPrChange>
          </w:rPr>
          <w:t>3</w:t>
        </w:r>
        <w:r w:rsidRPr="004C0492">
          <w:rPr>
            <w:rFonts w:hint="eastAsia"/>
            <w:b/>
            <w:sz w:val="28"/>
            <w:szCs w:val="28"/>
            <w:rPrChange w:id="2146" w:author="吴 珊珊" w:date="2019-10-31T09:53:00Z">
              <w:rPr>
                <w:rFonts w:hint="eastAsia"/>
              </w:rPr>
            </w:rPrChange>
          </w:rPr>
          <w:t>）</w:t>
        </w:r>
        <w:r w:rsidRPr="004C0492">
          <w:rPr>
            <w:b/>
            <w:sz w:val="28"/>
            <w:szCs w:val="28"/>
            <w:rPrChange w:id="2147" w:author="吴 珊珊" w:date="2019-10-31T09:53:00Z">
              <w:rPr/>
            </w:rPrChange>
          </w:rPr>
          <w:t>其他</w:t>
        </w:r>
      </w:ins>
    </w:p>
    <w:p w14:paraId="3D37CB93" w14:textId="20041367" w:rsidR="00B90166" w:rsidRPr="004C0492" w:rsidRDefault="00B90166" w:rsidP="00143DC6">
      <w:pPr>
        <w:ind w:firstLine="560"/>
        <w:rPr>
          <w:sz w:val="28"/>
          <w:szCs w:val="28"/>
          <w:rPrChange w:id="2148" w:author="吴 珊珊" w:date="2019-10-31T09:53:00Z">
            <w:rPr/>
          </w:rPrChange>
        </w:rPr>
      </w:pPr>
      <w:ins w:id="2149" w:author="吴 珊珊" w:date="2019-10-29T14:11:00Z">
        <w:del w:id="2150" w:author="吴 珊珊" w:date="2019-10-31T10:18:00Z">
          <w:r w:rsidRPr="004C0492" w:rsidDel="000202E3">
            <w:rPr>
              <w:rFonts w:hint="eastAsia"/>
              <w:sz w:val="28"/>
              <w:szCs w:val="28"/>
              <w:rPrChange w:id="2151" w:author="吴 珊珊" w:date="2019-10-31T09:53:00Z">
                <w:rPr>
                  <w:rFonts w:hint="eastAsia"/>
                </w:rPr>
              </w:rPrChange>
            </w:rPr>
            <w:delText>只有</w:delText>
          </w:r>
        </w:del>
        <w:r w:rsidRPr="004C0492">
          <w:rPr>
            <w:rFonts w:hint="eastAsia"/>
            <w:sz w:val="28"/>
            <w:szCs w:val="28"/>
            <w:rPrChange w:id="2152" w:author="吴 珊珊" w:date="2019-10-31T09:53:00Z">
              <w:rPr>
                <w:rFonts w:hint="eastAsia"/>
              </w:rPr>
            </w:rPrChange>
          </w:rPr>
          <w:t>在编辑记事本</w:t>
        </w:r>
      </w:ins>
      <w:ins w:id="2153" w:author="吴 珊珊" w:date="2019-10-31T10:18:00Z">
        <w:r w:rsidR="002327F8">
          <w:rPr>
            <w:rFonts w:hint="eastAsia"/>
            <w:sz w:val="28"/>
            <w:szCs w:val="28"/>
          </w:rPr>
          <w:t>时，若</w:t>
        </w:r>
      </w:ins>
      <w:ins w:id="2154" w:author="吴 珊珊" w:date="2019-10-29T14:11:00Z">
        <w:r w:rsidRPr="004C0492">
          <w:rPr>
            <w:rFonts w:hint="eastAsia"/>
            <w:sz w:val="28"/>
            <w:szCs w:val="28"/>
            <w:rPrChange w:id="2155" w:author="吴 珊珊" w:date="2019-10-31T09:53:00Z">
              <w:rPr>
                <w:rFonts w:hint="eastAsia"/>
              </w:rPr>
            </w:rPrChange>
          </w:rPr>
          <w:t>选择入待办</w:t>
        </w:r>
      </w:ins>
      <w:ins w:id="2156" w:author="吴 珊珊" w:date="2019-10-31T10:18:00Z">
        <w:r w:rsidR="002327F8">
          <w:rPr>
            <w:rFonts w:hint="eastAsia"/>
            <w:sz w:val="28"/>
            <w:szCs w:val="28"/>
          </w:rPr>
          <w:t>，</w:t>
        </w:r>
        <w:r w:rsidR="002327F8">
          <w:rPr>
            <w:sz w:val="28"/>
            <w:szCs w:val="28"/>
          </w:rPr>
          <w:t>则此条记事本信息</w:t>
        </w:r>
      </w:ins>
      <w:ins w:id="2157" w:author="吴 珊珊" w:date="2019-10-29T14:11:00Z">
        <w:del w:id="2158" w:author="吴 珊珊" w:date="2019-10-31T10:18:00Z">
          <w:r w:rsidRPr="004C0492" w:rsidDel="002327F8">
            <w:rPr>
              <w:rFonts w:hint="eastAsia"/>
              <w:sz w:val="28"/>
              <w:szCs w:val="28"/>
              <w:rPrChange w:id="2159" w:author="吴 珊珊" w:date="2019-10-31T09:53:00Z">
                <w:rPr>
                  <w:rFonts w:hint="eastAsia"/>
                </w:rPr>
              </w:rPrChange>
            </w:rPr>
            <w:delText>时</w:delText>
          </w:r>
        </w:del>
        <w:r w:rsidRPr="004C0492">
          <w:rPr>
            <w:rFonts w:hint="eastAsia"/>
            <w:sz w:val="28"/>
            <w:szCs w:val="28"/>
            <w:rPrChange w:id="2160" w:author="吴 珊珊" w:date="2019-10-31T09:53:00Z">
              <w:rPr>
                <w:rFonts w:hint="eastAsia"/>
              </w:rPr>
            </w:rPrChange>
          </w:rPr>
          <w:t>可</w:t>
        </w:r>
        <w:del w:id="2161" w:author="吴 珊珊" w:date="2019-10-31T10:18:00Z">
          <w:r w:rsidRPr="004C0492" w:rsidDel="002327F8">
            <w:rPr>
              <w:rFonts w:hint="eastAsia"/>
              <w:sz w:val="28"/>
              <w:szCs w:val="28"/>
              <w:rPrChange w:id="2162" w:author="吴 珊珊" w:date="2019-10-31T09:53:00Z">
                <w:rPr>
                  <w:rFonts w:hint="eastAsia"/>
                </w:rPr>
              </w:rPrChange>
            </w:rPr>
            <w:delText>以</w:delText>
          </w:r>
        </w:del>
        <w:r w:rsidRPr="004C0492">
          <w:rPr>
            <w:rFonts w:hint="eastAsia"/>
            <w:sz w:val="28"/>
            <w:szCs w:val="28"/>
            <w:rPrChange w:id="2163" w:author="吴 珊珊" w:date="2019-10-31T09:53:00Z">
              <w:rPr>
                <w:rFonts w:hint="eastAsia"/>
              </w:rPr>
            </w:rPrChange>
          </w:rPr>
          <w:t>展示在待办事宜列表中。</w:t>
        </w:r>
      </w:ins>
    </w:p>
    <w:p w14:paraId="4239594E" w14:textId="77777777" w:rsidR="009013E7" w:rsidRPr="004C0492" w:rsidRDefault="009013E7">
      <w:pPr>
        <w:pStyle w:val="2"/>
        <w:numPr>
          <w:ilvl w:val="1"/>
          <w:numId w:val="8"/>
        </w:numPr>
        <w:ind w:firstLineChars="0"/>
        <w:rPr>
          <w:sz w:val="28"/>
          <w:szCs w:val="28"/>
          <w:rPrChange w:id="2164" w:author="吴 珊珊" w:date="2019-10-31T09:53:00Z">
            <w:rPr/>
          </w:rPrChange>
        </w:rPr>
        <w:pPrChange w:id="2165" w:author="吴 珊珊" w:date="2019-10-29T11:04:00Z">
          <w:pPr>
            <w:pStyle w:val="a6"/>
            <w:numPr>
              <w:ilvl w:val="1"/>
              <w:numId w:val="1"/>
            </w:numPr>
            <w:ind w:left="720" w:firstLineChars="0" w:hanging="720"/>
            <w:outlineLvl w:val="2"/>
          </w:pPr>
        </w:pPrChange>
      </w:pPr>
      <w:bookmarkStart w:id="2166" w:name="_Toc23408321"/>
      <w:r w:rsidRPr="004C0492">
        <w:rPr>
          <w:rFonts w:hint="eastAsia"/>
          <w:sz w:val="28"/>
          <w:szCs w:val="28"/>
          <w:rPrChange w:id="2167" w:author="吴 珊珊" w:date="2019-10-31T09:53:00Z">
            <w:rPr>
              <w:rFonts w:hint="eastAsia"/>
            </w:rPr>
          </w:rPrChange>
        </w:rPr>
        <w:t>坐席功能</w:t>
      </w:r>
      <w:bookmarkEnd w:id="2166"/>
    </w:p>
    <w:p w14:paraId="75C6BE57" w14:textId="3D4A54F2" w:rsidR="009013E7" w:rsidRPr="004C0492" w:rsidRDefault="00047410" w:rsidP="009013E7">
      <w:pPr>
        <w:ind w:firstLine="560"/>
        <w:rPr>
          <w:sz w:val="28"/>
          <w:szCs w:val="28"/>
          <w:rPrChange w:id="2168" w:author="吴 珊珊" w:date="2019-10-31T09:53:00Z">
            <w:rPr/>
          </w:rPrChange>
        </w:rPr>
      </w:pPr>
      <w:r w:rsidRPr="000202E3">
        <w:rPr>
          <w:rFonts w:hint="eastAsia"/>
          <w:sz w:val="28"/>
          <w:szCs w:val="28"/>
          <w:rPrChange w:id="2169" w:author="吴 珊珊" w:date="2019-10-31T10:19:00Z">
            <w:rPr>
              <w:rFonts w:hint="eastAsia"/>
            </w:rPr>
          </w:rPrChange>
        </w:rPr>
        <w:t>坐席功能作为受理人员使用的核心功能，</w:t>
      </w:r>
      <w:r w:rsidR="009013E7" w:rsidRPr="000202E3">
        <w:rPr>
          <w:rFonts w:hint="eastAsia"/>
          <w:sz w:val="28"/>
          <w:szCs w:val="28"/>
          <w:rPrChange w:id="2170" w:author="吴 珊珊" w:date="2019-10-31T10:19:00Z">
            <w:rPr>
              <w:rFonts w:hint="eastAsia"/>
            </w:rPr>
          </w:rPrChange>
        </w:rPr>
        <w:t>为用户提供</w:t>
      </w:r>
      <w:ins w:id="2171" w:author="吴 珊珊" w:date="2019-10-31T10:19:00Z">
        <w:r w:rsidR="000202E3" w:rsidRPr="000202E3">
          <w:rPr>
            <w:sz w:val="28"/>
            <w:szCs w:val="28"/>
            <w:rPrChange w:id="2172" w:author="吴 珊珊" w:date="2019-10-31T10:19:00Z">
              <w:rPr>
                <w:sz w:val="28"/>
                <w:szCs w:val="28"/>
                <w:highlight w:val="yellow"/>
              </w:rPr>
            </w:rPrChange>
          </w:rPr>
          <w:t>记录诉求信息</w:t>
        </w:r>
      </w:ins>
      <w:del w:id="2173" w:author="吴 珊珊" w:date="2019-10-31T10:19:00Z">
        <w:r w:rsidR="009013E7" w:rsidRPr="000202E3" w:rsidDel="000202E3">
          <w:rPr>
            <w:rFonts w:hint="eastAsia"/>
            <w:sz w:val="28"/>
            <w:szCs w:val="28"/>
            <w:rPrChange w:id="2174" w:author="吴 珊珊" w:date="2019-10-31T10:19:00Z">
              <w:rPr>
                <w:rFonts w:hint="eastAsia"/>
              </w:rPr>
            </w:rPrChange>
          </w:rPr>
          <w:delText>坐席</w:delText>
        </w:r>
      </w:del>
      <w:r w:rsidR="009013E7" w:rsidRPr="000202E3">
        <w:rPr>
          <w:rFonts w:hint="eastAsia"/>
          <w:sz w:val="28"/>
          <w:szCs w:val="28"/>
          <w:rPrChange w:id="2175" w:author="吴 珊珊" w:date="2019-10-31T10:19:00Z">
            <w:rPr>
              <w:rFonts w:hint="eastAsia"/>
            </w:rPr>
          </w:rPrChange>
        </w:rPr>
        <w:t>功能，包含</w:t>
      </w:r>
      <w:del w:id="2176" w:author="吴 珊珊" w:date="2019-10-29T14:18:00Z">
        <w:r w:rsidR="009013E7" w:rsidRPr="000202E3" w:rsidDel="00F55939">
          <w:rPr>
            <w:rFonts w:hint="eastAsia"/>
            <w:sz w:val="28"/>
            <w:szCs w:val="28"/>
            <w:rPrChange w:id="2177" w:author="吴 珊珊" w:date="2019-10-31T10:19:00Z">
              <w:rPr>
                <w:rFonts w:hint="eastAsia"/>
              </w:rPr>
            </w:rPrChange>
          </w:rPr>
          <w:delText>来电弹屏（</w:delText>
        </w:r>
      </w:del>
      <w:del w:id="2178" w:author="吴 珊珊" w:date="2019-10-31T11:56:00Z">
        <w:r w:rsidR="009013E7" w:rsidRPr="000202E3" w:rsidDel="009F18B1">
          <w:rPr>
            <w:rFonts w:hint="eastAsia"/>
            <w:sz w:val="28"/>
            <w:szCs w:val="28"/>
            <w:rPrChange w:id="2179" w:author="吴 珊珊" w:date="2019-10-31T10:19:00Z">
              <w:rPr>
                <w:rFonts w:hint="eastAsia"/>
              </w:rPr>
            </w:rPrChange>
          </w:rPr>
          <w:delText>补录工单</w:delText>
        </w:r>
      </w:del>
      <w:ins w:id="2180" w:author="吴 珊珊" w:date="2019-10-31T11:56:00Z">
        <w:r w:rsidR="009F18B1">
          <w:rPr>
            <w:rFonts w:hint="eastAsia"/>
            <w:sz w:val="28"/>
            <w:szCs w:val="28"/>
          </w:rPr>
          <w:t>外</w:t>
        </w:r>
        <w:proofErr w:type="gramStart"/>
        <w:r w:rsidR="009F18B1">
          <w:rPr>
            <w:rFonts w:hint="eastAsia"/>
            <w:sz w:val="28"/>
            <w:szCs w:val="28"/>
          </w:rPr>
          <w:t>呼处理</w:t>
        </w:r>
      </w:ins>
      <w:proofErr w:type="gramEnd"/>
      <w:del w:id="2181" w:author="吴 珊珊" w:date="2019-10-29T14:18:00Z">
        <w:r w:rsidR="009013E7" w:rsidRPr="000202E3" w:rsidDel="00F55939">
          <w:rPr>
            <w:rFonts w:hint="eastAsia"/>
            <w:sz w:val="28"/>
            <w:szCs w:val="28"/>
            <w:rPrChange w:id="2182" w:author="吴 珊珊" w:date="2019-10-31T10:19:00Z">
              <w:rPr>
                <w:rFonts w:hint="eastAsia"/>
              </w:rPr>
            </w:rPrChange>
          </w:rPr>
          <w:delText>）</w:delText>
        </w:r>
      </w:del>
      <w:r w:rsidR="009013E7" w:rsidRPr="000202E3">
        <w:rPr>
          <w:rFonts w:hint="eastAsia"/>
          <w:sz w:val="28"/>
          <w:szCs w:val="28"/>
          <w:rPrChange w:id="2183" w:author="吴 珊珊" w:date="2019-10-31T10:19:00Z">
            <w:rPr>
              <w:rFonts w:hint="eastAsia"/>
            </w:rPr>
          </w:rPrChange>
        </w:rPr>
        <w:t>，联系人管理，保密坐席，专家坐席，紧急工单，标记号码，待恢复工单功</w:t>
      </w:r>
      <w:ins w:id="2184" w:author="吴 珊珊" w:date="2019-10-31T10:19:00Z">
        <w:r w:rsidR="000202E3" w:rsidRPr="000202E3">
          <w:rPr>
            <w:rFonts w:hint="eastAsia"/>
            <w:sz w:val="28"/>
            <w:szCs w:val="28"/>
            <w:rPrChange w:id="2185" w:author="吴 珊珊" w:date="2019-10-31T10:19:00Z">
              <w:rPr>
                <w:rFonts w:hint="eastAsia"/>
                <w:sz w:val="28"/>
                <w:szCs w:val="28"/>
                <w:highlight w:val="yellow"/>
              </w:rPr>
            </w:rPrChange>
          </w:rPr>
          <w:t>、匹配待处理工单</w:t>
        </w:r>
      </w:ins>
      <w:del w:id="2186" w:author="吴 珊珊" w:date="2019-10-31T10:19:00Z">
        <w:r w:rsidR="009013E7" w:rsidRPr="000202E3" w:rsidDel="000202E3">
          <w:rPr>
            <w:rFonts w:hint="eastAsia"/>
            <w:sz w:val="28"/>
            <w:szCs w:val="28"/>
            <w:rPrChange w:id="2187" w:author="吴 珊珊" w:date="2019-10-31T10:19:00Z">
              <w:rPr>
                <w:rFonts w:hint="eastAsia"/>
              </w:rPr>
            </w:rPrChange>
          </w:rPr>
          <w:delText>能</w:delText>
        </w:r>
      </w:del>
      <w:ins w:id="2188" w:author="吴 珊珊" w:date="2019-10-31T10:19:00Z">
        <w:r w:rsidR="000202E3" w:rsidRPr="000202E3">
          <w:rPr>
            <w:rFonts w:hint="eastAsia"/>
            <w:sz w:val="28"/>
            <w:szCs w:val="28"/>
            <w:rPrChange w:id="2189" w:author="吴 珊珊" w:date="2019-10-31T10:19:00Z">
              <w:rPr>
                <w:rFonts w:hint="eastAsia"/>
                <w:sz w:val="28"/>
                <w:szCs w:val="28"/>
                <w:highlight w:val="yellow"/>
              </w:rPr>
            </w:rPrChange>
          </w:rPr>
          <w:t>功能</w:t>
        </w:r>
      </w:ins>
      <w:r w:rsidR="009013E7" w:rsidRPr="000202E3">
        <w:rPr>
          <w:rFonts w:hint="eastAsia"/>
          <w:sz w:val="28"/>
          <w:szCs w:val="28"/>
          <w:rPrChange w:id="2190" w:author="吴 珊珊" w:date="2019-10-31T10:19:00Z">
            <w:rPr>
              <w:rFonts w:hint="eastAsia"/>
            </w:rPr>
          </w:rPrChange>
        </w:rPr>
        <w:t>。</w:t>
      </w:r>
    </w:p>
    <w:p w14:paraId="4336E3E1" w14:textId="207C7A07" w:rsidR="00047410" w:rsidRPr="004C0492" w:rsidRDefault="00047410">
      <w:pPr>
        <w:pStyle w:val="3"/>
        <w:numPr>
          <w:ilvl w:val="2"/>
          <w:numId w:val="8"/>
        </w:numPr>
        <w:ind w:firstLineChars="0"/>
        <w:rPr>
          <w:sz w:val="28"/>
          <w:szCs w:val="28"/>
          <w:rPrChange w:id="2191" w:author="吴 珊珊" w:date="2019-10-31T09:53:00Z">
            <w:rPr/>
          </w:rPrChange>
        </w:rPr>
        <w:pPrChange w:id="2192" w:author="吴 珊珊" w:date="2019-10-29T11:04:00Z">
          <w:pPr>
            <w:pStyle w:val="a6"/>
            <w:numPr>
              <w:ilvl w:val="2"/>
              <w:numId w:val="1"/>
            </w:numPr>
            <w:ind w:left="1080" w:firstLineChars="0" w:hanging="1080"/>
            <w:outlineLvl w:val="3"/>
          </w:pPr>
        </w:pPrChange>
      </w:pPr>
      <w:del w:id="2193" w:author="吴 珊珊" w:date="2019-10-29T14:19:00Z">
        <w:r w:rsidRPr="004C0492" w:rsidDel="00F55939">
          <w:rPr>
            <w:rFonts w:hint="eastAsia"/>
            <w:sz w:val="28"/>
            <w:szCs w:val="28"/>
            <w:rPrChange w:id="2194" w:author="吴 珊珊" w:date="2019-10-31T09:53:00Z">
              <w:rPr>
                <w:rFonts w:hint="eastAsia"/>
              </w:rPr>
            </w:rPrChange>
          </w:rPr>
          <w:delText>来电弹屏（</w:delText>
        </w:r>
      </w:del>
      <w:bookmarkStart w:id="2195" w:name="_Toc23408322"/>
      <w:r w:rsidRPr="004C0492">
        <w:rPr>
          <w:rFonts w:hint="eastAsia"/>
          <w:sz w:val="28"/>
          <w:szCs w:val="28"/>
          <w:rPrChange w:id="2196" w:author="吴 珊珊" w:date="2019-10-31T09:53:00Z">
            <w:rPr>
              <w:rFonts w:hint="eastAsia"/>
            </w:rPr>
          </w:rPrChange>
        </w:rPr>
        <w:t>补录工单</w:t>
      </w:r>
      <w:bookmarkEnd w:id="2195"/>
      <w:del w:id="2197" w:author="吴 珊珊" w:date="2019-10-29T14:19:00Z">
        <w:r w:rsidRPr="004C0492" w:rsidDel="00F55939">
          <w:rPr>
            <w:rFonts w:hint="eastAsia"/>
            <w:sz w:val="28"/>
            <w:szCs w:val="28"/>
            <w:rPrChange w:id="2198" w:author="吴 珊珊" w:date="2019-10-31T09:53:00Z">
              <w:rPr>
                <w:rFonts w:hint="eastAsia"/>
              </w:rPr>
            </w:rPrChange>
          </w:rPr>
          <w:delText>）</w:delText>
        </w:r>
      </w:del>
    </w:p>
    <w:p w14:paraId="261826DD" w14:textId="79942F36" w:rsidR="00CE4161" w:rsidRPr="004C0492" w:rsidRDefault="00F55939" w:rsidP="00CE4161">
      <w:pPr>
        <w:ind w:firstLine="560"/>
        <w:rPr>
          <w:ins w:id="2199" w:author="吴 珊珊" w:date="2019-10-29T14:32:00Z"/>
          <w:sz w:val="28"/>
          <w:szCs w:val="28"/>
          <w:rPrChange w:id="2200" w:author="吴 珊珊" w:date="2019-10-31T09:53:00Z">
            <w:rPr>
              <w:ins w:id="2201" w:author="吴 珊珊" w:date="2019-10-29T14:32:00Z"/>
            </w:rPr>
          </w:rPrChange>
        </w:rPr>
      </w:pPr>
      <w:ins w:id="2202" w:author="吴 珊珊" w:date="2019-10-29T14:21:00Z">
        <w:r w:rsidRPr="004C0492">
          <w:rPr>
            <w:rFonts w:hint="eastAsia"/>
            <w:sz w:val="28"/>
            <w:szCs w:val="28"/>
            <w:rPrChange w:id="2203" w:author="吴 珊珊" w:date="2019-10-31T09:53:00Z">
              <w:rPr>
                <w:rFonts w:hint="eastAsia"/>
              </w:rPr>
            </w:rPrChange>
          </w:rPr>
          <w:t>若有市民来电，“摘机”后，“补录工单”页面自动弹出，</w:t>
        </w:r>
      </w:ins>
      <w:del w:id="2204" w:author="吴 珊珊" w:date="2019-10-29T14:21:00Z">
        <w:r w:rsidR="00CE4161" w:rsidRPr="004C0492" w:rsidDel="00F55939">
          <w:rPr>
            <w:rFonts w:hint="eastAsia"/>
            <w:sz w:val="28"/>
            <w:szCs w:val="28"/>
            <w:rPrChange w:id="2205" w:author="吴 珊珊" w:date="2019-10-31T09:53:00Z">
              <w:rPr>
                <w:rFonts w:hint="eastAsia"/>
              </w:rPr>
            </w:rPrChange>
          </w:rPr>
          <w:delText>来电弹屏是话务员接听电话是自动打开的工单录入界面，</w:delText>
        </w:r>
      </w:del>
      <w:r w:rsidR="00CE4161" w:rsidRPr="004C0492">
        <w:rPr>
          <w:rFonts w:hint="eastAsia"/>
          <w:sz w:val="28"/>
          <w:szCs w:val="28"/>
          <w:rPrChange w:id="2206" w:author="吴 珊珊" w:date="2019-10-31T09:53:00Z">
            <w:rPr>
              <w:rFonts w:hint="eastAsia"/>
            </w:rPr>
          </w:rPrChange>
        </w:rPr>
        <w:t>来电弹屏</w:t>
      </w:r>
      <w:ins w:id="2207" w:author="吴 珊珊" w:date="2019-10-29T14:22:00Z">
        <w:r w:rsidRPr="004C0492">
          <w:rPr>
            <w:rFonts w:hint="eastAsia"/>
            <w:sz w:val="28"/>
            <w:szCs w:val="28"/>
            <w:rPrChange w:id="2208" w:author="吴 珊珊" w:date="2019-10-31T09:53:00Z">
              <w:rPr>
                <w:rFonts w:hint="eastAsia"/>
              </w:rPr>
            </w:rPrChange>
          </w:rPr>
          <w:t>页面</w:t>
        </w:r>
      </w:ins>
      <w:del w:id="2209" w:author="吴 珊珊" w:date="2019-10-29T14:24:00Z">
        <w:r w:rsidR="00CE4161" w:rsidRPr="004C0492" w:rsidDel="00F55939">
          <w:rPr>
            <w:rFonts w:hint="eastAsia"/>
            <w:sz w:val="28"/>
            <w:szCs w:val="28"/>
            <w:rPrChange w:id="2210" w:author="吴 珊珊" w:date="2019-10-31T09:53:00Z">
              <w:rPr>
                <w:rFonts w:hint="eastAsia"/>
              </w:rPr>
            </w:rPrChange>
          </w:rPr>
          <w:delText>分为</w:delText>
        </w:r>
        <w:r w:rsidR="00CE4161" w:rsidRPr="004C0492" w:rsidDel="00F55939">
          <w:rPr>
            <w:rFonts w:hint="eastAsia"/>
            <w:sz w:val="28"/>
            <w:szCs w:val="28"/>
            <w:rPrChange w:id="2211" w:author="吴 珊珊" w:date="2019-10-31T09:53:00Z">
              <w:rPr>
                <w:rFonts w:hint="eastAsia"/>
              </w:rPr>
            </w:rPrChange>
          </w:rPr>
          <w:delText>4</w:delText>
        </w:r>
        <w:r w:rsidR="00CE4161" w:rsidRPr="004C0492" w:rsidDel="00F55939">
          <w:rPr>
            <w:rFonts w:hint="eastAsia"/>
            <w:sz w:val="28"/>
            <w:szCs w:val="28"/>
            <w:rPrChange w:id="2212" w:author="吴 珊珊" w:date="2019-10-31T09:53:00Z">
              <w:rPr>
                <w:rFonts w:hint="eastAsia"/>
              </w:rPr>
            </w:rPrChange>
          </w:rPr>
          <w:delText>部分，</w:delText>
        </w:r>
      </w:del>
      <w:ins w:id="2213" w:author="吴 珊珊" w:date="2019-10-29T14:24:00Z">
        <w:r w:rsidRPr="004C0492">
          <w:rPr>
            <w:rFonts w:hint="eastAsia"/>
            <w:sz w:val="28"/>
            <w:szCs w:val="28"/>
            <w:rPrChange w:id="2214" w:author="吴 珊珊" w:date="2019-10-31T09:53:00Z">
              <w:rPr>
                <w:rFonts w:hint="eastAsia"/>
              </w:rPr>
            </w:rPrChange>
          </w:rPr>
          <w:t>包含</w:t>
        </w:r>
      </w:ins>
      <w:r w:rsidR="00CE4161" w:rsidRPr="004C0492">
        <w:rPr>
          <w:rFonts w:hint="eastAsia"/>
          <w:sz w:val="28"/>
          <w:szCs w:val="28"/>
          <w:rPrChange w:id="2215" w:author="吴 珊珊" w:date="2019-10-31T09:53:00Z">
            <w:rPr>
              <w:rFonts w:hint="eastAsia"/>
            </w:rPr>
          </w:rPrChange>
        </w:rPr>
        <w:t>历史联系人</w:t>
      </w:r>
      <w:del w:id="2216" w:author="吴 珊珊" w:date="2019-10-29T14:22:00Z">
        <w:r w:rsidR="00CE4161" w:rsidRPr="004C0492" w:rsidDel="00F55939">
          <w:rPr>
            <w:rFonts w:hint="eastAsia"/>
            <w:sz w:val="28"/>
            <w:szCs w:val="28"/>
            <w:rPrChange w:id="2217" w:author="吴 珊珊" w:date="2019-10-31T09:53:00Z">
              <w:rPr>
                <w:rFonts w:hint="eastAsia"/>
              </w:rPr>
            </w:rPrChange>
          </w:rPr>
          <w:delText>查询</w:delText>
        </w:r>
      </w:del>
      <w:r w:rsidR="00CE4161" w:rsidRPr="004C0492">
        <w:rPr>
          <w:rFonts w:hint="eastAsia"/>
          <w:sz w:val="28"/>
          <w:szCs w:val="28"/>
          <w:rPrChange w:id="2218" w:author="吴 珊珊" w:date="2019-10-31T09:53:00Z">
            <w:rPr>
              <w:rFonts w:hint="eastAsia"/>
            </w:rPr>
          </w:rPrChange>
        </w:rPr>
        <w:t>，历史联系人相关工单</w:t>
      </w:r>
      <w:del w:id="2219" w:author="吴 珊珊" w:date="2019-10-29T14:22:00Z">
        <w:r w:rsidR="00CE4161" w:rsidRPr="004C0492" w:rsidDel="00F55939">
          <w:rPr>
            <w:rFonts w:hint="eastAsia"/>
            <w:sz w:val="28"/>
            <w:szCs w:val="28"/>
            <w:rPrChange w:id="2220" w:author="吴 珊珊" w:date="2019-10-31T09:53:00Z">
              <w:rPr>
                <w:rFonts w:hint="eastAsia"/>
              </w:rPr>
            </w:rPrChange>
          </w:rPr>
          <w:delText>查询</w:delText>
        </w:r>
      </w:del>
      <w:r w:rsidR="00CE4161" w:rsidRPr="004C0492">
        <w:rPr>
          <w:rFonts w:hint="eastAsia"/>
          <w:sz w:val="28"/>
          <w:szCs w:val="28"/>
          <w:rPrChange w:id="2221" w:author="吴 珊珊" w:date="2019-10-31T09:53:00Z">
            <w:rPr>
              <w:rFonts w:hint="eastAsia"/>
            </w:rPr>
          </w:rPrChange>
        </w:rPr>
        <w:t>，</w:t>
      </w:r>
      <w:ins w:id="2222" w:author="吴 珊珊" w:date="2019-10-29T14:22:00Z">
        <w:r w:rsidRPr="004C0492">
          <w:rPr>
            <w:rFonts w:hint="eastAsia"/>
            <w:sz w:val="28"/>
            <w:szCs w:val="28"/>
            <w:rPrChange w:id="2223" w:author="吴 珊珊" w:date="2019-10-31T09:53:00Z">
              <w:rPr>
                <w:rFonts w:hint="eastAsia"/>
              </w:rPr>
            </w:rPrChange>
          </w:rPr>
          <w:t>编辑</w:t>
        </w:r>
      </w:ins>
      <w:r w:rsidR="00CE4161" w:rsidRPr="004C0492">
        <w:rPr>
          <w:rFonts w:hint="eastAsia"/>
          <w:sz w:val="28"/>
          <w:szCs w:val="28"/>
          <w:rPrChange w:id="2224" w:author="吴 珊珊" w:date="2019-10-31T09:53:00Z">
            <w:rPr>
              <w:rFonts w:hint="eastAsia"/>
            </w:rPr>
          </w:rPrChange>
        </w:rPr>
        <w:t>联系人</w:t>
      </w:r>
      <w:del w:id="2225" w:author="吴 珊珊" w:date="2019-10-29T14:22:00Z">
        <w:r w:rsidR="00CE4161" w:rsidRPr="004C0492" w:rsidDel="00F55939">
          <w:rPr>
            <w:rFonts w:hint="eastAsia"/>
            <w:sz w:val="28"/>
            <w:szCs w:val="28"/>
            <w:rPrChange w:id="2226" w:author="吴 珊珊" w:date="2019-10-31T09:53:00Z">
              <w:rPr>
                <w:rFonts w:hint="eastAsia"/>
              </w:rPr>
            </w:rPrChange>
          </w:rPr>
          <w:delText>信息编辑</w:delText>
        </w:r>
      </w:del>
      <w:r w:rsidR="00CE4161" w:rsidRPr="004C0492">
        <w:rPr>
          <w:rFonts w:hint="eastAsia"/>
          <w:sz w:val="28"/>
          <w:szCs w:val="28"/>
          <w:rPrChange w:id="2227" w:author="吴 珊珊" w:date="2019-10-31T09:53:00Z">
            <w:rPr>
              <w:rFonts w:hint="eastAsia"/>
            </w:rPr>
          </w:rPrChange>
        </w:rPr>
        <w:t>，</w:t>
      </w:r>
      <w:del w:id="2228" w:author="吴 珊珊" w:date="2019-10-29T14:22:00Z">
        <w:r w:rsidR="00CE4161" w:rsidRPr="004C0492" w:rsidDel="00F55939">
          <w:rPr>
            <w:rFonts w:hint="eastAsia"/>
            <w:sz w:val="28"/>
            <w:szCs w:val="28"/>
            <w:rPrChange w:id="2229" w:author="吴 珊珊" w:date="2019-10-31T09:53:00Z">
              <w:rPr>
                <w:rFonts w:hint="eastAsia"/>
              </w:rPr>
            </w:rPrChange>
          </w:rPr>
          <w:delText>多工单信息编辑</w:delText>
        </w:r>
      </w:del>
      <w:ins w:id="2230" w:author="吴 珊珊" w:date="2019-10-29T14:22:00Z">
        <w:r w:rsidRPr="004C0492">
          <w:rPr>
            <w:rFonts w:hint="eastAsia"/>
            <w:sz w:val="28"/>
            <w:szCs w:val="28"/>
            <w:rPrChange w:id="2231" w:author="吴 珊珊" w:date="2019-10-31T09:53:00Z">
              <w:rPr>
                <w:rFonts w:hint="eastAsia"/>
              </w:rPr>
            </w:rPrChange>
          </w:rPr>
          <w:t>编辑工单</w:t>
        </w:r>
      </w:ins>
      <w:ins w:id="2232" w:author="吴 珊珊" w:date="2019-10-29T14:24:00Z">
        <w:r w:rsidRPr="004C0492">
          <w:rPr>
            <w:rFonts w:hint="eastAsia"/>
            <w:sz w:val="28"/>
            <w:szCs w:val="28"/>
            <w:rPrChange w:id="2233" w:author="吴 珊珊" w:date="2019-10-31T09:53:00Z">
              <w:rPr>
                <w:rFonts w:hint="eastAsia"/>
              </w:rPr>
            </w:rPrChange>
          </w:rPr>
          <w:t>4</w:t>
        </w:r>
        <w:r w:rsidRPr="004C0492">
          <w:rPr>
            <w:rFonts w:hint="eastAsia"/>
            <w:sz w:val="28"/>
            <w:szCs w:val="28"/>
            <w:rPrChange w:id="2234" w:author="吴 珊珊" w:date="2019-10-31T09:53:00Z">
              <w:rPr>
                <w:rFonts w:hint="eastAsia"/>
              </w:rPr>
            </w:rPrChange>
          </w:rPr>
          <w:t>部分</w:t>
        </w:r>
      </w:ins>
      <w:r w:rsidR="00CE4161" w:rsidRPr="004C0492">
        <w:rPr>
          <w:rFonts w:hint="eastAsia"/>
          <w:sz w:val="28"/>
          <w:szCs w:val="28"/>
          <w:rPrChange w:id="2235" w:author="吴 珊珊" w:date="2019-10-31T09:53:00Z">
            <w:rPr>
              <w:rFonts w:hint="eastAsia"/>
            </w:rPr>
          </w:rPrChange>
        </w:rPr>
        <w:t>。</w:t>
      </w:r>
    </w:p>
    <w:p w14:paraId="52306B32" w14:textId="3E2434DC" w:rsidR="004A46B7" w:rsidRPr="004C0492" w:rsidRDefault="004A46B7" w:rsidP="00CE4161">
      <w:pPr>
        <w:ind w:firstLine="560"/>
        <w:rPr>
          <w:sz w:val="28"/>
          <w:szCs w:val="28"/>
          <w:rPrChange w:id="2236" w:author="吴 珊珊" w:date="2019-10-31T09:53:00Z">
            <w:rPr/>
          </w:rPrChange>
        </w:rPr>
      </w:pPr>
      <w:ins w:id="2237" w:author="吴 珊珊" w:date="2019-10-29T14:32:00Z">
        <w:r w:rsidRPr="001330E1">
          <w:rPr>
            <w:sz w:val="28"/>
            <w:szCs w:val="28"/>
            <w:rPrChange w:id="2238" w:author="吴 珊珊" w:date="2019-10-31T14:14:00Z">
              <w:rPr/>
            </w:rPrChange>
          </w:rPr>
          <w:t>若当前受理人员有未保存的诉求工单信息</w:t>
        </w:r>
        <w:r w:rsidRPr="001330E1">
          <w:rPr>
            <w:rFonts w:hint="eastAsia"/>
            <w:sz w:val="28"/>
            <w:szCs w:val="28"/>
            <w:rPrChange w:id="2239" w:author="吴 珊珊" w:date="2019-10-31T14:14:00Z">
              <w:rPr>
                <w:rFonts w:hint="eastAsia"/>
              </w:rPr>
            </w:rPrChange>
          </w:rPr>
          <w:t>，</w:t>
        </w:r>
      </w:ins>
      <w:ins w:id="2240" w:author="吴 珊珊" w:date="2019-10-29T14:33:00Z">
        <w:r w:rsidRPr="001330E1">
          <w:rPr>
            <w:sz w:val="28"/>
            <w:szCs w:val="28"/>
            <w:rPrChange w:id="2241" w:author="吴 珊珊" w:date="2019-10-31T14:14:00Z">
              <w:rPr/>
            </w:rPrChange>
          </w:rPr>
          <w:t>在接听下一通市民来电时</w:t>
        </w:r>
        <w:r w:rsidRPr="001330E1">
          <w:rPr>
            <w:rFonts w:hint="eastAsia"/>
            <w:sz w:val="28"/>
            <w:szCs w:val="28"/>
            <w:rPrChange w:id="2242" w:author="吴 珊珊" w:date="2019-10-31T14:14:00Z">
              <w:rPr>
                <w:rFonts w:hint="eastAsia"/>
              </w:rPr>
            </w:rPrChange>
          </w:rPr>
          <w:t>，</w:t>
        </w:r>
        <w:r w:rsidRPr="001330E1">
          <w:rPr>
            <w:sz w:val="28"/>
            <w:szCs w:val="28"/>
            <w:rPrChange w:id="2243" w:author="吴 珊珊" w:date="2019-10-31T14:14:00Z">
              <w:rPr/>
            </w:rPrChange>
          </w:rPr>
          <w:t>可支持打开多个录入工单信息页面</w:t>
        </w:r>
        <w:r w:rsidRPr="001330E1">
          <w:rPr>
            <w:rFonts w:hint="eastAsia"/>
            <w:sz w:val="28"/>
            <w:szCs w:val="28"/>
            <w:rPrChange w:id="2244" w:author="吴 珊珊" w:date="2019-10-31T14:14:00Z">
              <w:rPr>
                <w:rFonts w:hint="eastAsia"/>
              </w:rPr>
            </w:rPrChange>
          </w:rPr>
          <w:t>，</w:t>
        </w:r>
        <w:r w:rsidRPr="001330E1">
          <w:rPr>
            <w:sz w:val="28"/>
            <w:szCs w:val="28"/>
            <w:rPrChange w:id="2245" w:author="吴 珊珊" w:date="2019-10-31T14:14:00Z">
              <w:rPr/>
            </w:rPrChange>
          </w:rPr>
          <w:t>并且可关联</w:t>
        </w:r>
      </w:ins>
      <w:ins w:id="2246" w:author="吴 珊珊" w:date="2019-10-29T14:34:00Z">
        <w:r w:rsidRPr="001330E1">
          <w:rPr>
            <w:sz w:val="28"/>
            <w:szCs w:val="28"/>
            <w:rPrChange w:id="2247" w:author="吴 珊珊" w:date="2019-10-31T14:14:00Z">
              <w:rPr/>
            </w:rPrChange>
          </w:rPr>
          <w:t>和播放</w:t>
        </w:r>
      </w:ins>
      <w:ins w:id="2248" w:author="吴 珊珊" w:date="2019-10-29T14:33:00Z">
        <w:r w:rsidRPr="001330E1">
          <w:rPr>
            <w:sz w:val="28"/>
            <w:szCs w:val="28"/>
            <w:rPrChange w:id="2249" w:author="吴 珊珊" w:date="2019-10-31T14:14:00Z">
              <w:rPr/>
            </w:rPrChange>
          </w:rPr>
          <w:t>各自的</w:t>
        </w:r>
        <w:r w:rsidRPr="001330E1">
          <w:rPr>
            <w:sz w:val="28"/>
            <w:szCs w:val="28"/>
            <w:rPrChange w:id="2250" w:author="吴 珊珊" w:date="2019-10-31T14:14:00Z">
              <w:rPr/>
            </w:rPrChange>
          </w:rPr>
          <w:lastRenderedPageBreak/>
          <w:t>录音</w:t>
        </w:r>
        <w:r w:rsidRPr="001330E1">
          <w:rPr>
            <w:rFonts w:hint="eastAsia"/>
            <w:sz w:val="28"/>
            <w:szCs w:val="28"/>
            <w:rPrChange w:id="2251" w:author="吴 珊珊" w:date="2019-10-31T14:14:00Z">
              <w:rPr>
                <w:rFonts w:hint="eastAsia"/>
              </w:rPr>
            </w:rPrChange>
          </w:rPr>
          <w:t>。</w:t>
        </w:r>
      </w:ins>
    </w:p>
    <w:p w14:paraId="40A884BF" w14:textId="08F190C6" w:rsidR="00D413D0" w:rsidRPr="004C0492" w:rsidRDefault="00D413D0" w:rsidP="00CE4161">
      <w:pPr>
        <w:ind w:firstLine="560"/>
        <w:rPr>
          <w:sz w:val="28"/>
          <w:szCs w:val="28"/>
          <w:rPrChange w:id="2252" w:author="吴 珊珊" w:date="2019-10-31T09:53:00Z">
            <w:rPr/>
          </w:rPrChange>
        </w:rPr>
      </w:pPr>
      <w:r w:rsidRPr="004C0492">
        <w:rPr>
          <w:rFonts w:hint="eastAsia"/>
          <w:sz w:val="28"/>
          <w:szCs w:val="28"/>
          <w:rPrChange w:id="2253" w:author="吴 珊珊" w:date="2019-10-31T09:53:00Z">
            <w:rPr>
              <w:rFonts w:hint="eastAsia"/>
            </w:rPr>
          </w:rPrChange>
        </w:rPr>
        <w:t>工单录入流程如下：</w:t>
      </w:r>
    </w:p>
    <w:p w14:paraId="3D8E98AC" w14:textId="21559138" w:rsidR="00D413D0" w:rsidRPr="004C0492" w:rsidRDefault="00D413D0" w:rsidP="00D413D0">
      <w:pPr>
        <w:ind w:firstLineChars="0" w:firstLine="0"/>
        <w:rPr>
          <w:sz w:val="28"/>
          <w:szCs w:val="28"/>
          <w:rPrChange w:id="2254" w:author="吴 珊珊" w:date="2019-10-31T09:53:00Z">
            <w:rPr/>
          </w:rPrChange>
        </w:rPr>
      </w:pPr>
      <w:del w:id="2255" w:author="吴 珊珊" w:date="2019-10-31T14:41:00Z">
        <w:r w:rsidRPr="004C0492" w:rsidDel="00884DCB">
          <w:rPr>
            <w:noProof/>
            <w:sz w:val="28"/>
            <w:szCs w:val="28"/>
            <w:rPrChange w:id="2256" w:author="吴 珊珊" w:date="2019-10-31T09:53:00Z">
              <w:rPr>
                <w:noProof/>
              </w:rPr>
            </w:rPrChange>
          </w:rPr>
          <w:drawing>
            <wp:inline distT="0" distB="0" distL="0" distR="0" wp14:anchorId="4D21265D" wp14:editId="7A837DD4">
              <wp:extent cx="5274310" cy="5340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340350"/>
                      </a:xfrm>
                      <a:prstGeom prst="rect">
                        <a:avLst/>
                      </a:prstGeom>
                      <a:noFill/>
                      <a:ln>
                        <a:noFill/>
                      </a:ln>
                    </pic:spPr>
                  </pic:pic>
                </a:graphicData>
              </a:graphic>
            </wp:inline>
          </w:drawing>
        </w:r>
      </w:del>
      <w:ins w:id="2257" w:author="吴 珊珊" w:date="2019-10-31T14:42:00Z">
        <w:r w:rsidR="00884DCB" w:rsidRPr="00884DCB">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84DCB" w:rsidRPr="00884DCB">
          <w:rPr>
            <w:noProof/>
            <w:sz w:val="28"/>
            <w:szCs w:val="28"/>
          </w:rPr>
          <w:drawing>
            <wp:inline distT="0" distB="0" distL="0" distR="0" wp14:anchorId="09C15B80" wp14:editId="25A8A0A1">
              <wp:extent cx="5331460" cy="5296395"/>
              <wp:effectExtent l="0" t="0" r="2540" b="0"/>
              <wp:docPr id="11" name="图片 11" descr="C:\Users\ADMINI~1\AppData\Local\Temp\WeChat Files\172aeb338eaaa471cce95f8076f4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72aeb338eaaa471cce95f8076f4630.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4587" b="8058"/>
                      <a:stretch/>
                    </pic:blipFill>
                    <pic:spPr bwMode="auto">
                      <a:xfrm>
                        <a:off x="0" y="0"/>
                        <a:ext cx="5336425" cy="5301327"/>
                      </a:xfrm>
                      <a:prstGeom prst="rect">
                        <a:avLst/>
                      </a:prstGeom>
                      <a:noFill/>
                      <a:ln>
                        <a:noFill/>
                      </a:ln>
                      <a:extLst>
                        <a:ext uri="{53640926-AAD7-44D8-BBD7-CCE9431645EC}">
                          <a14:shadowObscured xmlns:a14="http://schemas.microsoft.com/office/drawing/2010/main"/>
                        </a:ext>
                      </a:extLst>
                    </pic:spPr>
                  </pic:pic>
                </a:graphicData>
              </a:graphic>
            </wp:inline>
          </w:drawing>
        </w:r>
      </w:ins>
    </w:p>
    <w:p w14:paraId="55D9E688" w14:textId="5BFB0216" w:rsidR="00047410" w:rsidRPr="004C0492" w:rsidRDefault="00B81006">
      <w:pPr>
        <w:pStyle w:val="4"/>
        <w:numPr>
          <w:ilvl w:val="3"/>
          <w:numId w:val="8"/>
        </w:numPr>
        <w:ind w:firstLineChars="0"/>
        <w:rPr>
          <w:rPrChange w:id="2258" w:author="吴 珊珊" w:date="2019-10-31T09:53:00Z">
            <w:rPr/>
          </w:rPrChange>
        </w:rPr>
        <w:pPrChange w:id="2259" w:author="吴 珊珊" w:date="2019-10-29T11:04:00Z">
          <w:pPr>
            <w:pStyle w:val="a6"/>
            <w:numPr>
              <w:ilvl w:val="3"/>
              <w:numId w:val="1"/>
            </w:numPr>
            <w:ind w:left="1440" w:firstLineChars="0" w:hanging="1440"/>
            <w:outlineLvl w:val="4"/>
          </w:pPr>
        </w:pPrChange>
      </w:pPr>
      <w:r w:rsidRPr="004C0492">
        <w:rPr>
          <w:rFonts w:hint="eastAsia"/>
          <w:rPrChange w:id="2260" w:author="吴 珊珊" w:date="2019-10-31T09:53:00Z">
            <w:rPr>
              <w:rFonts w:hint="eastAsia"/>
            </w:rPr>
          </w:rPrChange>
        </w:rPr>
        <w:t>历史联系人</w:t>
      </w:r>
      <w:del w:id="2261" w:author="吴 珊珊" w:date="2019-10-29T14:25:00Z">
        <w:r w:rsidRPr="004C0492" w:rsidDel="00F55939">
          <w:rPr>
            <w:rFonts w:hint="eastAsia"/>
            <w:rPrChange w:id="2262" w:author="吴 珊珊" w:date="2019-10-31T09:53:00Z">
              <w:rPr>
                <w:rFonts w:hint="eastAsia"/>
              </w:rPr>
            </w:rPrChange>
          </w:rPr>
          <w:delText>查询</w:delText>
        </w:r>
      </w:del>
    </w:p>
    <w:p w14:paraId="4FC134AE" w14:textId="77777777" w:rsidR="00FF6CB8" w:rsidRDefault="004A31D5" w:rsidP="004A31D5">
      <w:pPr>
        <w:ind w:firstLine="560"/>
        <w:rPr>
          <w:ins w:id="2263" w:author="吴 珊珊" w:date="2019-10-31T12:15:00Z"/>
          <w:sz w:val="28"/>
          <w:szCs w:val="28"/>
        </w:rPr>
      </w:pPr>
      <w:del w:id="2264" w:author="吴 珊珊" w:date="2019-10-29T14:34:00Z">
        <w:r w:rsidRPr="004C0492" w:rsidDel="004A46B7">
          <w:rPr>
            <w:rFonts w:hint="eastAsia"/>
            <w:sz w:val="28"/>
            <w:szCs w:val="28"/>
            <w:rPrChange w:id="2265" w:author="吴 珊珊" w:date="2019-10-31T09:53:00Z">
              <w:rPr>
                <w:rFonts w:hint="eastAsia"/>
              </w:rPr>
            </w:rPrChange>
          </w:rPr>
          <w:delText>当</w:delText>
        </w:r>
      </w:del>
      <w:r w:rsidRPr="004C0492">
        <w:rPr>
          <w:rFonts w:hint="eastAsia"/>
          <w:sz w:val="28"/>
          <w:szCs w:val="28"/>
          <w:rPrChange w:id="2266" w:author="吴 珊珊" w:date="2019-10-31T09:53:00Z">
            <w:rPr>
              <w:rFonts w:hint="eastAsia"/>
            </w:rPr>
          </w:rPrChange>
        </w:rPr>
        <w:t>接听来电时，</w:t>
      </w:r>
      <w:ins w:id="2267" w:author="吴 珊珊" w:date="2019-10-29T14:34:00Z">
        <w:r w:rsidR="004A46B7" w:rsidRPr="004C0492">
          <w:rPr>
            <w:rFonts w:hint="eastAsia"/>
            <w:sz w:val="28"/>
            <w:szCs w:val="28"/>
            <w:rPrChange w:id="2268" w:author="吴 珊珊" w:date="2019-10-31T09:53:00Z">
              <w:rPr>
                <w:rFonts w:hint="eastAsia"/>
              </w:rPr>
            </w:rPrChange>
          </w:rPr>
          <w:t>可</w:t>
        </w:r>
      </w:ins>
      <w:r w:rsidRPr="004C0492">
        <w:rPr>
          <w:rFonts w:hint="eastAsia"/>
          <w:sz w:val="28"/>
          <w:szCs w:val="28"/>
          <w:rPrChange w:id="2269" w:author="吴 珊珊" w:date="2019-10-31T09:53:00Z">
            <w:rPr>
              <w:rFonts w:hint="eastAsia"/>
            </w:rPr>
          </w:rPrChange>
        </w:rPr>
        <w:t>自动根据来电号码查询历史联系人</w:t>
      </w:r>
      <w:ins w:id="2270" w:author="吴 珊珊" w:date="2019-10-29T14:34:00Z">
        <w:r w:rsidR="004A46B7" w:rsidRPr="004C0492">
          <w:rPr>
            <w:rFonts w:hint="eastAsia"/>
            <w:sz w:val="28"/>
            <w:szCs w:val="28"/>
            <w:rPrChange w:id="2271" w:author="吴 珊珊" w:date="2019-10-31T09:53:00Z">
              <w:rPr>
                <w:rFonts w:hint="eastAsia"/>
              </w:rPr>
            </w:rPrChange>
          </w:rPr>
          <w:t>信息</w:t>
        </w:r>
      </w:ins>
      <w:r w:rsidRPr="004C0492">
        <w:rPr>
          <w:rFonts w:hint="eastAsia"/>
          <w:sz w:val="28"/>
          <w:szCs w:val="28"/>
          <w:rPrChange w:id="2272" w:author="吴 珊珊" w:date="2019-10-31T09:53:00Z">
            <w:rPr>
              <w:rFonts w:hint="eastAsia"/>
            </w:rPr>
          </w:rPrChange>
        </w:rPr>
        <w:t>，</w:t>
      </w:r>
      <w:del w:id="2273" w:author="吴 珊珊" w:date="2019-10-29T14:42:00Z">
        <w:r w:rsidRPr="004C0492" w:rsidDel="00FF6CB8">
          <w:rPr>
            <w:rFonts w:hint="eastAsia"/>
            <w:sz w:val="28"/>
            <w:szCs w:val="28"/>
            <w:rPrChange w:id="2274" w:author="吴 珊珊" w:date="2019-10-31T09:53:00Z">
              <w:rPr>
                <w:rFonts w:hint="eastAsia"/>
              </w:rPr>
            </w:rPrChange>
          </w:rPr>
          <w:delText>话务员</w:delText>
        </w:r>
      </w:del>
      <w:r w:rsidRPr="004C0492">
        <w:rPr>
          <w:rFonts w:hint="eastAsia"/>
          <w:sz w:val="28"/>
          <w:szCs w:val="28"/>
          <w:rPrChange w:id="2275" w:author="吴 珊珊" w:date="2019-10-31T09:53:00Z">
            <w:rPr>
              <w:rFonts w:hint="eastAsia"/>
            </w:rPr>
          </w:rPrChange>
        </w:rPr>
        <w:t>也可</w:t>
      </w:r>
      <w:ins w:id="2276" w:author="吴 珊珊" w:date="2019-10-29T14:42:00Z">
        <w:r w:rsidR="00FF6CB8" w:rsidRPr="004C0492">
          <w:rPr>
            <w:rFonts w:hint="eastAsia"/>
            <w:sz w:val="28"/>
            <w:szCs w:val="28"/>
            <w:rPrChange w:id="2277" w:author="吴 珊珊" w:date="2019-10-31T09:53:00Z">
              <w:rPr>
                <w:rFonts w:hint="eastAsia"/>
              </w:rPr>
            </w:rPrChange>
          </w:rPr>
          <w:t>根据查询条件</w:t>
        </w:r>
      </w:ins>
      <w:del w:id="2278" w:author="吴 珊珊" w:date="2019-10-29T14:42:00Z">
        <w:r w:rsidRPr="004C0492" w:rsidDel="00FF6CB8">
          <w:rPr>
            <w:rFonts w:hint="eastAsia"/>
            <w:sz w:val="28"/>
            <w:szCs w:val="28"/>
            <w:rPrChange w:id="2279" w:author="吴 珊珊" w:date="2019-10-31T09:53:00Z">
              <w:rPr>
                <w:rFonts w:hint="eastAsia"/>
              </w:rPr>
            </w:rPrChange>
          </w:rPr>
          <w:delText>以</w:delText>
        </w:r>
        <w:r w:rsidR="00CE4161" w:rsidRPr="004C0492" w:rsidDel="00FF6CB8">
          <w:rPr>
            <w:rFonts w:hint="eastAsia"/>
            <w:sz w:val="28"/>
            <w:szCs w:val="28"/>
            <w:rPrChange w:id="2280" w:author="吴 珊珊" w:date="2019-10-31T09:53:00Z">
              <w:rPr>
                <w:rFonts w:hint="eastAsia"/>
              </w:rPr>
            </w:rPrChange>
          </w:rPr>
          <w:delText>相关的查询条件进行</w:delText>
        </w:r>
      </w:del>
      <w:r w:rsidR="00CE4161" w:rsidRPr="004C0492">
        <w:rPr>
          <w:rFonts w:hint="eastAsia"/>
          <w:sz w:val="28"/>
          <w:szCs w:val="28"/>
          <w:rPrChange w:id="2281" w:author="吴 珊珊" w:date="2019-10-31T09:53:00Z">
            <w:rPr>
              <w:rFonts w:hint="eastAsia"/>
            </w:rPr>
          </w:rPrChange>
        </w:rPr>
        <w:t>查询，查询后展示前五条联系人信息，</w:t>
      </w:r>
      <w:del w:id="2282" w:author="吴 珊珊" w:date="2019-10-29T14:42:00Z">
        <w:r w:rsidR="00CE4161" w:rsidRPr="004C0492" w:rsidDel="00FF6CB8">
          <w:rPr>
            <w:rFonts w:hint="eastAsia"/>
            <w:sz w:val="28"/>
            <w:szCs w:val="28"/>
            <w:rPrChange w:id="2283" w:author="吴 珊珊" w:date="2019-10-31T09:53:00Z">
              <w:rPr>
                <w:rFonts w:hint="eastAsia"/>
              </w:rPr>
            </w:rPrChange>
          </w:rPr>
          <w:delText>提供显示更多的按钮</w:delText>
        </w:r>
      </w:del>
      <w:ins w:id="2284" w:author="吴 珊珊" w:date="2019-10-29T14:42:00Z">
        <w:r w:rsidR="00FF6CB8" w:rsidRPr="004C0492">
          <w:rPr>
            <w:rFonts w:hint="eastAsia"/>
            <w:sz w:val="28"/>
            <w:szCs w:val="28"/>
            <w:rPrChange w:id="2285" w:author="吴 珊珊" w:date="2019-10-31T09:53:00Z">
              <w:rPr>
                <w:rFonts w:hint="eastAsia"/>
              </w:rPr>
            </w:rPrChange>
          </w:rPr>
          <w:t>若想查看所有历史联系人信息</w:t>
        </w:r>
      </w:ins>
      <w:r w:rsidR="00CE4161" w:rsidRPr="004C0492">
        <w:rPr>
          <w:rFonts w:hint="eastAsia"/>
          <w:sz w:val="28"/>
          <w:szCs w:val="28"/>
          <w:rPrChange w:id="2286" w:author="吴 珊珊" w:date="2019-10-31T09:53:00Z">
            <w:rPr>
              <w:rFonts w:hint="eastAsia"/>
            </w:rPr>
          </w:rPrChange>
        </w:rPr>
        <w:t>，</w:t>
      </w:r>
      <w:ins w:id="2287" w:author="吴 珊珊" w:date="2019-10-29T14:42:00Z">
        <w:r w:rsidR="00FF6CB8" w:rsidRPr="004C0492">
          <w:rPr>
            <w:rFonts w:hint="eastAsia"/>
            <w:sz w:val="28"/>
            <w:szCs w:val="28"/>
            <w:rPrChange w:id="2288" w:author="吴 珊珊" w:date="2019-10-31T09:53:00Z">
              <w:rPr>
                <w:rFonts w:hint="eastAsia"/>
              </w:rPr>
            </w:rPrChange>
          </w:rPr>
          <w:t>可</w:t>
        </w:r>
      </w:ins>
      <w:r w:rsidR="00CE4161" w:rsidRPr="004C0492">
        <w:rPr>
          <w:rFonts w:hint="eastAsia"/>
          <w:sz w:val="28"/>
          <w:szCs w:val="28"/>
          <w:rPrChange w:id="2289" w:author="吴 珊珊" w:date="2019-10-31T09:53:00Z">
            <w:rPr>
              <w:rFonts w:hint="eastAsia"/>
            </w:rPr>
          </w:rPrChange>
        </w:rPr>
        <w:t>点击</w:t>
      </w:r>
      <w:r w:rsidR="00CE4161" w:rsidRPr="004C0492">
        <w:rPr>
          <w:rFonts w:hint="eastAsia"/>
          <w:sz w:val="28"/>
          <w:szCs w:val="28"/>
          <w:rPrChange w:id="2290" w:author="吴 珊珊" w:date="2019-10-31T09:53:00Z">
            <w:rPr>
              <w:rFonts w:hint="eastAsia"/>
            </w:rPr>
          </w:rPrChange>
        </w:rPr>
        <w:t xml:space="preserve"> </w:t>
      </w:r>
      <w:r w:rsidR="00CE4161" w:rsidRPr="004C0492">
        <w:rPr>
          <w:rFonts w:hint="eastAsia"/>
          <w:sz w:val="28"/>
          <w:szCs w:val="28"/>
          <w:rPrChange w:id="2291" w:author="吴 珊珊" w:date="2019-10-31T09:53:00Z">
            <w:rPr>
              <w:rFonts w:hint="eastAsia"/>
            </w:rPr>
          </w:rPrChange>
        </w:rPr>
        <w:t>“显示更多”</w:t>
      </w:r>
      <w:del w:id="2292" w:author="吴 珊珊" w:date="2019-10-29T14:43:00Z">
        <w:r w:rsidR="00CE4161" w:rsidRPr="004C0492" w:rsidDel="00FF6CB8">
          <w:rPr>
            <w:rFonts w:hint="eastAsia"/>
            <w:sz w:val="28"/>
            <w:szCs w:val="28"/>
            <w:rPrChange w:id="2293" w:author="吴 珊珊" w:date="2019-10-31T09:53:00Z">
              <w:rPr>
                <w:rFonts w:hint="eastAsia"/>
              </w:rPr>
            </w:rPrChange>
          </w:rPr>
          <w:delText>展示所有相关联系人信息</w:delText>
        </w:r>
      </w:del>
      <w:ins w:id="2294" w:author="吴 珊珊" w:date="2019-10-29T14:43:00Z">
        <w:r w:rsidR="00FF6CB8" w:rsidRPr="004C0492">
          <w:rPr>
            <w:rFonts w:hint="eastAsia"/>
            <w:sz w:val="28"/>
            <w:szCs w:val="28"/>
            <w:rPrChange w:id="2295" w:author="吴 珊珊" w:date="2019-10-31T09:53:00Z">
              <w:rPr>
                <w:rFonts w:hint="eastAsia"/>
              </w:rPr>
            </w:rPrChange>
          </w:rPr>
          <w:t>。</w:t>
        </w:r>
      </w:ins>
    </w:p>
    <w:p w14:paraId="601526E7" w14:textId="757C9430" w:rsidR="004A2D4F" w:rsidRPr="004C0492" w:rsidRDefault="00255BBD" w:rsidP="00884DCB">
      <w:pPr>
        <w:ind w:firstLineChars="0" w:firstLine="0"/>
        <w:rPr>
          <w:ins w:id="2296" w:author="吴 珊珊" w:date="2019-10-29T14:43:00Z"/>
          <w:rFonts w:hint="eastAsia"/>
          <w:sz w:val="28"/>
          <w:szCs w:val="28"/>
          <w:rPrChange w:id="2297" w:author="吴 珊珊" w:date="2019-10-31T09:53:00Z">
            <w:rPr>
              <w:ins w:id="2298" w:author="吴 珊珊" w:date="2019-10-29T14:43:00Z"/>
            </w:rPr>
          </w:rPrChange>
        </w:rPr>
        <w:pPrChange w:id="2299" w:author="吴 珊珊" w:date="2019-10-31T14:44:00Z">
          <w:pPr>
            <w:ind w:firstLine="560"/>
          </w:pPr>
        </w:pPrChange>
      </w:pPr>
      <w:ins w:id="2300" w:author="吴 珊珊" w:date="2019-10-31T12:15:00Z">
        <w:r w:rsidRPr="00255BBD">
          <w:rPr>
            <w:noProof/>
            <w:sz w:val="28"/>
            <w:szCs w:val="28"/>
          </w:rPr>
          <w:lastRenderedPageBreak/>
          <w:drawing>
            <wp:inline distT="0" distB="0" distL="0" distR="0" wp14:anchorId="20585CF9" wp14:editId="4D838B34">
              <wp:extent cx="5274310" cy="2065423"/>
              <wp:effectExtent l="0" t="0" r="2540" b="0"/>
              <wp:docPr id="9" name="图片 9" descr="C:\Users\ADMINI~1\AppData\Local\Temp\1572495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7249532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065423"/>
                      </a:xfrm>
                      <a:prstGeom prst="rect">
                        <a:avLst/>
                      </a:prstGeom>
                      <a:noFill/>
                      <a:ln>
                        <a:noFill/>
                      </a:ln>
                    </pic:spPr>
                  </pic:pic>
                </a:graphicData>
              </a:graphic>
            </wp:inline>
          </w:drawing>
        </w:r>
      </w:ins>
    </w:p>
    <w:p w14:paraId="2F2A88F0" w14:textId="6E3CEB8E" w:rsidR="00FF6CB8" w:rsidRPr="004C0492" w:rsidRDefault="00FF6CB8" w:rsidP="005850BF">
      <w:pPr>
        <w:ind w:firstLine="560"/>
        <w:rPr>
          <w:ins w:id="2301" w:author="吴 珊珊" w:date="2019-10-29T14:44:00Z"/>
          <w:sz w:val="28"/>
          <w:szCs w:val="28"/>
          <w:rPrChange w:id="2302" w:author="吴 珊珊" w:date="2019-10-31T09:53:00Z">
            <w:rPr>
              <w:ins w:id="2303" w:author="吴 珊珊" w:date="2019-10-29T14:44:00Z"/>
            </w:rPr>
          </w:rPrChange>
        </w:rPr>
      </w:pPr>
      <w:ins w:id="2304" w:author="吴 珊珊" w:date="2019-10-29T14:43:00Z">
        <w:r w:rsidRPr="004C0492">
          <w:rPr>
            <w:sz w:val="28"/>
            <w:szCs w:val="28"/>
            <w:rPrChange w:id="2305" w:author="吴 珊珊" w:date="2019-10-31T09:53:00Z">
              <w:rPr/>
            </w:rPrChange>
          </w:rPr>
          <w:t>每条历史联系人可</w:t>
        </w:r>
      </w:ins>
      <w:del w:id="2306" w:author="吴 珊珊" w:date="2019-10-29T14:43:00Z">
        <w:r w:rsidR="003B6D43" w:rsidRPr="004C0492" w:rsidDel="00FF6CB8">
          <w:rPr>
            <w:rFonts w:hint="eastAsia"/>
            <w:sz w:val="28"/>
            <w:szCs w:val="28"/>
            <w:rPrChange w:id="2307" w:author="吴 珊珊" w:date="2019-10-31T09:53:00Z">
              <w:rPr>
                <w:rFonts w:hint="eastAsia"/>
              </w:rPr>
            </w:rPrChange>
          </w:rPr>
          <w:delText>，</w:delText>
        </w:r>
      </w:del>
      <w:r w:rsidR="003B6D43" w:rsidRPr="004C0492">
        <w:rPr>
          <w:rFonts w:hint="eastAsia"/>
          <w:sz w:val="28"/>
          <w:szCs w:val="28"/>
          <w:rPrChange w:id="2308" w:author="吴 珊珊" w:date="2019-10-31T09:53:00Z">
            <w:rPr>
              <w:rFonts w:hint="eastAsia"/>
            </w:rPr>
          </w:rPrChange>
        </w:rPr>
        <w:t>提供“相关工单”按钮，点击按钮展示历史联系人相关工单，</w:t>
      </w:r>
      <w:del w:id="2309" w:author="吴 珊珊" w:date="2019-10-29T14:44:00Z">
        <w:r w:rsidR="003B6D43" w:rsidRPr="004C0492" w:rsidDel="00FF6CB8">
          <w:rPr>
            <w:rFonts w:hint="eastAsia"/>
            <w:sz w:val="28"/>
            <w:szCs w:val="28"/>
            <w:rPrChange w:id="2310" w:author="吴 珊珊" w:date="2019-10-31T09:53:00Z">
              <w:rPr>
                <w:rFonts w:hint="eastAsia"/>
              </w:rPr>
            </w:rPrChange>
          </w:rPr>
          <w:delText>提供“查看详情”按钮，</w:delText>
        </w:r>
      </w:del>
      <w:r w:rsidR="003B6D43" w:rsidRPr="004C0492">
        <w:rPr>
          <w:rFonts w:hint="eastAsia"/>
          <w:sz w:val="28"/>
          <w:szCs w:val="28"/>
          <w:rPrChange w:id="2311" w:author="吴 珊珊" w:date="2019-10-31T09:53:00Z">
            <w:rPr>
              <w:rFonts w:hint="eastAsia"/>
            </w:rPr>
          </w:rPrChange>
        </w:rPr>
        <w:t>点击按钮展示联系人详情</w:t>
      </w:r>
      <w:r w:rsidR="00CE4161" w:rsidRPr="004C0492">
        <w:rPr>
          <w:rFonts w:hint="eastAsia"/>
          <w:sz w:val="28"/>
          <w:szCs w:val="28"/>
          <w:rPrChange w:id="2312" w:author="吴 珊珊" w:date="2019-10-31T09:53:00Z">
            <w:rPr>
              <w:rFonts w:hint="eastAsia"/>
            </w:rPr>
          </w:rPrChange>
        </w:rPr>
        <w:t>。</w:t>
      </w:r>
    </w:p>
    <w:p w14:paraId="67BD8FA7" w14:textId="076BC85C" w:rsidR="00FF6CB8" w:rsidRPr="004C0492" w:rsidRDefault="00FF6CB8" w:rsidP="005776FC">
      <w:pPr>
        <w:ind w:firstLine="560"/>
        <w:rPr>
          <w:ins w:id="2313" w:author="吴 珊珊" w:date="2019-10-29T14:48:00Z"/>
          <w:sz w:val="28"/>
          <w:szCs w:val="28"/>
          <w:rPrChange w:id="2314" w:author="吴 珊珊" w:date="2019-10-31T09:53:00Z">
            <w:rPr>
              <w:ins w:id="2315" w:author="吴 珊珊" w:date="2019-10-29T14:48:00Z"/>
            </w:rPr>
          </w:rPrChange>
        </w:rPr>
      </w:pPr>
      <w:ins w:id="2316" w:author="吴 珊珊" w:date="2019-10-29T14:47:00Z">
        <w:r w:rsidRPr="004C0492">
          <w:rPr>
            <w:rFonts w:hint="eastAsia"/>
            <w:sz w:val="28"/>
            <w:szCs w:val="28"/>
            <w:rPrChange w:id="2317" w:author="吴 珊珊" w:date="2019-10-31T09:53:00Z">
              <w:rPr>
                <w:rFonts w:hint="eastAsia"/>
              </w:rPr>
            </w:rPrChange>
          </w:rPr>
          <w:t>1</w:t>
        </w:r>
        <w:r w:rsidRPr="004C0492">
          <w:rPr>
            <w:rFonts w:hint="eastAsia"/>
            <w:sz w:val="28"/>
            <w:szCs w:val="28"/>
            <w:rPrChange w:id="2318" w:author="吴 珊珊" w:date="2019-10-31T09:53:00Z">
              <w:rPr>
                <w:rFonts w:hint="eastAsia"/>
              </w:rPr>
            </w:rPrChange>
          </w:rPr>
          <w:t>）</w:t>
        </w:r>
      </w:ins>
      <w:ins w:id="2319" w:author="吴 珊珊" w:date="2019-10-29T14:48:00Z">
        <w:r w:rsidRPr="004C0492">
          <w:rPr>
            <w:rFonts w:hint="eastAsia"/>
            <w:sz w:val="28"/>
            <w:szCs w:val="28"/>
            <w:rPrChange w:id="2320" w:author="吴 珊珊" w:date="2019-10-31T09:53:00Z">
              <w:rPr>
                <w:rFonts w:hint="eastAsia"/>
              </w:rPr>
            </w:rPrChange>
          </w:rPr>
          <w:t>列表展示：</w:t>
        </w:r>
      </w:ins>
      <w:ins w:id="2321" w:author="吴 珊珊" w:date="2019-10-29T15:13:00Z">
        <w:r w:rsidR="00CF7D43" w:rsidRPr="004C0492">
          <w:rPr>
            <w:rFonts w:hint="eastAsia"/>
            <w:sz w:val="28"/>
            <w:szCs w:val="28"/>
            <w:rPrChange w:id="2322" w:author="吴 珊珊" w:date="2019-10-31T09:53:00Z">
              <w:rPr>
                <w:rFonts w:hint="eastAsia"/>
              </w:rPr>
            </w:rPrChange>
          </w:rPr>
          <w:t>单选框（支持选中）、</w:t>
        </w:r>
      </w:ins>
      <w:ins w:id="2323" w:author="吴 珊珊" w:date="2019-10-29T14:48:00Z">
        <w:r w:rsidRPr="004C0492">
          <w:rPr>
            <w:rFonts w:hint="eastAsia"/>
            <w:sz w:val="28"/>
            <w:szCs w:val="28"/>
            <w:rPrChange w:id="2324" w:author="吴 珊珊" w:date="2019-10-31T09:53:00Z">
              <w:rPr>
                <w:rFonts w:hint="eastAsia"/>
              </w:rPr>
            </w:rPrChange>
          </w:rPr>
          <w:t>姓名、性别、来电号码、联系方式、</w:t>
        </w:r>
      </w:ins>
      <w:ins w:id="2325" w:author="吴 珊珊" w:date="2019-10-29T14:50:00Z">
        <w:r w:rsidRPr="004C0492">
          <w:rPr>
            <w:rFonts w:hint="eastAsia"/>
            <w:sz w:val="28"/>
            <w:szCs w:val="28"/>
            <w:rPrChange w:id="2326" w:author="吴 珊珊" w:date="2019-10-31T09:53:00Z">
              <w:rPr>
                <w:rFonts w:hint="eastAsia"/>
              </w:rPr>
            </w:rPrChange>
          </w:rPr>
          <w:t>【</w:t>
        </w:r>
      </w:ins>
      <w:ins w:id="2327" w:author="吴 珊珊" w:date="2019-10-29T14:48:00Z">
        <w:r w:rsidRPr="004C0492">
          <w:rPr>
            <w:rFonts w:hint="eastAsia"/>
            <w:sz w:val="28"/>
            <w:szCs w:val="28"/>
            <w:rPrChange w:id="2328" w:author="吴 珊珊" w:date="2019-10-31T09:53:00Z">
              <w:rPr>
                <w:rFonts w:hint="eastAsia"/>
              </w:rPr>
            </w:rPrChange>
          </w:rPr>
          <w:t>相关工单</w:t>
        </w:r>
      </w:ins>
      <w:ins w:id="2329" w:author="吴 珊珊" w:date="2019-10-29T14:50:00Z">
        <w:r w:rsidRPr="004C0492">
          <w:rPr>
            <w:rFonts w:hint="eastAsia"/>
            <w:sz w:val="28"/>
            <w:szCs w:val="28"/>
            <w:rPrChange w:id="2330" w:author="吴 珊珊" w:date="2019-10-31T09:53:00Z">
              <w:rPr>
                <w:rFonts w:hint="eastAsia"/>
              </w:rPr>
            </w:rPrChange>
          </w:rPr>
          <w:t>】</w:t>
        </w:r>
      </w:ins>
      <w:ins w:id="2331" w:author="吴 珊珊" w:date="2019-10-29T14:48:00Z">
        <w:r w:rsidRPr="004C0492">
          <w:rPr>
            <w:rFonts w:hint="eastAsia"/>
            <w:sz w:val="28"/>
            <w:szCs w:val="28"/>
            <w:rPrChange w:id="2332" w:author="吴 珊珊" w:date="2019-10-31T09:53:00Z">
              <w:rPr>
                <w:rFonts w:hint="eastAsia"/>
              </w:rPr>
            </w:rPrChange>
          </w:rPr>
          <w:t>、</w:t>
        </w:r>
      </w:ins>
      <w:ins w:id="2333" w:author="吴 珊珊" w:date="2019-10-29T14:50:00Z">
        <w:r w:rsidRPr="004C0492">
          <w:rPr>
            <w:rFonts w:hint="eastAsia"/>
            <w:sz w:val="28"/>
            <w:szCs w:val="28"/>
            <w:rPrChange w:id="2334" w:author="吴 珊珊" w:date="2019-10-31T09:53:00Z">
              <w:rPr>
                <w:rFonts w:hint="eastAsia"/>
              </w:rPr>
            </w:rPrChange>
          </w:rPr>
          <w:t>【</w:t>
        </w:r>
      </w:ins>
      <w:ins w:id="2335" w:author="吴 珊珊" w:date="2019-10-29T14:48:00Z">
        <w:r w:rsidRPr="004C0492">
          <w:rPr>
            <w:rFonts w:hint="eastAsia"/>
            <w:sz w:val="28"/>
            <w:szCs w:val="28"/>
            <w:rPrChange w:id="2336" w:author="吴 珊珊" w:date="2019-10-31T09:53:00Z">
              <w:rPr>
                <w:rFonts w:hint="eastAsia"/>
              </w:rPr>
            </w:rPrChange>
          </w:rPr>
          <w:t>详细信息</w:t>
        </w:r>
      </w:ins>
      <w:ins w:id="2337" w:author="吴 珊珊" w:date="2019-10-29T14:50:00Z">
        <w:r w:rsidRPr="004C0492">
          <w:rPr>
            <w:rFonts w:hint="eastAsia"/>
            <w:sz w:val="28"/>
            <w:szCs w:val="28"/>
            <w:rPrChange w:id="2338" w:author="吴 珊珊" w:date="2019-10-31T09:53:00Z">
              <w:rPr>
                <w:rFonts w:hint="eastAsia"/>
              </w:rPr>
            </w:rPrChange>
          </w:rPr>
          <w:t>】、【查看更多】</w:t>
        </w:r>
      </w:ins>
      <w:ins w:id="2339" w:author="吴 珊珊" w:date="2019-10-29T14:48:00Z">
        <w:r w:rsidRPr="004C0492">
          <w:rPr>
            <w:rFonts w:hint="eastAsia"/>
            <w:sz w:val="28"/>
            <w:szCs w:val="28"/>
            <w:rPrChange w:id="2340" w:author="吴 珊珊" w:date="2019-10-31T09:53:00Z">
              <w:rPr>
                <w:rFonts w:hint="eastAsia"/>
              </w:rPr>
            </w:rPrChange>
          </w:rPr>
          <w:t>；</w:t>
        </w:r>
      </w:ins>
    </w:p>
    <w:p w14:paraId="1489606D" w14:textId="5D39FCF1" w:rsidR="00FF6CB8" w:rsidRPr="004C0492" w:rsidRDefault="00FF6CB8">
      <w:pPr>
        <w:ind w:firstLine="560"/>
        <w:rPr>
          <w:ins w:id="2341" w:author="吴 珊珊" w:date="2019-10-29T14:49:00Z"/>
          <w:sz w:val="28"/>
          <w:szCs w:val="28"/>
          <w:rPrChange w:id="2342" w:author="吴 珊珊" w:date="2019-10-31T09:53:00Z">
            <w:rPr>
              <w:ins w:id="2343" w:author="吴 珊珊" w:date="2019-10-29T14:49:00Z"/>
            </w:rPr>
          </w:rPrChange>
        </w:rPr>
      </w:pPr>
      <w:ins w:id="2344" w:author="吴 珊珊" w:date="2019-10-29T14:48:00Z">
        <w:r w:rsidRPr="004C0492">
          <w:rPr>
            <w:rFonts w:hint="eastAsia"/>
            <w:sz w:val="28"/>
            <w:szCs w:val="28"/>
            <w:rPrChange w:id="2345" w:author="吴 珊珊" w:date="2019-10-31T09:53:00Z">
              <w:rPr>
                <w:rFonts w:hint="eastAsia"/>
              </w:rPr>
            </w:rPrChange>
          </w:rPr>
          <w:t>2</w:t>
        </w:r>
        <w:r w:rsidRPr="004C0492">
          <w:rPr>
            <w:rFonts w:hint="eastAsia"/>
            <w:sz w:val="28"/>
            <w:szCs w:val="28"/>
            <w:rPrChange w:id="2346" w:author="吴 珊珊" w:date="2019-10-31T09:53:00Z">
              <w:rPr>
                <w:rFonts w:hint="eastAsia"/>
              </w:rPr>
            </w:rPrChange>
          </w:rPr>
          <w:t>）相关工单：点击</w:t>
        </w:r>
      </w:ins>
      <w:ins w:id="2347" w:author="吴 珊珊" w:date="2019-10-29T14:49:00Z">
        <w:r w:rsidRPr="004C0492">
          <w:rPr>
            <w:rFonts w:hint="eastAsia"/>
            <w:sz w:val="28"/>
            <w:szCs w:val="28"/>
            <w:rPrChange w:id="2348" w:author="吴 珊珊" w:date="2019-10-31T09:53:00Z">
              <w:rPr>
                <w:rFonts w:hint="eastAsia"/>
              </w:rPr>
            </w:rPrChange>
          </w:rPr>
          <w:t>相关工单，可在“联系人相关工单”栏</w:t>
        </w:r>
        <w:proofErr w:type="gramStart"/>
        <w:r w:rsidRPr="004C0492">
          <w:rPr>
            <w:rFonts w:hint="eastAsia"/>
            <w:sz w:val="28"/>
            <w:szCs w:val="28"/>
            <w:rPrChange w:id="2349" w:author="吴 珊珊" w:date="2019-10-31T09:53:00Z">
              <w:rPr>
                <w:rFonts w:hint="eastAsia"/>
              </w:rPr>
            </w:rPrChange>
          </w:rPr>
          <w:t>展示此</w:t>
        </w:r>
        <w:proofErr w:type="gramEnd"/>
        <w:r w:rsidRPr="004C0492">
          <w:rPr>
            <w:rFonts w:hint="eastAsia"/>
            <w:sz w:val="28"/>
            <w:szCs w:val="28"/>
            <w:rPrChange w:id="2350" w:author="吴 珊珊" w:date="2019-10-31T09:53:00Z">
              <w:rPr>
                <w:rFonts w:hint="eastAsia"/>
              </w:rPr>
            </w:rPrChange>
          </w:rPr>
          <w:t>历史联系人的历史相关工单；</w:t>
        </w:r>
      </w:ins>
    </w:p>
    <w:p w14:paraId="16D2EE76" w14:textId="7925B13E" w:rsidR="00FF6CB8" w:rsidRPr="004C0492" w:rsidRDefault="00FF6CB8">
      <w:pPr>
        <w:ind w:firstLine="560"/>
        <w:rPr>
          <w:ins w:id="2351" w:author="吴 珊珊" w:date="2019-10-29T14:52:00Z"/>
          <w:sz w:val="28"/>
          <w:szCs w:val="28"/>
          <w:rPrChange w:id="2352" w:author="吴 珊珊" w:date="2019-10-31T09:53:00Z">
            <w:rPr>
              <w:ins w:id="2353" w:author="吴 珊珊" w:date="2019-10-29T14:52:00Z"/>
            </w:rPr>
          </w:rPrChange>
        </w:rPr>
      </w:pPr>
      <w:ins w:id="2354" w:author="吴 珊珊" w:date="2019-10-29T14:49:00Z">
        <w:r w:rsidRPr="004C0492">
          <w:rPr>
            <w:rFonts w:hint="eastAsia"/>
            <w:sz w:val="28"/>
            <w:szCs w:val="28"/>
            <w:rPrChange w:id="2355" w:author="吴 珊珊" w:date="2019-10-31T09:53:00Z">
              <w:rPr>
                <w:rFonts w:hint="eastAsia"/>
              </w:rPr>
            </w:rPrChange>
          </w:rPr>
          <w:t>3</w:t>
        </w:r>
      </w:ins>
      <w:ins w:id="2356" w:author="吴 珊珊" w:date="2019-10-29T14:50:00Z">
        <w:r w:rsidRPr="004C0492">
          <w:rPr>
            <w:rFonts w:hint="eastAsia"/>
            <w:sz w:val="28"/>
            <w:szCs w:val="28"/>
            <w:rPrChange w:id="2357" w:author="吴 珊珊" w:date="2019-10-31T09:53:00Z">
              <w:rPr>
                <w:rFonts w:hint="eastAsia"/>
              </w:rPr>
            </w:rPrChange>
          </w:rPr>
          <w:t>）详细信息：点击</w:t>
        </w:r>
        <w:r w:rsidR="00477FBF" w:rsidRPr="004C0492">
          <w:rPr>
            <w:rFonts w:hint="eastAsia"/>
            <w:sz w:val="28"/>
            <w:szCs w:val="28"/>
            <w:rPrChange w:id="2358" w:author="吴 珊珊" w:date="2019-10-31T09:53:00Z">
              <w:rPr>
                <w:rFonts w:hint="eastAsia"/>
              </w:rPr>
            </w:rPrChange>
          </w:rPr>
          <w:t>详细信息，可</w:t>
        </w:r>
        <w:proofErr w:type="gramStart"/>
        <w:r w:rsidR="00477FBF" w:rsidRPr="004C0492">
          <w:rPr>
            <w:rFonts w:hint="eastAsia"/>
            <w:sz w:val="28"/>
            <w:szCs w:val="28"/>
            <w:rPrChange w:id="2359" w:author="吴 珊珊" w:date="2019-10-31T09:53:00Z">
              <w:rPr>
                <w:rFonts w:hint="eastAsia"/>
              </w:rPr>
            </w:rPrChange>
          </w:rPr>
          <w:t>查看此</w:t>
        </w:r>
        <w:proofErr w:type="gramEnd"/>
        <w:r w:rsidR="00477FBF" w:rsidRPr="004C0492">
          <w:rPr>
            <w:rFonts w:hint="eastAsia"/>
            <w:sz w:val="28"/>
            <w:szCs w:val="28"/>
            <w:rPrChange w:id="2360" w:author="吴 珊珊" w:date="2019-10-31T09:53:00Z">
              <w:rPr>
                <w:rFonts w:hint="eastAsia"/>
              </w:rPr>
            </w:rPrChange>
          </w:rPr>
          <w:t>历史联系的详细信息</w:t>
        </w:r>
      </w:ins>
      <w:ins w:id="2361" w:author="吴 珊珊" w:date="2019-10-29T14:51:00Z">
        <w:r w:rsidR="00477FBF" w:rsidRPr="004C0492">
          <w:rPr>
            <w:rFonts w:hint="eastAsia"/>
            <w:sz w:val="28"/>
            <w:szCs w:val="28"/>
            <w:rPrChange w:id="2362" w:author="吴 珊珊" w:date="2019-10-31T09:53:00Z">
              <w:rPr>
                <w:rFonts w:hint="eastAsia"/>
              </w:rPr>
            </w:rPrChange>
          </w:rPr>
          <w:t>，</w:t>
        </w:r>
        <w:r w:rsidR="00751043" w:rsidRPr="004C0492">
          <w:rPr>
            <w:rFonts w:hint="eastAsia"/>
            <w:sz w:val="28"/>
            <w:szCs w:val="28"/>
            <w:rPrChange w:id="2363" w:author="吴 珊珊" w:date="2019-10-31T09:53:00Z">
              <w:rPr>
                <w:rFonts w:hint="eastAsia"/>
              </w:rPr>
            </w:rPrChange>
          </w:rPr>
          <w:t>包含姓名、性别、来电号码、联系方式、联系地址、单位、职务、备注</w:t>
        </w:r>
      </w:ins>
      <w:ins w:id="2364" w:author="吴 珊珊" w:date="2019-10-29T14:52:00Z">
        <w:r w:rsidR="00477FBF" w:rsidRPr="004C0492">
          <w:rPr>
            <w:rFonts w:hint="eastAsia"/>
            <w:sz w:val="28"/>
            <w:szCs w:val="28"/>
            <w:rPrChange w:id="2365" w:author="吴 珊珊" w:date="2019-10-31T09:53:00Z">
              <w:rPr>
                <w:rFonts w:hint="eastAsia"/>
              </w:rPr>
            </w:rPrChange>
          </w:rPr>
          <w:t>；</w:t>
        </w:r>
      </w:ins>
    </w:p>
    <w:p w14:paraId="793EEC39" w14:textId="198516BF" w:rsidR="00477FBF" w:rsidRPr="004C0492" w:rsidRDefault="00477FBF">
      <w:pPr>
        <w:ind w:firstLine="560"/>
        <w:rPr>
          <w:ins w:id="2366" w:author="吴 珊珊" w:date="2019-10-29T14:53:00Z"/>
          <w:sz w:val="28"/>
          <w:szCs w:val="28"/>
          <w:rPrChange w:id="2367" w:author="吴 珊珊" w:date="2019-10-31T09:53:00Z">
            <w:rPr>
              <w:ins w:id="2368" w:author="吴 珊珊" w:date="2019-10-29T14:53:00Z"/>
            </w:rPr>
          </w:rPrChange>
        </w:rPr>
      </w:pPr>
      <w:ins w:id="2369" w:author="吴 珊珊" w:date="2019-10-29T14:52:00Z">
        <w:r w:rsidRPr="004C0492">
          <w:rPr>
            <w:rFonts w:hint="eastAsia"/>
            <w:sz w:val="28"/>
            <w:szCs w:val="28"/>
            <w:rPrChange w:id="2370" w:author="吴 珊珊" w:date="2019-10-31T09:53:00Z">
              <w:rPr>
                <w:rFonts w:hint="eastAsia"/>
              </w:rPr>
            </w:rPrChange>
          </w:rPr>
          <w:t>4</w:t>
        </w:r>
        <w:r w:rsidRPr="004C0492">
          <w:rPr>
            <w:rFonts w:hint="eastAsia"/>
            <w:sz w:val="28"/>
            <w:szCs w:val="28"/>
            <w:rPrChange w:id="2371" w:author="吴 珊珊" w:date="2019-10-31T09:53:00Z">
              <w:rPr>
                <w:rFonts w:hint="eastAsia"/>
              </w:rPr>
            </w:rPrChange>
          </w:rPr>
          <w:t>）查看更多：可查看当前来电</w:t>
        </w:r>
      </w:ins>
      <w:ins w:id="2372" w:author="吴 珊珊" w:date="2019-10-29T14:53:00Z">
        <w:r w:rsidRPr="004C0492">
          <w:rPr>
            <w:rFonts w:hint="eastAsia"/>
            <w:sz w:val="28"/>
            <w:szCs w:val="28"/>
            <w:rPrChange w:id="2373" w:author="吴 珊珊" w:date="2019-10-31T09:53:00Z">
              <w:rPr>
                <w:rFonts w:hint="eastAsia"/>
              </w:rPr>
            </w:rPrChange>
          </w:rPr>
          <w:t>号码的所有历史联系人信息；</w:t>
        </w:r>
      </w:ins>
    </w:p>
    <w:p w14:paraId="21C65044" w14:textId="71FD380B" w:rsidR="00477FBF" w:rsidRPr="004C0492" w:rsidRDefault="00477FBF">
      <w:pPr>
        <w:ind w:firstLine="560"/>
        <w:rPr>
          <w:sz w:val="28"/>
          <w:szCs w:val="28"/>
          <w:rPrChange w:id="2374" w:author="吴 珊珊" w:date="2019-10-31T09:53:00Z">
            <w:rPr/>
          </w:rPrChange>
        </w:rPr>
      </w:pPr>
      <w:ins w:id="2375" w:author="吴 珊珊" w:date="2019-10-29T14:53:00Z">
        <w:r w:rsidRPr="004C0492">
          <w:rPr>
            <w:rFonts w:hint="eastAsia"/>
            <w:sz w:val="28"/>
            <w:szCs w:val="28"/>
            <w:rPrChange w:id="2376" w:author="吴 珊珊" w:date="2019-10-31T09:53:00Z">
              <w:rPr>
                <w:rFonts w:hint="eastAsia"/>
              </w:rPr>
            </w:rPrChange>
          </w:rPr>
          <w:t>5</w:t>
        </w:r>
        <w:r w:rsidRPr="004C0492">
          <w:rPr>
            <w:rFonts w:hint="eastAsia"/>
            <w:sz w:val="28"/>
            <w:szCs w:val="28"/>
            <w:rPrChange w:id="2377" w:author="吴 珊珊" w:date="2019-10-31T09:53:00Z">
              <w:rPr>
                <w:rFonts w:hint="eastAsia"/>
              </w:rPr>
            </w:rPrChange>
          </w:rPr>
          <w:t>）</w:t>
        </w:r>
      </w:ins>
      <w:ins w:id="2378" w:author="吴 珊珊" w:date="2019-10-29T14:57:00Z">
        <w:r w:rsidRPr="004C0492">
          <w:rPr>
            <w:rFonts w:hint="eastAsia"/>
            <w:sz w:val="28"/>
            <w:szCs w:val="28"/>
            <w:rPrChange w:id="2379" w:author="吴 珊珊" w:date="2019-10-31T09:53:00Z">
              <w:rPr>
                <w:rFonts w:hint="eastAsia"/>
              </w:rPr>
            </w:rPrChange>
          </w:rPr>
          <w:t>若是“摘机”后自动弹出的录入工单页面，则</w:t>
        </w:r>
      </w:ins>
      <w:ins w:id="2380" w:author="吴 珊珊" w:date="2019-10-29T14:58:00Z">
        <w:r w:rsidRPr="004C0492">
          <w:rPr>
            <w:rFonts w:hint="eastAsia"/>
            <w:sz w:val="28"/>
            <w:szCs w:val="28"/>
            <w:rPrChange w:id="2381" w:author="吴 珊珊" w:date="2019-10-31T09:53:00Z">
              <w:rPr>
                <w:rFonts w:hint="eastAsia"/>
              </w:rPr>
            </w:rPrChange>
          </w:rPr>
          <w:t>系统自动查询历史联系人信息，并可自动默认最新一条联系人，自动填充至“编辑联系人”栏。</w:t>
        </w:r>
      </w:ins>
    </w:p>
    <w:p w14:paraId="0D615CF0" w14:textId="77777777" w:rsidR="00CF7D43" w:rsidRPr="004C0492" w:rsidDel="00D023E0" w:rsidRDefault="00CF7D43">
      <w:pPr>
        <w:pStyle w:val="5"/>
        <w:numPr>
          <w:ilvl w:val="4"/>
          <w:numId w:val="8"/>
        </w:numPr>
        <w:rPr>
          <w:del w:id="2382" w:author="吴 珊珊" w:date="2019-10-29T15:11:00Z"/>
          <w:rPrChange w:id="2383" w:author="吴 珊珊" w:date="2019-10-31T09:53:00Z">
            <w:rPr>
              <w:del w:id="2384" w:author="吴 珊珊" w:date="2019-10-29T15:11:00Z"/>
            </w:rPr>
          </w:rPrChange>
        </w:rPr>
        <w:pPrChange w:id="2385" w:author="吴 珊珊" w:date="2019-10-29T11:04:00Z">
          <w:pPr>
            <w:pStyle w:val="a6"/>
            <w:numPr>
              <w:ilvl w:val="4"/>
              <w:numId w:val="1"/>
            </w:numPr>
            <w:ind w:left="1800" w:firstLineChars="0" w:hanging="1800"/>
            <w:outlineLvl w:val="5"/>
          </w:pPr>
        </w:pPrChange>
      </w:pPr>
      <w:ins w:id="2386" w:author="吴 珊珊" w:date="2019-10-29T15:12:00Z">
        <w:r w:rsidRPr="004C0492">
          <w:rPr>
            <w:rFonts w:hint="eastAsia"/>
            <w:rPrChange w:id="2387" w:author="吴 珊珊" w:date="2019-10-31T09:53:00Z">
              <w:rPr>
                <w:rFonts w:hint="eastAsia"/>
              </w:rPr>
            </w:rPrChange>
          </w:rPr>
          <w:t>6）</w:t>
        </w:r>
      </w:ins>
      <w:moveFromRangeStart w:id="2388" w:author="吴 珊珊" w:date="2019-10-29T15:11:00Z" w:name="move23254322"/>
      <w:del w:id="2389" w:author="吴 珊珊" w:date="2019-10-29T15:11:00Z">
        <w:r w:rsidRPr="004C0492" w:rsidDel="00D023E0">
          <w:rPr>
            <w:rFonts w:hint="eastAsia"/>
            <w:rPrChange w:id="2390" w:author="吴 珊珊" w:date="2019-10-31T09:53:00Z">
              <w:rPr>
                <w:rFonts w:hint="eastAsia"/>
              </w:rPr>
            </w:rPrChange>
          </w:rPr>
          <w:delText>标记号码</w:delText>
        </w:r>
      </w:del>
    </w:p>
    <w:p w14:paraId="6B371AB5" w14:textId="77777777" w:rsidR="00CF7D43" w:rsidRPr="004C0492" w:rsidDel="00D023E0" w:rsidRDefault="00CF7D43" w:rsidP="009013E7">
      <w:pPr>
        <w:ind w:firstLine="560"/>
        <w:rPr>
          <w:del w:id="2391" w:author="吴 珊珊" w:date="2019-10-29T15:11:00Z"/>
          <w:sz w:val="28"/>
          <w:szCs w:val="28"/>
          <w:rPrChange w:id="2392" w:author="吴 珊珊" w:date="2019-10-31T09:53:00Z">
            <w:rPr>
              <w:del w:id="2393" w:author="吴 珊珊" w:date="2019-10-29T15:11:00Z"/>
            </w:rPr>
          </w:rPrChange>
        </w:rPr>
      </w:pPr>
      <w:del w:id="2394" w:author="吴 珊珊" w:date="2019-10-29T15:11:00Z">
        <w:r w:rsidRPr="004C0492" w:rsidDel="00D023E0">
          <w:rPr>
            <w:rFonts w:hint="eastAsia"/>
            <w:sz w:val="28"/>
            <w:szCs w:val="28"/>
            <w:rPrChange w:id="2395" w:author="吴 珊珊" w:date="2019-10-31T09:53:00Z">
              <w:rPr>
                <w:rFonts w:hint="eastAsia"/>
              </w:rPr>
            </w:rPrChange>
          </w:rPr>
          <w:delText>根据标记号码标记，对重点关注的联系人提供特殊标志展示。</w:delText>
        </w:r>
      </w:del>
    </w:p>
    <w:p w14:paraId="478BE7A0" w14:textId="3C088272" w:rsidR="00B81006" w:rsidRPr="004C0492" w:rsidDel="00CF7D43" w:rsidRDefault="00CF7D43">
      <w:pPr>
        <w:pStyle w:val="5"/>
        <w:numPr>
          <w:ilvl w:val="4"/>
          <w:numId w:val="8"/>
        </w:numPr>
        <w:rPr>
          <w:del w:id="2396" w:author="吴 珊珊" w:date="2019-10-29T15:12:00Z"/>
          <w:rPrChange w:id="2397" w:author="吴 珊珊" w:date="2019-10-31T09:53:00Z">
            <w:rPr>
              <w:del w:id="2398" w:author="吴 珊珊" w:date="2019-10-29T15:12:00Z"/>
            </w:rPr>
          </w:rPrChange>
        </w:rPr>
        <w:pPrChange w:id="2399" w:author="吴 珊珊" w:date="2019-10-29T11:05:00Z">
          <w:pPr>
            <w:pStyle w:val="a6"/>
            <w:numPr>
              <w:ilvl w:val="4"/>
              <w:numId w:val="1"/>
            </w:numPr>
            <w:ind w:left="1800" w:firstLineChars="0" w:hanging="1800"/>
            <w:outlineLvl w:val="5"/>
          </w:pPr>
        </w:pPrChange>
      </w:pPr>
      <w:del w:id="2400" w:author="吴 珊珊" w:date="2019-10-29T15:11:00Z">
        <w:r w:rsidRPr="004C0492" w:rsidDel="00CF7D43">
          <w:rPr>
            <w:rFonts w:hint="eastAsia"/>
            <w:rPrChange w:id="2401" w:author="吴 珊珊" w:date="2019-10-31T09:53:00Z">
              <w:rPr>
                <w:rFonts w:hint="eastAsia"/>
              </w:rPr>
            </w:rPrChange>
          </w:rPr>
          <w:delText xml:space="preserve"> </w:delText>
        </w:r>
      </w:del>
      <w:moveFromRangeEnd w:id="2388"/>
      <w:del w:id="2402" w:author="吴 珊珊" w:date="2019-10-29T15:12:00Z">
        <w:r w:rsidR="00CE4161" w:rsidRPr="004C0492" w:rsidDel="00CF7D43">
          <w:rPr>
            <w:rFonts w:hint="eastAsia"/>
            <w:rPrChange w:id="2403" w:author="吴 珊珊" w:date="2019-10-31T09:53:00Z">
              <w:rPr>
                <w:rFonts w:hint="eastAsia"/>
              </w:rPr>
            </w:rPrChange>
          </w:rPr>
          <w:delText>联系人编辑关联</w:delText>
        </w:r>
      </w:del>
    </w:p>
    <w:p w14:paraId="5DC668F1" w14:textId="5B6F305A" w:rsidR="00CE4161" w:rsidRPr="004C0492" w:rsidRDefault="00CF7D43" w:rsidP="00CE4161">
      <w:pPr>
        <w:ind w:firstLine="560"/>
        <w:rPr>
          <w:ins w:id="2404" w:author="吴 珊珊" w:date="2019-10-29T15:21:00Z"/>
          <w:sz w:val="28"/>
          <w:szCs w:val="28"/>
          <w:rPrChange w:id="2405" w:author="吴 珊珊" w:date="2019-10-31T09:53:00Z">
            <w:rPr>
              <w:ins w:id="2406" w:author="吴 珊珊" w:date="2019-10-29T15:21:00Z"/>
            </w:rPr>
          </w:rPrChange>
        </w:rPr>
      </w:pPr>
      <w:del w:id="2407" w:author="吴 珊珊" w:date="2019-10-29T15:13:00Z">
        <w:r w:rsidRPr="004C0492" w:rsidDel="00CF7D43">
          <w:rPr>
            <w:rFonts w:hint="eastAsia"/>
            <w:sz w:val="28"/>
            <w:szCs w:val="28"/>
            <w:rPrChange w:id="2408" w:author="吴 珊珊" w:date="2019-10-31T09:53:00Z">
              <w:rPr>
                <w:rFonts w:hint="eastAsia"/>
              </w:rPr>
            </w:rPrChange>
          </w:rPr>
          <w:delText>历史联系人支持选中，</w:delText>
        </w:r>
      </w:del>
      <w:ins w:id="2409" w:author="吴 珊珊" w:date="2019-10-29T15:13:00Z">
        <w:r w:rsidRPr="004C0492">
          <w:rPr>
            <w:rFonts w:hint="eastAsia"/>
            <w:sz w:val="28"/>
            <w:szCs w:val="28"/>
            <w:rPrChange w:id="2410" w:author="吴 珊珊" w:date="2019-10-31T09:53:00Z">
              <w:rPr>
                <w:rFonts w:hint="eastAsia"/>
              </w:rPr>
            </w:rPrChange>
          </w:rPr>
          <w:t>若默认的历史联系人不对，可修改历史联系人信息，</w:t>
        </w:r>
      </w:ins>
      <w:r w:rsidR="00CE4161" w:rsidRPr="004C0492">
        <w:rPr>
          <w:rFonts w:hint="eastAsia"/>
          <w:sz w:val="28"/>
          <w:szCs w:val="28"/>
          <w:rPrChange w:id="2411" w:author="吴 珊珊" w:date="2019-10-31T09:53:00Z">
            <w:rPr>
              <w:rFonts w:hint="eastAsia"/>
            </w:rPr>
          </w:rPrChange>
        </w:rPr>
        <w:t>选中后</w:t>
      </w:r>
      <w:ins w:id="2412" w:author="吴 珊珊" w:date="2019-10-29T15:15:00Z">
        <w:r w:rsidRPr="004C0492">
          <w:rPr>
            <w:rFonts w:hint="eastAsia"/>
            <w:sz w:val="28"/>
            <w:szCs w:val="28"/>
            <w:rPrChange w:id="2413" w:author="吴 珊珊" w:date="2019-10-31T09:53:00Z">
              <w:rPr>
                <w:rFonts w:hint="eastAsia"/>
              </w:rPr>
            </w:rPrChange>
          </w:rPr>
          <w:t>可</w:t>
        </w:r>
      </w:ins>
      <w:r w:rsidR="00CE4161" w:rsidRPr="004C0492">
        <w:rPr>
          <w:rFonts w:hint="eastAsia"/>
          <w:sz w:val="28"/>
          <w:szCs w:val="28"/>
          <w:rPrChange w:id="2414" w:author="吴 珊珊" w:date="2019-10-31T09:53:00Z">
            <w:rPr>
              <w:rFonts w:hint="eastAsia"/>
            </w:rPr>
          </w:rPrChange>
        </w:rPr>
        <w:t>将该条联系人信息</w:t>
      </w:r>
      <w:ins w:id="2415" w:author="吴 珊珊" w:date="2019-10-29T15:15:00Z">
        <w:r w:rsidRPr="004C0492">
          <w:rPr>
            <w:rFonts w:hint="eastAsia"/>
            <w:sz w:val="28"/>
            <w:szCs w:val="28"/>
            <w:rPrChange w:id="2416" w:author="吴 珊珊" w:date="2019-10-31T09:53:00Z">
              <w:rPr>
                <w:rFonts w:hint="eastAsia"/>
              </w:rPr>
            </w:rPrChange>
          </w:rPr>
          <w:t>填充至“编辑联系人”栏</w:t>
        </w:r>
      </w:ins>
      <w:del w:id="2417" w:author="吴 珊珊" w:date="2019-10-29T15:15:00Z">
        <w:r w:rsidR="00CE4161" w:rsidRPr="004C0492" w:rsidDel="00CF7D43">
          <w:rPr>
            <w:rFonts w:hint="eastAsia"/>
            <w:sz w:val="28"/>
            <w:szCs w:val="28"/>
            <w:rPrChange w:id="2418" w:author="吴 珊珊" w:date="2019-10-31T09:53:00Z">
              <w:rPr>
                <w:rFonts w:hint="eastAsia"/>
              </w:rPr>
            </w:rPrChange>
          </w:rPr>
          <w:delText>关联到联系人信息编辑区域</w:delText>
        </w:r>
      </w:del>
      <w:r w:rsidR="00CE4161" w:rsidRPr="004C0492">
        <w:rPr>
          <w:rFonts w:hint="eastAsia"/>
          <w:sz w:val="28"/>
          <w:szCs w:val="28"/>
          <w:rPrChange w:id="2419" w:author="吴 珊珊" w:date="2019-10-31T09:53:00Z">
            <w:rPr>
              <w:rFonts w:hint="eastAsia"/>
            </w:rPr>
          </w:rPrChange>
        </w:rPr>
        <w:t>。</w:t>
      </w:r>
    </w:p>
    <w:p w14:paraId="539EC1F6" w14:textId="54F7DD89" w:rsidR="00CF7D43" w:rsidRPr="004C0492" w:rsidRDefault="00CF7D43" w:rsidP="00CE4161">
      <w:pPr>
        <w:ind w:firstLine="560"/>
        <w:rPr>
          <w:ins w:id="2420" w:author="吴 珊珊" w:date="2019-10-29T15:21:00Z"/>
          <w:sz w:val="28"/>
          <w:szCs w:val="28"/>
          <w:rPrChange w:id="2421" w:author="吴 珊珊" w:date="2019-10-31T09:53:00Z">
            <w:rPr>
              <w:ins w:id="2422" w:author="吴 珊珊" w:date="2019-10-29T15:21:00Z"/>
            </w:rPr>
          </w:rPrChange>
        </w:rPr>
      </w:pPr>
      <w:ins w:id="2423" w:author="吴 珊珊" w:date="2019-10-29T15:21:00Z">
        <w:r w:rsidRPr="004C0492">
          <w:rPr>
            <w:rFonts w:hint="eastAsia"/>
            <w:sz w:val="28"/>
            <w:szCs w:val="28"/>
            <w:rPrChange w:id="2424" w:author="吴 珊珊" w:date="2019-10-31T09:53:00Z">
              <w:rPr>
                <w:rFonts w:hint="eastAsia"/>
              </w:rPr>
            </w:rPrChange>
          </w:rPr>
          <w:t>7</w:t>
        </w:r>
        <w:r w:rsidRPr="004C0492">
          <w:rPr>
            <w:rFonts w:hint="eastAsia"/>
            <w:sz w:val="28"/>
            <w:szCs w:val="28"/>
            <w:rPrChange w:id="2425" w:author="吴 珊珊" w:date="2019-10-31T09:53:00Z">
              <w:rPr>
                <w:rFonts w:hint="eastAsia"/>
              </w:rPr>
            </w:rPrChange>
          </w:rPr>
          <w:t>）查询功能：</w:t>
        </w:r>
      </w:ins>
    </w:p>
    <w:p w14:paraId="43FAB506" w14:textId="5C40B09A" w:rsidR="00CF7D43" w:rsidRPr="004C0492" w:rsidRDefault="00BD4B45" w:rsidP="00CE4161">
      <w:pPr>
        <w:ind w:firstLine="560"/>
        <w:rPr>
          <w:ins w:id="2426" w:author="吴 珊珊" w:date="2019-10-29T15:25:00Z"/>
          <w:sz w:val="28"/>
          <w:szCs w:val="28"/>
          <w:rPrChange w:id="2427" w:author="吴 珊珊" w:date="2019-10-31T09:53:00Z">
            <w:rPr>
              <w:ins w:id="2428" w:author="吴 珊珊" w:date="2019-10-29T15:25:00Z"/>
            </w:rPr>
          </w:rPrChange>
        </w:rPr>
      </w:pPr>
      <w:ins w:id="2429" w:author="吴 珊珊" w:date="2019-10-29T15:24:00Z">
        <w:r w:rsidRPr="004C0492">
          <w:rPr>
            <w:rFonts w:hint="eastAsia"/>
            <w:sz w:val="28"/>
            <w:szCs w:val="28"/>
            <w:rPrChange w:id="2430" w:author="吴 珊珊" w:date="2019-10-31T09:53:00Z">
              <w:rPr>
                <w:rFonts w:hint="eastAsia"/>
              </w:rPr>
            </w:rPrChange>
          </w:rPr>
          <w:t>可根据姓名、</w:t>
        </w:r>
        <w:r w:rsidRPr="004C0492">
          <w:rPr>
            <w:sz w:val="28"/>
            <w:szCs w:val="28"/>
            <w:rPrChange w:id="2431" w:author="吴 珊珊" w:date="2019-10-31T09:53:00Z">
              <w:rPr/>
            </w:rPrChange>
          </w:rPr>
          <w:t>来电号码</w:t>
        </w:r>
        <w:r w:rsidRPr="004C0492">
          <w:rPr>
            <w:rFonts w:hint="eastAsia"/>
            <w:sz w:val="28"/>
            <w:szCs w:val="28"/>
            <w:rPrChange w:id="2432" w:author="吴 珊珊" w:date="2019-10-31T09:53:00Z">
              <w:rPr>
                <w:rFonts w:hint="eastAsia"/>
              </w:rPr>
            </w:rPrChange>
          </w:rPr>
          <w:t>、联系方式、</w:t>
        </w:r>
        <w:r w:rsidRPr="004C0492">
          <w:rPr>
            <w:sz w:val="28"/>
            <w:szCs w:val="28"/>
            <w:rPrChange w:id="2433" w:author="吴 珊珊" w:date="2019-10-31T09:53:00Z">
              <w:rPr/>
            </w:rPrChange>
          </w:rPr>
          <w:t>身份证号</w:t>
        </w:r>
        <w:r w:rsidRPr="004C0492">
          <w:rPr>
            <w:rFonts w:hint="eastAsia"/>
            <w:sz w:val="28"/>
            <w:szCs w:val="28"/>
            <w:rPrChange w:id="2434" w:author="吴 珊珊" w:date="2019-10-31T09:53:00Z">
              <w:rPr>
                <w:rFonts w:hint="eastAsia"/>
              </w:rPr>
            </w:rPrChange>
          </w:rPr>
          <w:t>、昵称、</w:t>
        </w:r>
        <w:r w:rsidRPr="004C0492">
          <w:rPr>
            <w:sz w:val="28"/>
            <w:szCs w:val="28"/>
            <w:rPrChange w:id="2435" w:author="吴 珊珊" w:date="2019-10-31T09:53:00Z">
              <w:rPr/>
            </w:rPrChange>
          </w:rPr>
          <w:t>昵称</w:t>
        </w:r>
        <w:r w:rsidRPr="004C0492">
          <w:rPr>
            <w:sz w:val="28"/>
            <w:szCs w:val="28"/>
            <w:rPrChange w:id="2436" w:author="吴 珊珊" w:date="2019-10-31T09:53:00Z">
              <w:rPr/>
            </w:rPrChange>
          </w:rPr>
          <w:t>ID</w:t>
        </w:r>
        <w:r w:rsidRPr="004C0492">
          <w:rPr>
            <w:rFonts w:hint="eastAsia"/>
            <w:sz w:val="28"/>
            <w:szCs w:val="28"/>
            <w:rPrChange w:id="2437" w:author="吴 珊珊" w:date="2019-10-31T09:53:00Z">
              <w:rPr>
                <w:rFonts w:hint="eastAsia"/>
              </w:rPr>
            </w:rPrChange>
          </w:rPr>
          <w:t>查</w:t>
        </w:r>
        <w:r w:rsidRPr="004C0492">
          <w:rPr>
            <w:rFonts w:hint="eastAsia"/>
            <w:sz w:val="28"/>
            <w:szCs w:val="28"/>
            <w:rPrChange w:id="2438" w:author="吴 珊珊" w:date="2019-10-31T09:53:00Z">
              <w:rPr>
                <w:rFonts w:hint="eastAsia"/>
              </w:rPr>
            </w:rPrChange>
          </w:rPr>
          <w:lastRenderedPageBreak/>
          <w:t>询历史联系人信息。</w:t>
        </w:r>
      </w:ins>
    </w:p>
    <w:p w14:paraId="38C3E9A0" w14:textId="5FBCDD59" w:rsidR="00BD4B45" w:rsidRPr="004C0492" w:rsidRDefault="00BD4B45" w:rsidP="00CE4161">
      <w:pPr>
        <w:ind w:firstLine="560"/>
        <w:rPr>
          <w:sz w:val="28"/>
          <w:szCs w:val="28"/>
          <w:rPrChange w:id="2439" w:author="吴 珊珊" w:date="2019-10-31T09:53:00Z">
            <w:rPr/>
          </w:rPrChange>
        </w:rPr>
      </w:pPr>
      <w:ins w:id="2440" w:author="吴 珊珊" w:date="2019-10-29T15:25:00Z">
        <w:r w:rsidRPr="004C0492">
          <w:rPr>
            <w:sz w:val="28"/>
            <w:szCs w:val="28"/>
            <w:rPrChange w:id="2441" w:author="吴 珊珊" w:date="2019-10-31T09:53:00Z">
              <w:rPr/>
            </w:rPrChange>
          </w:rPr>
          <w:t>功能按钮</w:t>
        </w:r>
        <w:r w:rsidRPr="004C0492">
          <w:rPr>
            <w:rFonts w:hint="eastAsia"/>
            <w:sz w:val="28"/>
            <w:szCs w:val="28"/>
            <w:rPrChange w:id="2442" w:author="吴 珊珊" w:date="2019-10-31T09:53:00Z">
              <w:rPr>
                <w:rFonts w:hint="eastAsia"/>
              </w:rPr>
            </w:rPrChange>
          </w:rPr>
          <w:t>：查询、关闭。</w:t>
        </w:r>
      </w:ins>
    </w:p>
    <w:p w14:paraId="3C6D90BE" w14:textId="74B2C308" w:rsidR="00B81006" w:rsidRPr="004C0492" w:rsidRDefault="00B81006">
      <w:pPr>
        <w:pStyle w:val="4"/>
        <w:numPr>
          <w:ilvl w:val="3"/>
          <w:numId w:val="8"/>
        </w:numPr>
        <w:ind w:firstLineChars="0"/>
        <w:rPr>
          <w:rPrChange w:id="2443" w:author="吴 珊珊" w:date="2019-10-31T09:53:00Z">
            <w:rPr/>
          </w:rPrChange>
        </w:rPr>
        <w:pPrChange w:id="2444" w:author="吴 珊珊" w:date="2019-10-29T11:05:00Z">
          <w:pPr>
            <w:pStyle w:val="a6"/>
            <w:numPr>
              <w:ilvl w:val="3"/>
              <w:numId w:val="1"/>
            </w:numPr>
            <w:ind w:left="1440" w:firstLineChars="0" w:hanging="1440"/>
            <w:outlineLvl w:val="4"/>
          </w:pPr>
        </w:pPrChange>
      </w:pPr>
      <w:del w:id="2445" w:author="吴 珊珊" w:date="2019-10-29T15:28:00Z">
        <w:r w:rsidRPr="004C0492" w:rsidDel="00BD4B45">
          <w:rPr>
            <w:rFonts w:hint="eastAsia"/>
            <w:rPrChange w:id="2446" w:author="吴 珊珊" w:date="2019-10-31T09:53:00Z">
              <w:rPr>
                <w:rFonts w:hint="eastAsia"/>
              </w:rPr>
            </w:rPrChange>
          </w:rPr>
          <w:delText>历史</w:delText>
        </w:r>
      </w:del>
      <w:r w:rsidRPr="004C0492">
        <w:rPr>
          <w:rFonts w:hint="eastAsia"/>
          <w:rPrChange w:id="2447" w:author="吴 珊珊" w:date="2019-10-31T09:53:00Z">
            <w:rPr>
              <w:rFonts w:hint="eastAsia"/>
            </w:rPr>
          </w:rPrChange>
        </w:rPr>
        <w:t>联系人相关工单</w:t>
      </w:r>
    </w:p>
    <w:p w14:paraId="08F10158" w14:textId="038F4226" w:rsidR="00B81006" w:rsidRPr="004C0492" w:rsidDel="005850BF" w:rsidRDefault="003B6D43" w:rsidP="009013E7">
      <w:pPr>
        <w:ind w:firstLine="560"/>
        <w:rPr>
          <w:del w:id="2448" w:author="吴 珊珊" w:date="2019-10-29T16:12:00Z"/>
          <w:sz w:val="28"/>
          <w:szCs w:val="28"/>
          <w:rPrChange w:id="2449" w:author="吴 珊珊" w:date="2019-10-31T09:53:00Z">
            <w:rPr>
              <w:del w:id="2450" w:author="吴 珊珊" w:date="2019-10-29T16:12:00Z"/>
            </w:rPr>
          </w:rPrChange>
        </w:rPr>
      </w:pPr>
      <w:del w:id="2451" w:author="吴 珊珊" w:date="2019-10-29T15:38:00Z">
        <w:r w:rsidRPr="004C0492" w:rsidDel="00EB2B34">
          <w:rPr>
            <w:rFonts w:hint="eastAsia"/>
            <w:sz w:val="28"/>
            <w:szCs w:val="28"/>
            <w:rPrChange w:id="2452" w:author="吴 珊珊" w:date="2019-10-31T09:53:00Z">
              <w:rPr>
                <w:rFonts w:hint="eastAsia"/>
              </w:rPr>
            </w:rPrChange>
          </w:rPr>
          <w:delText>根据联系人查询的联系人信息，</w:delText>
        </w:r>
      </w:del>
      <w:del w:id="2453" w:author="吴 珊珊" w:date="2019-10-29T15:30:00Z">
        <w:r w:rsidR="004A31D5" w:rsidRPr="004C0492" w:rsidDel="00BD4B45">
          <w:rPr>
            <w:rFonts w:hint="eastAsia"/>
            <w:sz w:val="28"/>
            <w:szCs w:val="28"/>
            <w:rPrChange w:id="2454" w:author="吴 珊珊" w:date="2019-10-31T09:53:00Z">
              <w:rPr>
                <w:rFonts w:hint="eastAsia"/>
              </w:rPr>
            </w:rPrChange>
          </w:rPr>
          <w:delText>当接听来电时，自动展示第一个历史联系人的相关工单</w:delText>
        </w:r>
      </w:del>
      <w:del w:id="2455" w:author="吴 珊珊" w:date="2019-10-29T15:38:00Z">
        <w:r w:rsidR="004A31D5" w:rsidRPr="004C0492" w:rsidDel="00EB2B34">
          <w:rPr>
            <w:rFonts w:hint="eastAsia"/>
            <w:sz w:val="28"/>
            <w:szCs w:val="28"/>
            <w:rPrChange w:id="2456" w:author="吴 珊珊" w:date="2019-10-31T09:53:00Z">
              <w:rPr>
                <w:rFonts w:hint="eastAsia"/>
              </w:rPr>
            </w:rPrChange>
          </w:rPr>
          <w:delText>，</w:delText>
        </w:r>
        <w:r w:rsidRPr="004C0492" w:rsidDel="00EB2B34">
          <w:rPr>
            <w:rFonts w:hint="eastAsia"/>
            <w:sz w:val="28"/>
            <w:szCs w:val="28"/>
            <w:rPrChange w:id="2457" w:author="吴 珊珊" w:date="2019-10-31T09:53:00Z">
              <w:rPr>
                <w:rFonts w:hint="eastAsia"/>
              </w:rPr>
            </w:rPrChange>
          </w:rPr>
          <w:delText>查询出</w:delText>
        </w:r>
      </w:del>
      <w:r w:rsidRPr="004C0492">
        <w:rPr>
          <w:rFonts w:hint="eastAsia"/>
          <w:sz w:val="28"/>
          <w:szCs w:val="28"/>
          <w:rPrChange w:id="2458" w:author="吴 珊珊" w:date="2019-10-31T09:53:00Z">
            <w:rPr>
              <w:rFonts w:hint="eastAsia"/>
            </w:rPr>
          </w:rPrChange>
        </w:rPr>
        <w:t>历史联系人相关工单，默认展示前</w:t>
      </w:r>
      <w:r w:rsidRPr="004C0492">
        <w:rPr>
          <w:rFonts w:hint="eastAsia"/>
          <w:sz w:val="28"/>
          <w:szCs w:val="28"/>
          <w:rPrChange w:id="2459" w:author="吴 珊珊" w:date="2019-10-31T09:53:00Z">
            <w:rPr>
              <w:rFonts w:hint="eastAsia"/>
            </w:rPr>
          </w:rPrChange>
        </w:rPr>
        <w:t>5</w:t>
      </w:r>
      <w:r w:rsidRPr="004C0492">
        <w:rPr>
          <w:rFonts w:hint="eastAsia"/>
          <w:sz w:val="28"/>
          <w:szCs w:val="28"/>
          <w:rPrChange w:id="2460" w:author="吴 珊珊" w:date="2019-10-31T09:53:00Z">
            <w:rPr>
              <w:rFonts w:hint="eastAsia"/>
            </w:rPr>
          </w:rPrChange>
        </w:rPr>
        <w:t>条，提供“</w:t>
      </w:r>
      <w:ins w:id="2461" w:author="吴 珊珊" w:date="2019-10-29T15:39:00Z">
        <w:r w:rsidR="00EB2B34" w:rsidRPr="004C0492">
          <w:rPr>
            <w:sz w:val="28"/>
            <w:szCs w:val="28"/>
            <w:rPrChange w:id="2462" w:author="吴 珊珊" w:date="2019-10-31T09:53:00Z">
              <w:rPr/>
            </w:rPrChange>
          </w:rPr>
          <w:t>查看</w:t>
        </w:r>
      </w:ins>
      <w:del w:id="2463" w:author="吴 珊珊" w:date="2019-10-29T15:39:00Z">
        <w:r w:rsidRPr="004C0492" w:rsidDel="00EB2B34">
          <w:rPr>
            <w:rFonts w:hint="eastAsia"/>
            <w:sz w:val="28"/>
            <w:szCs w:val="28"/>
            <w:rPrChange w:id="2464" w:author="吴 珊珊" w:date="2019-10-31T09:53:00Z">
              <w:rPr>
                <w:rFonts w:hint="eastAsia"/>
              </w:rPr>
            </w:rPrChange>
          </w:rPr>
          <w:delText>显示</w:delText>
        </w:r>
      </w:del>
      <w:r w:rsidRPr="004C0492">
        <w:rPr>
          <w:rFonts w:hint="eastAsia"/>
          <w:sz w:val="28"/>
          <w:szCs w:val="28"/>
          <w:rPrChange w:id="2465" w:author="吴 珊珊" w:date="2019-10-31T09:53:00Z">
            <w:rPr>
              <w:rFonts w:hint="eastAsia"/>
            </w:rPr>
          </w:rPrChange>
        </w:rPr>
        <w:t>更多”按钮，点击</w:t>
      </w:r>
      <w:del w:id="2466" w:author="吴 珊珊" w:date="2019-10-29T15:39:00Z">
        <w:r w:rsidRPr="004C0492" w:rsidDel="00EB2B34">
          <w:rPr>
            <w:rFonts w:hint="eastAsia"/>
            <w:sz w:val="28"/>
            <w:szCs w:val="28"/>
            <w:rPrChange w:id="2467" w:author="吴 珊珊" w:date="2019-10-31T09:53:00Z">
              <w:rPr>
                <w:rFonts w:hint="eastAsia"/>
              </w:rPr>
            </w:rPrChange>
          </w:rPr>
          <w:delText>显示更多按钮，</w:delText>
        </w:r>
      </w:del>
      <w:ins w:id="2468" w:author="吴 珊珊" w:date="2019-10-29T15:39:00Z">
        <w:r w:rsidR="00EB2B34" w:rsidRPr="004C0492">
          <w:rPr>
            <w:rFonts w:hint="eastAsia"/>
            <w:sz w:val="28"/>
            <w:szCs w:val="28"/>
            <w:rPrChange w:id="2469" w:author="吴 珊珊" w:date="2019-10-31T09:53:00Z">
              <w:rPr>
                <w:rFonts w:hint="eastAsia"/>
              </w:rPr>
            </w:rPrChange>
          </w:rPr>
          <w:t>可</w:t>
        </w:r>
      </w:ins>
      <w:r w:rsidRPr="004C0492">
        <w:rPr>
          <w:rFonts w:hint="eastAsia"/>
          <w:sz w:val="28"/>
          <w:szCs w:val="28"/>
          <w:rPrChange w:id="2470" w:author="吴 珊珊" w:date="2019-10-31T09:53:00Z">
            <w:rPr>
              <w:rFonts w:hint="eastAsia"/>
            </w:rPr>
          </w:rPrChange>
        </w:rPr>
        <w:t>展示历史联系人的所有相关工单</w:t>
      </w:r>
      <w:ins w:id="2471" w:author="吴 珊珊" w:date="2019-10-29T16:12:00Z">
        <w:r w:rsidR="005850BF" w:rsidRPr="004C0492">
          <w:rPr>
            <w:rFonts w:hint="eastAsia"/>
            <w:sz w:val="28"/>
            <w:szCs w:val="28"/>
            <w:rPrChange w:id="2472" w:author="吴 珊珊" w:date="2019-10-31T09:53:00Z">
              <w:rPr>
                <w:rFonts w:hint="eastAsia"/>
              </w:rPr>
            </w:rPrChange>
          </w:rPr>
          <w:t>，</w:t>
        </w:r>
      </w:ins>
      <w:del w:id="2473" w:author="吴 珊珊" w:date="2019-10-29T16:12:00Z">
        <w:r w:rsidRPr="004C0492" w:rsidDel="005850BF">
          <w:rPr>
            <w:rFonts w:hint="eastAsia"/>
            <w:sz w:val="28"/>
            <w:szCs w:val="28"/>
            <w:rPrChange w:id="2474" w:author="吴 珊珊" w:date="2019-10-31T09:53:00Z">
              <w:rPr>
                <w:rFonts w:hint="eastAsia"/>
              </w:rPr>
            </w:rPrChange>
          </w:rPr>
          <w:delText>。</w:delText>
        </w:r>
      </w:del>
    </w:p>
    <w:p w14:paraId="6BBC6553" w14:textId="71D26DEE" w:rsidR="004A31D5" w:rsidRPr="004C0492" w:rsidRDefault="004A31D5" w:rsidP="009013E7">
      <w:pPr>
        <w:ind w:firstLine="560"/>
        <w:rPr>
          <w:ins w:id="2475" w:author="吴 珊珊" w:date="2019-10-29T15:30:00Z"/>
          <w:sz w:val="28"/>
          <w:szCs w:val="28"/>
          <w:rPrChange w:id="2476" w:author="吴 珊珊" w:date="2019-10-31T09:53:00Z">
            <w:rPr>
              <w:ins w:id="2477" w:author="吴 珊珊" w:date="2019-10-29T15:30:00Z"/>
            </w:rPr>
          </w:rPrChange>
        </w:rPr>
      </w:pPr>
      <w:r w:rsidRPr="004C0492">
        <w:rPr>
          <w:rFonts w:hint="eastAsia"/>
          <w:color w:val="FF0000"/>
          <w:sz w:val="28"/>
          <w:szCs w:val="28"/>
          <w:rPrChange w:id="2478" w:author="吴 珊珊" w:date="2019-10-31T09:53:00Z">
            <w:rPr>
              <w:rFonts w:hint="eastAsia"/>
              <w:color w:val="FF0000"/>
            </w:rPr>
          </w:rPrChange>
        </w:rPr>
        <w:t>*</w:t>
      </w:r>
      <w:r w:rsidRPr="004C0492">
        <w:rPr>
          <w:rFonts w:hint="eastAsia"/>
          <w:sz w:val="28"/>
          <w:szCs w:val="28"/>
          <w:rPrChange w:id="2479" w:author="吴 珊珊" w:date="2019-10-31T09:53:00Z">
            <w:rPr>
              <w:rFonts w:hint="eastAsia"/>
            </w:rPr>
          </w:rPrChange>
        </w:rPr>
        <w:t>普通</w:t>
      </w:r>
      <w:del w:id="2480" w:author="吴 珊珊" w:date="2019-10-30T17:24:00Z">
        <w:r w:rsidRPr="004C0492" w:rsidDel="00751043">
          <w:rPr>
            <w:rFonts w:hint="eastAsia"/>
            <w:sz w:val="28"/>
            <w:szCs w:val="28"/>
            <w:rPrChange w:id="2481" w:author="吴 珊珊" w:date="2019-10-31T09:53:00Z">
              <w:rPr>
                <w:rFonts w:hint="eastAsia"/>
              </w:rPr>
            </w:rPrChange>
          </w:rPr>
          <w:delText>话务员</w:delText>
        </w:r>
      </w:del>
      <w:ins w:id="2482" w:author="吴 珊珊" w:date="2019-10-30T17:24:00Z">
        <w:r w:rsidR="00751043" w:rsidRPr="004C0492">
          <w:rPr>
            <w:rFonts w:hint="eastAsia"/>
            <w:sz w:val="28"/>
            <w:szCs w:val="28"/>
            <w:rPrChange w:id="2483" w:author="吴 珊珊" w:date="2019-10-31T09:53:00Z">
              <w:rPr>
                <w:rFonts w:hint="eastAsia"/>
              </w:rPr>
            </w:rPrChange>
          </w:rPr>
          <w:t>受理人员</w:t>
        </w:r>
      </w:ins>
      <w:r w:rsidRPr="004C0492">
        <w:rPr>
          <w:rFonts w:hint="eastAsia"/>
          <w:sz w:val="28"/>
          <w:szCs w:val="28"/>
          <w:rPrChange w:id="2484" w:author="吴 珊珊" w:date="2019-10-31T09:53:00Z">
            <w:rPr>
              <w:rFonts w:hint="eastAsia"/>
            </w:rPr>
          </w:rPrChange>
        </w:rPr>
        <w:t>，历史联系人相关工单中不展示保密工单</w:t>
      </w:r>
      <w:ins w:id="2485" w:author="吴 珊珊" w:date="2019-10-29T15:39:00Z">
        <w:r w:rsidR="00EB2B34" w:rsidRPr="004C0492">
          <w:rPr>
            <w:rFonts w:hint="eastAsia"/>
            <w:sz w:val="28"/>
            <w:szCs w:val="28"/>
            <w:rPrChange w:id="2486" w:author="吴 珊珊" w:date="2019-10-31T09:53:00Z">
              <w:rPr>
                <w:rFonts w:hint="eastAsia"/>
              </w:rPr>
            </w:rPrChange>
          </w:rPr>
          <w:t>。</w:t>
        </w:r>
      </w:ins>
    </w:p>
    <w:p w14:paraId="2E1067E5" w14:textId="77777777" w:rsidR="00BD4B45" w:rsidRPr="004C0492" w:rsidRDefault="00BD4B45" w:rsidP="00BD4B45">
      <w:pPr>
        <w:ind w:firstLine="560"/>
        <w:rPr>
          <w:ins w:id="2487" w:author="吴 珊珊" w:date="2019-10-29T15:34:00Z"/>
          <w:sz w:val="28"/>
          <w:szCs w:val="28"/>
          <w:rPrChange w:id="2488" w:author="吴 珊珊" w:date="2019-10-31T09:53:00Z">
            <w:rPr>
              <w:ins w:id="2489" w:author="吴 珊珊" w:date="2019-10-29T15:34:00Z"/>
            </w:rPr>
          </w:rPrChange>
        </w:rPr>
      </w:pPr>
      <w:ins w:id="2490" w:author="吴 珊珊" w:date="2019-10-29T15:30:00Z">
        <w:r w:rsidRPr="004C0492">
          <w:rPr>
            <w:rFonts w:hint="eastAsia"/>
            <w:sz w:val="28"/>
            <w:szCs w:val="28"/>
            <w:rPrChange w:id="2491" w:author="吴 珊珊" w:date="2019-10-31T09:53:00Z">
              <w:rPr>
                <w:rFonts w:hint="eastAsia"/>
              </w:rPr>
            </w:rPrChange>
          </w:rPr>
          <w:t>当接听来电时，自动展示第一个历史联系人的相关工单，也可点击</w:t>
        </w:r>
      </w:ins>
      <w:ins w:id="2492" w:author="吴 珊珊" w:date="2019-10-29T15:33:00Z">
        <w:r w:rsidRPr="004C0492">
          <w:rPr>
            <w:rFonts w:hint="eastAsia"/>
            <w:sz w:val="28"/>
            <w:szCs w:val="28"/>
            <w:rPrChange w:id="2493" w:author="吴 珊珊" w:date="2019-10-31T09:53:00Z">
              <w:rPr>
                <w:rFonts w:hint="eastAsia"/>
              </w:rPr>
            </w:rPrChange>
          </w:rPr>
          <w:t>【</w:t>
        </w:r>
      </w:ins>
      <w:ins w:id="2494" w:author="吴 珊珊" w:date="2019-10-29T15:30:00Z">
        <w:r w:rsidRPr="004C0492">
          <w:rPr>
            <w:rFonts w:hint="eastAsia"/>
            <w:sz w:val="28"/>
            <w:szCs w:val="28"/>
            <w:rPrChange w:id="2495" w:author="吴 珊珊" w:date="2019-10-31T09:53:00Z">
              <w:rPr>
                <w:rFonts w:hint="eastAsia"/>
              </w:rPr>
            </w:rPrChange>
          </w:rPr>
          <w:t>相关工单</w:t>
        </w:r>
      </w:ins>
      <w:ins w:id="2496" w:author="吴 珊珊" w:date="2019-10-29T15:33:00Z">
        <w:r w:rsidRPr="004C0492">
          <w:rPr>
            <w:rFonts w:hint="eastAsia"/>
            <w:sz w:val="28"/>
            <w:szCs w:val="28"/>
            <w:rPrChange w:id="2497" w:author="吴 珊珊" w:date="2019-10-31T09:53:00Z">
              <w:rPr>
                <w:rFonts w:hint="eastAsia"/>
              </w:rPr>
            </w:rPrChange>
          </w:rPr>
          <w:t>】</w:t>
        </w:r>
      </w:ins>
      <w:ins w:id="2498" w:author="吴 珊珊" w:date="2019-10-29T15:30:00Z">
        <w:r w:rsidRPr="004C0492">
          <w:rPr>
            <w:rFonts w:hint="eastAsia"/>
            <w:sz w:val="28"/>
            <w:szCs w:val="28"/>
            <w:rPrChange w:id="2499" w:author="吴 珊珊" w:date="2019-10-31T09:53:00Z">
              <w:rPr>
                <w:rFonts w:hint="eastAsia"/>
              </w:rPr>
            </w:rPrChange>
          </w:rPr>
          <w:t>查询，点击查询后在历史联系人下方展示联系人相关工单</w:t>
        </w:r>
      </w:ins>
      <w:ins w:id="2500" w:author="吴 珊珊" w:date="2019-10-29T15:34:00Z">
        <w:r w:rsidRPr="004C0492">
          <w:rPr>
            <w:rFonts w:hint="eastAsia"/>
            <w:sz w:val="28"/>
            <w:szCs w:val="28"/>
            <w:rPrChange w:id="2501" w:author="吴 珊珊" w:date="2019-10-31T09:53:00Z">
              <w:rPr>
                <w:rFonts w:hint="eastAsia"/>
              </w:rPr>
            </w:rPrChange>
          </w:rPr>
          <w:t>。</w:t>
        </w:r>
      </w:ins>
    </w:p>
    <w:p w14:paraId="5FE9C0D4" w14:textId="1AE9015C" w:rsidR="00BD4B45" w:rsidRPr="004C0492" w:rsidRDefault="00BD4B45" w:rsidP="00BD4B45">
      <w:pPr>
        <w:ind w:firstLine="560"/>
        <w:rPr>
          <w:ins w:id="2502" w:author="吴 珊珊" w:date="2019-10-29T15:30:00Z"/>
          <w:sz w:val="28"/>
          <w:szCs w:val="28"/>
          <w:rPrChange w:id="2503" w:author="吴 珊珊" w:date="2019-10-31T09:53:00Z">
            <w:rPr>
              <w:ins w:id="2504" w:author="吴 珊珊" w:date="2019-10-29T15:30:00Z"/>
            </w:rPr>
          </w:rPrChange>
        </w:rPr>
      </w:pPr>
      <w:ins w:id="2505" w:author="吴 珊珊" w:date="2019-10-29T15:30:00Z">
        <w:r w:rsidRPr="004C0492">
          <w:rPr>
            <w:rFonts w:hint="eastAsia"/>
            <w:sz w:val="28"/>
            <w:szCs w:val="28"/>
            <w:rPrChange w:id="2506" w:author="吴 珊珊" w:date="2019-10-31T09:53:00Z">
              <w:rPr>
                <w:rFonts w:hint="eastAsia"/>
              </w:rPr>
            </w:rPrChange>
          </w:rPr>
          <w:t>展示</w:t>
        </w:r>
      </w:ins>
      <w:ins w:id="2507" w:author="吴 珊珊" w:date="2019-10-29T15:34:00Z">
        <w:r w:rsidRPr="004C0492">
          <w:rPr>
            <w:rFonts w:hint="eastAsia"/>
            <w:sz w:val="28"/>
            <w:szCs w:val="28"/>
            <w:rPrChange w:id="2508" w:author="吴 珊珊" w:date="2019-10-31T09:53:00Z">
              <w:rPr>
                <w:rFonts w:hint="eastAsia"/>
              </w:rPr>
            </w:rPrChange>
          </w:rPr>
          <w:t>列表内容</w:t>
        </w:r>
      </w:ins>
      <w:ins w:id="2509" w:author="吴 珊珊" w:date="2019-10-29T15:30:00Z">
        <w:r w:rsidRPr="004C0492">
          <w:rPr>
            <w:rFonts w:hint="eastAsia"/>
            <w:sz w:val="28"/>
            <w:szCs w:val="28"/>
            <w:rPrChange w:id="2510" w:author="吴 珊珊" w:date="2019-10-31T09:53:00Z">
              <w:rPr>
                <w:rFonts w:hint="eastAsia"/>
              </w:rPr>
            </w:rPrChange>
          </w:rPr>
          <w:t>包括：工单号</w:t>
        </w:r>
      </w:ins>
      <w:ins w:id="2511" w:author="吴 珊珊" w:date="2019-10-29T15:34:00Z">
        <w:r w:rsidRPr="004C0492">
          <w:rPr>
            <w:rFonts w:hint="eastAsia"/>
            <w:sz w:val="28"/>
            <w:szCs w:val="28"/>
            <w:rPrChange w:id="2512" w:author="吴 珊珊" w:date="2019-10-31T09:53:00Z">
              <w:rPr>
                <w:rFonts w:hint="eastAsia"/>
              </w:rPr>
            </w:rPrChange>
          </w:rPr>
          <w:t>、</w:t>
        </w:r>
      </w:ins>
      <w:ins w:id="2513" w:author="吴 珊珊" w:date="2019-10-29T15:30:00Z">
        <w:r w:rsidRPr="004C0492">
          <w:rPr>
            <w:sz w:val="28"/>
            <w:szCs w:val="28"/>
            <w:rPrChange w:id="2514" w:author="吴 珊珊" w:date="2019-10-31T09:53:00Z">
              <w:rPr/>
            </w:rPrChange>
          </w:rPr>
          <w:t>联系人</w:t>
        </w:r>
      </w:ins>
      <w:ins w:id="2515" w:author="吴 珊珊" w:date="2019-10-29T15:34:00Z">
        <w:r w:rsidRPr="004C0492">
          <w:rPr>
            <w:rFonts w:hint="eastAsia"/>
            <w:sz w:val="28"/>
            <w:szCs w:val="28"/>
            <w:rPrChange w:id="2516" w:author="吴 珊珊" w:date="2019-10-31T09:53:00Z">
              <w:rPr>
                <w:rFonts w:hint="eastAsia"/>
              </w:rPr>
            </w:rPrChange>
          </w:rPr>
          <w:t>、</w:t>
        </w:r>
      </w:ins>
      <w:ins w:id="2517" w:author="吴 珊珊" w:date="2019-10-29T15:30:00Z">
        <w:r w:rsidRPr="004C0492">
          <w:rPr>
            <w:sz w:val="28"/>
            <w:szCs w:val="28"/>
            <w:rPrChange w:id="2518" w:author="吴 珊珊" w:date="2019-10-31T09:53:00Z">
              <w:rPr/>
            </w:rPrChange>
          </w:rPr>
          <w:t>联系方式</w:t>
        </w:r>
      </w:ins>
      <w:ins w:id="2519" w:author="吴 珊珊" w:date="2019-10-29T15:34:00Z">
        <w:r w:rsidRPr="004C0492">
          <w:rPr>
            <w:rFonts w:hint="eastAsia"/>
            <w:sz w:val="28"/>
            <w:szCs w:val="28"/>
            <w:rPrChange w:id="2520" w:author="吴 珊珊" w:date="2019-10-31T09:53:00Z">
              <w:rPr>
                <w:rFonts w:hint="eastAsia"/>
              </w:rPr>
            </w:rPrChange>
          </w:rPr>
          <w:t>、</w:t>
        </w:r>
      </w:ins>
      <w:ins w:id="2521" w:author="吴 珊珊" w:date="2019-10-29T15:30:00Z">
        <w:r w:rsidRPr="004C0492">
          <w:rPr>
            <w:sz w:val="28"/>
            <w:szCs w:val="28"/>
            <w:rPrChange w:id="2522" w:author="吴 珊珊" w:date="2019-10-31T09:53:00Z">
              <w:rPr/>
            </w:rPrChange>
          </w:rPr>
          <w:t>办理类型</w:t>
        </w:r>
      </w:ins>
      <w:ins w:id="2523" w:author="吴 珊珊" w:date="2019-10-29T15:34:00Z">
        <w:r w:rsidRPr="004C0492">
          <w:rPr>
            <w:rFonts w:hint="eastAsia"/>
            <w:sz w:val="28"/>
            <w:szCs w:val="28"/>
            <w:rPrChange w:id="2524" w:author="吴 珊珊" w:date="2019-10-31T09:53:00Z">
              <w:rPr>
                <w:rFonts w:hint="eastAsia"/>
              </w:rPr>
            </w:rPrChange>
          </w:rPr>
          <w:t>、</w:t>
        </w:r>
      </w:ins>
      <w:ins w:id="2525" w:author="吴 珊珊" w:date="2019-10-29T15:30:00Z">
        <w:r w:rsidRPr="004C0492">
          <w:rPr>
            <w:sz w:val="28"/>
            <w:szCs w:val="28"/>
            <w:rPrChange w:id="2526" w:author="吴 珊珊" w:date="2019-10-31T09:53:00Z">
              <w:rPr/>
            </w:rPrChange>
          </w:rPr>
          <w:t>工单状态</w:t>
        </w:r>
      </w:ins>
      <w:ins w:id="2527" w:author="吴 珊珊" w:date="2019-10-29T15:34:00Z">
        <w:r w:rsidRPr="004C0492">
          <w:rPr>
            <w:rFonts w:hint="eastAsia"/>
            <w:sz w:val="28"/>
            <w:szCs w:val="28"/>
            <w:rPrChange w:id="2528" w:author="吴 珊珊" w:date="2019-10-31T09:53:00Z">
              <w:rPr>
                <w:rFonts w:hint="eastAsia"/>
              </w:rPr>
            </w:rPrChange>
          </w:rPr>
          <w:t>、</w:t>
        </w:r>
      </w:ins>
      <w:ins w:id="2529" w:author="吴 珊珊" w:date="2019-10-29T15:30:00Z">
        <w:r w:rsidRPr="004C0492">
          <w:rPr>
            <w:sz w:val="28"/>
            <w:szCs w:val="28"/>
            <w:rPrChange w:id="2530" w:author="吴 珊珊" w:date="2019-10-31T09:53:00Z">
              <w:rPr/>
            </w:rPrChange>
          </w:rPr>
          <w:t>是否不再办理</w:t>
        </w:r>
      </w:ins>
      <w:ins w:id="2531" w:author="吴 珊珊" w:date="2019-10-29T15:34:00Z">
        <w:r w:rsidRPr="004C0492">
          <w:rPr>
            <w:rFonts w:hint="eastAsia"/>
            <w:sz w:val="28"/>
            <w:szCs w:val="28"/>
            <w:rPrChange w:id="2532" w:author="吴 珊珊" w:date="2019-10-31T09:53:00Z">
              <w:rPr>
                <w:rFonts w:hint="eastAsia"/>
              </w:rPr>
            </w:rPrChange>
          </w:rPr>
          <w:t>、</w:t>
        </w:r>
      </w:ins>
      <w:ins w:id="2533" w:author="吴 珊珊" w:date="2019-10-29T15:30:00Z">
        <w:r w:rsidRPr="004C0492">
          <w:rPr>
            <w:sz w:val="28"/>
            <w:szCs w:val="28"/>
            <w:rPrChange w:id="2534" w:author="吴 珊珊" w:date="2019-10-31T09:53:00Z">
              <w:rPr/>
            </w:rPrChange>
          </w:rPr>
          <w:t>问题分类</w:t>
        </w:r>
      </w:ins>
      <w:ins w:id="2535" w:author="吴 珊珊" w:date="2019-10-29T15:34:00Z">
        <w:r w:rsidRPr="004C0492">
          <w:rPr>
            <w:rFonts w:hint="eastAsia"/>
            <w:sz w:val="28"/>
            <w:szCs w:val="28"/>
            <w:rPrChange w:id="2536" w:author="吴 珊珊" w:date="2019-10-31T09:53:00Z">
              <w:rPr>
                <w:rFonts w:hint="eastAsia"/>
              </w:rPr>
            </w:rPrChange>
          </w:rPr>
          <w:t>、【详细信息】</w:t>
        </w:r>
      </w:ins>
      <w:ins w:id="2537" w:author="吴 珊珊" w:date="2019-10-29T15:30:00Z">
        <w:r w:rsidRPr="004C0492">
          <w:rPr>
            <w:rFonts w:hint="eastAsia"/>
            <w:sz w:val="28"/>
            <w:szCs w:val="28"/>
            <w:rPrChange w:id="2538" w:author="吴 珊珊" w:date="2019-10-31T09:53:00Z">
              <w:rPr>
                <w:rFonts w:hint="eastAsia"/>
              </w:rPr>
            </w:rPrChange>
          </w:rPr>
          <w:t>。</w:t>
        </w:r>
      </w:ins>
    </w:p>
    <w:p w14:paraId="4FD956F4" w14:textId="708AD9A6" w:rsidR="00BD4B45" w:rsidRPr="004C0492" w:rsidDel="002258B9" w:rsidRDefault="00BD4B45" w:rsidP="00BD4B45">
      <w:pPr>
        <w:ind w:firstLine="560"/>
        <w:rPr>
          <w:del w:id="2539" w:author="吴 珊珊" w:date="2019-10-29T17:46:00Z"/>
          <w:sz w:val="28"/>
          <w:szCs w:val="28"/>
          <w:rPrChange w:id="2540" w:author="吴 珊珊" w:date="2019-10-31T09:53:00Z">
            <w:rPr>
              <w:del w:id="2541" w:author="吴 珊珊" w:date="2019-10-29T17:46:00Z"/>
            </w:rPr>
          </w:rPrChange>
        </w:rPr>
      </w:pPr>
    </w:p>
    <w:p w14:paraId="3272534E" w14:textId="3CFD7B32" w:rsidR="003B6D43" w:rsidRPr="004C0492" w:rsidRDefault="003B6D43">
      <w:pPr>
        <w:pStyle w:val="5"/>
        <w:numPr>
          <w:ilvl w:val="4"/>
          <w:numId w:val="8"/>
        </w:numPr>
        <w:rPr>
          <w:rPrChange w:id="2542" w:author="吴 珊珊" w:date="2019-10-31T09:53:00Z">
            <w:rPr/>
          </w:rPrChange>
        </w:rPr>
        <w:pPrChange w:id="2543" w:author="吴 珊珊" w:date="2019-10-29T11:05:00Z">
          <w:pPr>
            <w:pStyle w:val="a6"/>
            <w:numPr>
              <w:ilvl w:val="4"/>
              <w:numId w:val="1"/>
            </w:numPr>
            <w:ind w:left="1800" w:firstLineChars="0" w:hanging="1800"/>
            <w:outlineLvl w:val="5"/>
          </w:pPr>
        </w:pPrChange>
      </w:pPr>
      <w:r w:rsidRPr="004C0492">
        <w:rPr>
          <w:rFonts w:hint="eastAsia"/>
          <w:rPrChange w:id="2544" w:author="吴 珊珊" w:date="2019-10-31T09:53:00Z">
            <w:rPr>
              <w:rFonts w:hint="eastAsia"/>
            </w:rPr>
          </w:rPrChange>
        </w:rPr>
        <w:t>工单查看</w:t>
      </w:r>
      <w:ins w:id="2545" w:author="吴 珊珊" w:date="2019-10-29T16:13:00Z">
        <w:r w:rsidR="005850BF" w:rsidRPr="004C0492">
          <w:rPr>
            <w:rFonts w:hint="eastAsia"/>
            <w:rPrChange w:id="2546" w:author="吴 珊珊" w:date="2019-10-31T09:53:00Z">
              <w:rPr>
                <w:rFonts w:hint="eastAsia"/>
              </w:rPr>
            </w:rPrChange>
          </w:rPr>
          <w:t>（详细</w:t>
        </w:r>
      </w:ins>
      <w:ins w:id="2547" w:author="吴 珊珊" w:date="2019-10-29T16:14:00Z">
        <w:r w:rsidR="005850BF" w:rsidRPr="004C0492">
          <w:rPr>
            <w:rFonts w:hint="eastAsia"/>
            <w:rPrChange w:id="2548" w:author="吴 珊珊" w:date="2019-10-31T09:53:00Z">
              <w:rPr>
                <w:rFonts w:hint="eastAsia"/>
              </w:rPr>
            </w:rPrChange>
          </w:rPr>
          <w:t>信息</w:t>
        </w:r>
      </w:ins>
      <w:ins w:id="2549" w:author="吴 珊珊" w:date="2019-10-29T16:13:00Z">
        <w:r w:rsidR="005850BF" w:rsidRPr="004C0492">
          <w:rPr>
            <w:rFonts w:hint="eastAsia"/>
            <w:rPrChange w:id="2550" w:author="吴 珊珊" w:date="2019-10-31T09:53:00Z">
              <w:rPr>
                <w:rFonts w:hint="eastAsia"/>
              </w:rPr>
            </w:rPrChange>
          </w:rPr>
          <w:t>）</w:t>
        </w:r>
      </w:ins>
    </w:p>
    <w:p w14:paraId="5D2B86D6" w14:textId="7FE41363" w:rsidR="003B6D43" w:rsidRPr="004C0492" w:rsidRDefault="003B6D43" w:rsidP="004A31D5">
      <w:pPr>
        <w:ind w:firstLine="560"/>
        <w:rPr>
          <w:ins w:id="2551" w:author="吴 珊珊" w:date="2019-10-29T15:41:00Z"/>
          <w:sz w:val="28"/>
          <w:szCs w:val="28"/>
          <w:rPrChange w:id="2552" w:author="吴 珊珊" w:date="2019-10-31T09:53:00Z">
            <w:rPr>
              <w:ins w:id="2553" w:author="吴 珊珊" w:date="2019-10-29T15:41:00Z"/>
            </w:rPr>
          </w:rPrChange>
        </w:rPr>
      </w:pPr>
      <w:r w:rsidRPr="004C0492">
        <w:rPr>
          <w:rFonts w:hint="eastAsia"/>
          <w:sz w:val="28"/>
          <w:szCs w:val="28"/>
          <w:rPrChange w:id="2554" w:author="吴 珊珊" w:date="2019-10-31T09:53:00Z">
            <w:rPr>
              <w:rFonts w:hint="eastAsia"/>
            </w:rPr>
          </w:rPrChange>
        </w:rPr>
        <w:t>提供</w:t>
      </w:r>
      <w:ins w:id="2555" w:author="吴 珊珊" w:date="2019-10-29T15:40:00Z">
        <w:r w:rsidR="00EB2B34" w:rsidRPr="004C0492">
          <w:rPr>
            <w:rFonts w:hint="eastAsia"/>
            <w:sz w:val="28"/>
            <w:szCs w:val="28"/>
            <w:rPrChange w:id="2556" w:author="吴 珊珊" w:date="2019-10-31T09:53:00Z">
              <w:rPr>
                <w:rFonts w:hint="eastAsia"/>
              </w:rPr>
            </w:rPrChange>
          </w:rPr>
          <w:t>联系人相关工单的“详细信息”按钮</w:t>
        </w:r>
      </w:ins>
      <w:del w:id="2557" w:author="吴 珊珊" w:date="2019-10-29T15:40:00Z">
        <w:r w:rsidRPr="004C0492" w:rsidDel="00EB2B34">
          <w:rPr>
            <w:rFonts w:hint="eastAsia"/>
            <w:sz w:val="28"/>
            <w:szCs w:val="28"/>
            <w:rPrChange w:id="2558" w:author="吴 珊珊" w:date="2019-10-31T09:53:00Z">
              <w:rPr>
                <w:rFonts w:hint="eastAsia"/>
              </w:rPr>
            </w:rPrChange>
          </w:rPr>
          <w:delText>“详细信息”按钮</w:delText>
        </w:r>
      </w:del>
      <w:r w:rsidRPr="004C0492">
        <w:rPr>
          <w:rFonts w:hint="eastAsia"/>
          <w:sz w:val="28"/>
          <w:szCs w:val="28"/>
          <w:rPrChange w:id="2559" w:author="吴 珊珊" w:date="2019-10-31T09:53:00Z">
            <w:rPr>
              <w:rFonts w:hint="eastAsia"/>
            </w:rPr>
          </w:rPrChange>
        </w:rPr>
        <w:t>，点击按钮展示该工单</w:t>
      </w:r>
      <w:ins w:id="2560" w:author="吴 珊珊" w:date="2019-10-29T15:40:00Z">
        <w:r w:rsidR="00EB2B34" w:rsidRPr="004C0492">
          <w:rPr>
            <w:rFonts w:hint="eastAsia"/>
            <w:sz w:val="28"/>
            <w:szCs w:val="28"/>
            <w:rPrChange w:id="2561" w:author="吴 珊珊" w:date="2019-10-31T09:53:00Z">
              <w:rPr>
                <w:rFonts w:hint="eastAsia"/>
              </w:rPr>
            </w:rPrChange>
          </w:rPr>
          <w:t>详细信息</w:t>
        </w:r>
      </w:ins>
      <w:del w:id="2562" w:author="吴 珊珊" w:date="2019-10-29T15:40:00Z">
        <w:r w:rsidRPr="004C0492" w:rsidDel="00EB2B34">
          <w:rPr>
            <w:rFonts w:hint="eastAsia"/>
            <w:sz w:val="28"/>
            <w:szCs w:val="28"/>
            <w:rPrChange w:id="2563" w:author="吴 珊珊" w:date="2019-10-31T09:53:00Z">
              <w:rPr>
                <w:rFonts w:hint="eastAsia"/>
              </w:rPr>
            </w:rPrChange>
          </w:rPr>
          <w:delText>的所有相关信息</w:delText>
        </w:r>
      </w:del>
      <w:r w:rsidR="004A31D5" w:rsidRPr="004C0492">
        <w:rPr>
          <w:rFonts w:hint="eastAsia"/>
          <w:sz w:val="28"/>
          <w:szCs w:val="28"/>
          <w:rPrChange w:id="2564" w:author="吴 珊珊" w:date="2019-10-31T09:53:00Z">
            <w:rPr>
              <w:rFonts w:hint="eastAsia"/>
            </w:rPr>
          </w:rPrChange>
        </w:rPr>
        <w:t>，包括工</w:t>
      </w:r>
      <w:proofErr w:type="gramStart"/>
      <w:r w:rsidR="004A31D5" w:rsidRPr="004C0492">
        <w:rPr>
          <w:rFonts w:hint="eastAsia"/>
          <w:sz w:val="28"/>
          <w:szCs w:val="28"/>
          <w:rPrChange w:id="2565" w:author="吴 珊珊" w:date="2019-10-31T09:53:00Z">
            <w:rPr>
              <w:rFonts w:hint="eastAsia"/>
            </w:rPr>
          </w:rPrChange>
        </w:rPr>
        <w:t>单基本</w:t>
      </w:r>
      <w:proofErr w:type="gramEnd"/>
      <w:r w:rsidR="004A31D5" w:rsidRPr="004C0492">
        <w:rPr>
          <w:rFonts w:hint="eastAsia"/>
          <w:sz w:val="28"/>
          <w:szCs w:val="28"/>
          <w:rPrChange w:id="2566" w:author="吴 珊珊" w:date="2019-10-31T09:53:00Z">
            <w:rPr>
              <w:rFonts w:hint="eastAsia"/>
            </w:rPr>
          </w:rPrChange>
        </w:rPr>
        <w:t>信息，以及工单的全流程办理信息</w:t>
      </w:r>
      <w:r w:rsidRPr="004C0492">
        <w:rPr>
          <w:rFonts w:hint="eastAsia"/>
          <w:sz w:val="28"/>
          <w:szCs w:val="28"/>
          <w:rPrChange w:id="2567" w:author="吴 珊珊" w:date="2019-10-31T09:53:00Z">
            <w:rPr>
              <w:rFonts w:hint="eastAsia"/>
            </w:rPr>
          </w:rPrChange>
        </w:rPr>
        <w:t>。</w:t>
      </w:r>
    </w:p>
    <w:p w14:paraId="6BC8C64E" w14:textId="66ECABA4" w:rsidR="00EB2B34" w:rsidRPr="004C0492" w:rsidRDefault="002258B9" w:rsidP="004A31D5">
      <w:pPr>
        <w:ind w:firstLine="560"/>
        <w:rPr>
          <w:sz w:val="28"/>
          <w:szCs w:val="28"/>
          <w:rPrChange w:id="2568" w:author="吴 珊珊" w:date="2019-10-31T09:53:00Z">
            <w:rPr/>
          </w:rPrChange>
        </w:rPr>
      </w:pPr>
      <w:ins w:id="2569" w:author="吴 珊珊" w:date="2019-10-29T17:44:00Z">
        <w:r w:rsidRPr="004C0492">
          <w:rPr>
            <w:rFonts w:hint="eastAsia"/>
            <w:sz w:val="28"/>
            <w:szCs w:val="28"/>
            <w:highlight w:val="yellow"/>
            <w:rPrChange w:id="2570" w:author="吴 珊珊" w:date="2019-10-31T09:53:00Z">
              <w:rPr>
                <w:rFonts w:hint="eastAsia"/>
              </w:rPr>
            </w:rPrChange>
          </w:rPr>
          <w:t>工单查看</w:t>
        </w:r>
      </w:ins>
      <w:ins w:id="2571" w:author="吴 珊珊" w:date="2019-10-29T17:45:00Z">
        <w:r w:rsidRPr="004C0492">
          <w:rPr>
            <w:rFonts w:hint="eastAsia"/>
            <w:sz w:val="28"/>
            <w:szCs w:val="28"/>
            <w:highlight w:val="yellow"/>
            <w:rPrChange w:id="2572" w:author="吴 珊珊" w:date="2019-10-31T09:53:00Z">
              <w:rPr>
                <w:rFonts w:hint="eastAsia"/>
              </w:rPr>
            </w:rPrChange>
          </w:rPr>
          <w:t>详情</w:t>
        </w:r>
      </w:ins>
      <w:proofErr w:type="gramStart"/>
      <w:ins w:id="2573" w:author="吴 珊珊" w:date="2019-10-29T17:44:00Z">
        <w:r w:rsidRPr="004C0492">
          <w:rPr>
            <w:rFonts w:hint="eastAsia"/>
            <w:sz w:val="28"/>
            <w:szCs w:val="28"/>
            <w:highlight w:val="yellow"/>
            <w:rPrChange w:id="2574" w:author="吴 珊珊" w:date="2019-10-31T09:53:00Z">
              <w:rPr>
                <w:rFonts w:hint="eastAsia"/>
              </w:rPr>
            </w:rPrChange>
          </w:rPr>
          <w:t>页面</w:t>
        </w:r>
      </w:ins>
      <w:ins w:id="2575" w:author="吴 珊珊" w:date="2019-10-29T17:45:00Z">
        <w:r w:rsidRPr="004C0492">
          <w:rPr>
            <w:rFonts w:hint="eastAsia"/>
            <w:sz w:val="28"/>
            <w:szCs w:val="28"/>
            <w:highlight w:val="yellow"/>
            <w:rPrChange w:id="2576" w:author="吴 珊珊" w:date="2019-10-31T09:53:00Z">
              <w:rPr>
                <w:rFonts w:hint="eastAsia"/>
              </w:rPr>
            </w:rPrChange>
          </w:rPr>
          <w:t>需共用工</w:t>
        </w:r>
        <w:proofErr w:type="gramEnd"/>
        <w:r w:rsidRPr="004C0492">
          <w:rPr>
            <w:rFonts w:hint="eastAsia"/>
            <w:sz w:val="28"/>
            <w:szCs w:val="28"/>
            <w:highlight w:val="yellow"/>
            <w:rPrChange w:id="2577" w:author="吴 珊珊" w:date="2019-10-31T09:53:00Z">
              <w:rPr>
                <w:rFonts w:hint="eastAsia"/>
              </w:rPr>
            </w:rPrChange>
          </w:rPr>
          <w:t>单详情页面。</w:t>
        </w:r>
      </w:ins>
    </w:p>
    <w:p w14:paraId="6842BCDE" w14:textId="7B7B8808" w:rsidR="003B6D43" w:rsidRPr="004C0492" w:rsidRDefault="003B6D43">
      <w:pPr>
        <w:pStyle w:val="5"/>
        <w:numPr>
          <w:ilvl w:val="4"/>
          <w:numId w:val="8"/>
        </w:numPr>
        <w:rPr>
          <w:rPrChange w:id="2578" w:author="吴 珊珊" w:date="2019-10-31T09:53:00Z">
            <w:rPr/>
          </w:rPrChange>
        </w:rPr>
        <w:pPrChange w:id="2579" w:author="吴 珊珊" w:date="2019-10-29T11:05:00Z">
          <w:pPr>
            <w:pStyle w:val="a6"/>
            <w:numPr>
              <w:ilvl w:val="4"/>
              <w:numId w:val="1"/>
            </w:numPr>
            <w:ind w:left="1800" w:firstLineChars="0" w:hanging="1800"/>
            <w:outlineLvl w:val="5"/>
          </w:pPr>
        </w:pPrChange>
      </w:pPr>
      <w:r w:rsidRPr="004C0492">
        <w:rPr>
          <w:rFonts w:hint="eastAsia"/>
          <w:rPrChange w:id="2580" w:author="吴 珊珊" w:date="2019-10-31T09:53:00Z">
            <w:rPr>
              <w:rFonts w:hint="eastAsia"/>
            </w:rPr>
          </w:rPrChange>
        </w:rPr>
        <w:t>工单</w:t>
      </w:r>
      <w:ins w:id="2581" w:author="吴 珊珊" w:date="2019-10-30T17:31:00Z">
        <w:r w:rsidR="00800868" w:rsidRPr="004C0492">
          <w:rPr>
            <w:rPrChange w:id="2582" w:author="吴 珊珊" w:date="2019-10-31T09:53:00Z">
              <w:rPr/>
            </w:rPrChange>
          </w:rPr>
          <w:t>填充</w:t>
        </w:r>
      </w:ins>
      <w:del w:id="2583" w:author="吴 珊珊" w:date="2019-10-30T17:31:00Z">
        <w:r w:rsidRPr="004C0492" w:rsidDel="00800868">
          <w:rPr>
            <w:rFonts w:hint="eastAsia"/>
            <w:rPrChange w:id="2584" w:author="吴 珊珊" w:date="2019-10-31T09:53:00Z">
              <w:rPr>
                <w:rFonts w:hint="eastAsia"/>
              </w:rPr>
            </w:rPrChange>
          </w:rPr>
          <w:delText>填</w:delText>
        </w:r>
      </w:del>
      <w:del w:id="2585" w:author="吴 珊珊" w:date="2019-10-30T17:30:00Z">
        <w:r w:rsidRPr="004C0492" w:rsidDel="00800868">
          <w:rPr>
            <w:rFonts w:hint="eastAsia"/>
            <w:rPrChange w:id="2586" w:author="吴 珊珊" w:date="2019-10-31T09:53:00Z">
              <w:rPr>
                <w:rFonts w:hint="eastAsia"/>
              </w:rPr>
            </w:rPrChange>
          </w:rPr>
          <w:delText>充</w:delText>
        </w:r>
      </w:del>
    </w:p>
    <w:p w14:paraId="53BD3FA3" w14:textId="29FC309A" w:rsidR="007B1A5C" w:rsidRPr="004C0492" w:rsidRDefault="004A31D5" w:rsidP="007B1A5C">
      <w:pPr>
        <w:ind w:firstLine="560"/>
        <w:rPr>
          <w:ins w:id="2587" w:author="吴 珊珊" w:date="2019-10-29T17:46:00Z"/>
          <w:sz w:val="28"/>
          <w:szCs w:val="28"/>
          <w:rPrChange w:id="2588" w:author="吴 珊珊" w:date="2019-10-31T09:53:00Z">
            <w:rPr>
              <w:ins w:id="2589" w:author="吴 珊珊" w:date="2019-10-29T17:46:00Z"/>
            </w:rPr>
          </w:rPrChange>
        </w:rPr>
      </w:pPr>
      <w:r w:rsidRPr="004C0492">
        <w:rPr>
          <w:rFonts w:hint="eastAsia"/>
          <w:sz w:val="28"/>
          <w:szCs w:val="28"/>
          <w:rPrChange w:id="2590" w:author="吴 珊珊" w:date="2019-10-31T09:53:00Z">
            <w:rPr>
              <w:rFonts w:hint="eastAsia"/>
            </w:rPr>
          </w:rPrChange>
        </w:rPr>
        <w:t>在工单查看中可以点击“工单填充”按钮，将</w:t>
      </w:r>
      <w:proofErr w:type="gramStart"/>
      <w:r w:rsidRPr="004C0492">
        <w:rPr>
          <w:rFonts w:hint="eastAsia"/>
          <w:sz w:val="28"/>
          <w:szCs w:val="28"/>
          <w:rPrChange w:id="2591" w:author="吴 珊珊" w:date="2019-10-31T09:53:00Z">
            <w:rPr>
              <w:rFonts w:hint="eastAsia"/>
            </w:rPr>
          </w:rPrChange>
        </w:rPr>
        <w:t>历史工</w:t>
      </w:r>
      <w:proofErr w:type="gramEnd"/>
      <w:r w:rsidRPr="004C0492">
        <w:rPr>
          <w:rFonts w:hint="eastAsia"/>
          <w:sz w:val="28"/>
          <w:szCs w:val="28"/>
          <w:rPrChange w:id="2592" w:author="吴 珊珊" w:date="2019-10-31T09:53:00Z">
            <w:rPr>
              <w:rFonts w:hint="eastAsia"/>
            </w:rPr>
          </w:rPrChange>
        </w:rPr>
        <w:t>单信息填充到工单信息编辑区域。</w:t>
      </w:r>
    </w:p>
    <w:p w14:paraId="19CCB31D" w14:textId="75D22F84" w:rsidR="002258B9" w:rsidRPr="004C0492" w:rsidRDefault="002258B9" w:rsidP="007B1A5C">
      <w:pPr>
        <w:ind w:firstLine="560"/>
        <w:rPr>
          <w:sz w:val="28"/>
          <w:szCs w:val="28"/>
          <w:rPrChange w:id="2593" w:author="吴 珊珊" w:date="2019-10-31T09:53:00Z">
            <w:rPr/>
          </w:rPrChange>
        </w:rPr>
      </w:pPr>
      <w:ins w:id="2594" w:author="吴 珊珊" w:date="2019-10-29T17:46:00Z">
        <w:r w:rsidRPr="004C0492">
          <w:rPr>
            <w:sz w:val="28"/>
            <w:szCs w:val="28"/>
            <w:highlight w:val="yellow"/>
            <w:rPrChange w:id="2595" w:author="吴 珊珊" w:date="2019-10-31T09:53:00Z">
              <w:rPr/>
            </w:rPrChange>
          </w:rPr>
          <w:t>可填充那些信息</w:t>
        </w:r>
      </w:ins>
      <w:ins w:id="2596" w:author="吴 珊珊" w:date="2019-10-29T17:57:00Z">
        <w:r w:rsidR="00EE5E45" w:rsidRPr="004C0492">
          <w:rPr>
            <w:rFonts w:hint="eastAsia"/>
            <w:sz w:val="28"/>
            <w:szCs w:val="28"/>
            <w:highlight w:val="yellow"/>
            <w:rPrChange w:id="2597" w:author="吴 珊珊" w:date="2019-10-31T09:53:00Z">
              <w:rPr>
                <w:rFonts w:hint="eastAsia"/>
                <w:highlight w:val="yellow"/>
              </w:rPr>
            </w:rPrChange>
          </w:rPr>
          <w:t>，</w:t>
        </w:r>
        <w:r w:rsidR="00EE5E45" w:rsidRPr="004C0492">
          <w:rPr>
            <w:sz w:val="28"/>
            <w:szCs w:val="28"/>
            <w:highlight w:val="yellow"/>
            <w:rPrChange w:id="2598" w:author="吴 珊珊" w:date="2019-10-31T09:53:00Z">
              <w:rPr>
                <w:highlight w:val="yellow"/>
              </w:rPr>
            </w:rPrChange>
          </w:rPr>
          <w:t>需沟通</w:t>
        </w:r>
      </w:ins>
      <w:ins w:id="2599" w:author="吴 珊珊" w:date="2019-10-29T17:46:00Z">
        <w:r w:rsidRPr="004C0492">
          <w:rPr>
            <w:rFonts w:hint="eastAsia"/>
            <w:sz w:val="28"/>
            <w:szCs w:val="28"/>
            <w:highlight w:val="yellow"/>
            <w:rPrChange w:id="2600" w:author="吴 珊珊" w:date="2019-10-31T09:53:00Z">
              <w:rPr>
                <w:rFonts w:hint="eastAsia"/>
              </w:rPr>
            </w:rPrChange>
          </w:rPr>
          <w:t>。</w:t>
        </w:r>
      </w:ins>
    </w:p>
    <w:p w14:paraId="00478365" w14:textId="196D72C0" w:rsidR="00B81006" w:rsidRPr="004C0492" w:rsidRDefault="00751043">
      <w:pPr>
        <w:pStyle w:val="4"/>
        <w:numPr>
          <w:ilvl w:val="3"/>
          <w:numId w:val="8"/>
        </w:numPr>
        <w:ind w:firstLineChars="0"/>
        <w:rPr>
          <w:rPrChange w:id="2601" w:author="吴 珊珊" w:date="2019-10-31T09:53:00Z">
            <w:rPr/>
          </w:rPrChange>
        </w:rPr>
        <w:pPrChange w:id="2602" w:author="吴 珊珊" w:date="2019-10-29T11:05:00Z">
          <w:pPr>
            <w:pStyle w:val="a6"/>
            <w:numPr>
              <w:ilvl w:val="3"/>
              <w:numId w:val="1"/>
            </w:numPr>
            <w:ind w:left="1440" w:firstLineChars="0" w:hanging="1440"/>
            <w:outlineLvl w:val="4"/>
          </w:pPr>
        </w:pPrChange>
      </w:pPr>
      <w:ins w:id="2603" w:author="吴 珊珊" w:date="2019-10-30T17:17:00Z">
        <w:r w:rsidRPr="004C0492">
          <w:rPr>
            <w:rFonts w:hint="eastAsia"/>
            <w:rPrChange w:id="2604" w:author="吴 珊珊" w:date="2019-10-31T09:53:00Z">
              <w:rPr>
                <w:rFonts w:hint="eastAsia"/>
              </w:rPr>
            </w:rPrChange>
          </w:rPr>
          <w:t>编辑</w:t>
        </w:r>
      </w:ins>
      <w:r w:rsidR="00B81006" w:rsidRPr="004C0492">
        <w:rPr>
          <w:rFonts w:hint="eastAsia"/>
          <w:rPrChange w:id="2605" w:author="吴 珊珊" w:date="2019-10-31T09:53:00Z">
            <w:rPr>
              <w:rFonts w:hint="eastAsia"/>
            </w:rPr>
          </w:rPrChange>
        </w:rPr>
        <w:t>联系人</w:t>
      </w:r>
      <w:del w:id="2606" w:author="吴 珊珊" w:date="2019-10-30T17:17:00Z">
        <w:r w:rsidR="00B81006" w:rsidRPr="004C0492" w:rsidDel="00751043">
          <w:rPr>
            <w:rFonts w:hint="eastAsia"/>
            <w:rPrChange w:id="2607" w:author="吴 珊珊" w:date="2019-10-31T09:53:00Z">
              <w:rPr>
                <w:rFonts w:hint="eastAsia"/>
              </w:rPr>
            </w:rPrChange>
          </w:rPr>
          <w:delText>信息编辑</w:delText>
        </w:r>
      </w:del>
    </w:p>
    <w:p w14:paraId="7FF977BF" w14:textId="30D042FD" w:rsidR="00B81006" w:rsidRPr="004C0492" w:rsidRDefault="00751043" w:rsidP="009013E7">
      <w:pPr>
        <w:ind w:firstLine="560"/>
        <w:rPr>
          <w:sz w:val="28"/>
          <w:szCs w:val="28"/>
          <w:rPrChange w:id="2608" w:author="吴 珊珊" w:date="2019-10-31T09:53:00Z">
            <w:rPr/>
          </w:rPrChange>
        </w:rPr>
      </w:pPr>
      <w:ins w:id="2609" w:author="吴 珊珊" w:date="2019-10-30T17:16:00Z">
        <w:r w:rsidRPr="004C0492">
          <w:rPr>
            <w:rFonts w:hint="eastAsia"/>
            <w:sz w:val="28"/>
            <w:szCs w:val="28"/>
            <w:rPrChange w:id="2610" w:author="吴 珊珊" w:date="2019-10-31T09:53:00Z">
              <w:rPr>
                <w:rFonts w:hint="eastAsia"/>
              </w:rPr>
            </w:rPrChange>
          </w:rPr>
          <w:t>来电摘机，</w:t>
        </w:r>
      </w:ins>
      <w:ins w:id="2611" w:author="吴 珊珊" w:date="2019-10-30T17:17:00Z">
        <w:r w:rsidRPr="004C0492">
          <w:rPr>
            <w:rFonts w:hint="eastAsia"/>
            <w:sz w:val="28"/>
            <w:szCs w:val="28"/>
            <w:rPrChange w:id="2612" w:author="吴 珊珊" w:date="2019-10-31T09:53:00Z">
              <w:rPr>
                <w:rFonts w:hint="eastAsia"/>
              </w:rPr>
            </w:rPrChange>
          </w:rPr>
          <w:t>弹屏后系统自动在编辑联系人处填充</w:t>
        </w:r>
      </w:ins>
      <w:del w:id="2613" w:author="吴 珊珊" w:date="2019-10-30T17:17:00Z">
        <w:r w:rsidR="004A31D5" w:rsidRPr="004C0492" w:rsidDel="00751043">
          <w:rPr>
            <w:rFonts w:hint="eastAsia"/>
            <w:sz w:val="28"/>
            <w:szCs w:val="28"/>
            <w:rPrChange w:id="2614" w:author="吴 珊珊" w:date="2019-10-31T09:53:00Z">
              <w:rPr>
                <w:rFonts w:hint="eastAsia"/>
              </w:rPr>
            </w:rPrChange>
          </w:rPr>
          <w:delText>当接听来电时自动为联系人填充</w:delText>
        </w:r>
      </w:del>
      <w:ins w:id="2615" w:author="吴 珊珊" w:date="2019-10-30T17:18:00Z">
        <w:r w:rsidRPr="004C0492">
          <w:rPr>
            <w:sz w:val="28"/>
            <w:szCs w:val="28"/>
            <w:rPrChange w:id="2616" w:author="吴 珊珊" w:date="2019-10-31T09:53:00Z">
              <w:rPr/>
            </w:rPrChange>
          </w:rPr>
          <w:t>来电人信息</w:t>
        </w:r>
      </w:ins>
      <w:del w:id="2617" w:author="吴 珊珊" w:date="2019-10-30T17:17:00Z">
        <w:r w:rsidR="004A31D5" w:rsidRPr="004C0492" w:rsidDel="00751043">
          <w:rPr>
            <w:rFonts w:hint="eastAsia"/>
            <w:sz w:val="28"/>
            <w:szCs w:val="28"/>
            <w:rPrChange w:id="2618" w:author="吴 珊珊" w:date="2019-10-31T09:53:00Z">
              <w:rPr>
                <w:rFonts w:hint="eastAsia"/>
              </w:rPr>
            </w:rPrChange>
          </w:rPr>
          <w:delText>来电号码</w:delText>
        </w:r>
      </w:del>
      <w:r w:rsidR="004A31D5" w:rsidRPr="004C0492">
        <w:rPr>
          <w:rFonts w:hint="eastAsia"/>
          <w:sz w:val="28"/>
          <w:szCs w:val="28"/>
          <w:rPrChange w:id="2619" w:author="吴 珊珊" w:date="2019-10-31T09:53:00Z">
            <w:rPr>
              <w:rFonts w:hint="eastAsia"/>
            </w:rPr>
          </w:rPrChange>
        </w:rPr>
        <w:t>，</w:t>
      </w:r>
      <w:r w:rsidR="00584901" w:rsidRPr="004C0492">
        <w:rPr>
          <w:rFonts w:hint="eastAsia"/>
          <w:sz w:val="28"/>
          <w:szCs w:val="28"/>
          <w:rPrChange w:id="2620" w:author="吴 珊珊" w:date="2019-10-31T09:53:00Z">
            <w:rPr>
              <w:rFonts w:hint="eastAsia"/>
            </w:rPr>
          </w:rPrChange>
        </w:rPr>
        <w:t>如果</w:t>
      </w:r>
      <w:del w:id="2621" w:author="吴 珊珊" w:date="2019-10-30T17:18:00Z">
        <w:r w:rsidR="00584901" w:rsidRPr="004C0492" w:rsidDel="00751043">
          <w:rPr>
            <w:rFonts w:hint="eastAsia"/>
            <w:sz w:val="28"/>
            <w:szCs w:val="28"/>
            <w:rPrChange w:id="2622" w:author="吴 珊珊" w:date="2019-10-31T09:53:00Z">
              <w:rPr>
                <w:rFonts w:hint="eastAsia"/>
              </w:rPr>
            </w:rPrChange>
          </w:rPr>
          <w:delText>话务员</w:delText>
        </w:r>
      </w:del>
      <w:ins w:id="2623" w:author="吴 珊珊" w:date="2019-10-30T17:18:00Z">
        <w:r w:rsidRPr="004C0492">
          <w:rPr>
            <w:rFonts w:hint="eastAsia"/>
            <w:sz w:val="28"/>
            <w:szCs w:val="28"/>
            <w:rPrChange w:id="2624" w:author="吴 珊珊" w:date="2019-10-31T09:53:00Z">
              <w:rPr>
                <w:rFonts w:hint="eastAsia"/>
              </w:rPr>
            </w:rPrChange>
          </w:rPr>
          <w:t>受理人员</w:t>
        </w:r>
      </w:ins>
      <w:r w:rsidR="00584901" w:rsidRPr="004C0492">
        <w:rPr>
          <w:rFonts w:hint="eastAsia"/>
          <w:sz w:val="28"/>
          <w:szCs w:val="28"/>
          <w:rPrChange w:id="2625" w:author="吴 珊珊" w:date="2019-10-31T09:53:00Z">
            <w:rPr>
              <w:rFonts w:hint="eastAsia"/>
            </w:rPr>
          </w:rPrChange>
        </w:rPr>
        <w:t>通过历史联系人重新点选，则联系人信息根据点选的信息</w:t>
      </w:r>
      <w:r w:rsidR="00584901" w:rsidRPr="004C0492">
        <w:rPr>
          <w:rFonts w:hint="eastAsia"/>
          <w:sz w:val="28"/>
          <w:szCs w:val="28"/>
          <w:rPrChange w:id="2626" w:author="吴 珊珊" w:date="2019-10-31T09:53:00Z">
            <w:rPr>
              <w:rFonts w:hint="eastAsia"/>
            </w:rPr>
          </w:rPrChange>
        </w:rPr>
        <w:lastRenderedPageBreak/>
        <w:t>进行填充，在工单保存时自动进行更新</w:t>
      </w:r>
      <w:ins w:id="2627" w:author="吴 珊珊" w:date="2019-10-30T17:18:00Z">
        <w:r w:rsidRPr="004C0492">
          <w:rPr>
            <w:rFonts w:hint="eastAsia"/>
            <w:sz w:val="28"/>
            <w:szCs w:val="28"/>
            <w:rPrChange w:id="2628" w:author="吴 珊珊" w:date="2019-10-31T09:53:00Z">
              <w:rPr>
                <w:rFonts w:hint="eastAsia"/>
              </w:rPr>
            </w:rPrChange>
          </w:rPr>
          <w:t>（</w:t>
        </w:r>
      </w:ins>
      <w:ins w:id="2629" w:author="吴 珊珊" w:date="2019-10-30T17:19:00Z">
        <w:r w:rsidRPr="004C0492">
          <w:rPr>
            <w:rFonts w:hint="eastAsia"/>
            <w:sz w:val="28"/>
            <w:szCs w:val="28"/>
            <w:rPrChange w:id="2630" w:author="吴 珊珊" w:date="2019-10-31T09:53:00Z">
              <w:rPr>
                <w:rFonts w:hint="eastAsia"/>
              </w:rPr>
            </w:rPrChange>
          </w:rPr>
          <w:t>共用之前已存储的联系人信息</w:t>
        </w:r>
      </w:ins>
      <w:ins w:id="2631" w:author="吴 珊珊" w:date="2019-10-30T17:18:00Z">
        <w:r w:rsidRPr="004C0492">
          <w:rPr>
            <w:rFonts w:hint="eastAsia"/>
            <w:sz w:val="28"/>
            <w:szCs w:val="28"/>
            <w:rPrChange w:id="2632" w:author="吴 珊珊" w:date="2019-10-31T09:53:00Z">
              <w:rPr>
                <w:rFonts w:hint="eastAsia"/>
              </w:rPr>
            </w:rPrChange>
          </w:rPr>
          <w:t>）</w:t>
        </w:r>
      </w:ins>
      <w:r w:rsidR="00584901" w:rsidRPr="004C0492">
        <w:rPr>
          <w:rFonts w:hint="eastAsia"/>
          <w:sz w:val="28"/>
          <w:szCs w:val="28"/>
          <w:rPrChange w:id="2633" w:author="吴 珊珊" w:date="2019-10-31T09:53:00Z">
            <w:rPr>
              <w:rFonts w:hint="eastAsia"/>
            </w:rPr>
          </w:rPrChange>
        </w:rPr>
        <w:t>，如果</w:t>
      </w:r>
      <w:del w:id="2634" w:author="吴 珊珊" w:date="2019-10-30T17:24:00Z">
        <w:r w:rsidR="00584901" w:rsidRPr="004C0492" w:rsidDel="00751043">
          <w:rPr>
            <w:rFonts w:hint="eastAsia"/>
            <w:sz w:val="28"/>
            <w:szCs w:val="28"/>
            <w:rPrChange w:id="2635" w:author="吴 珊珊" w:date="2019-10-31T09:53:00Z">
              <w:rPr>
                <w:rFonts w:hint="eastAsia"/>
              </w:rPr>
            </w:rPrChange>
          </w:rPr>
          <w:delText>话务员</w:delText>
        </w:r>
      </w:del>
      <w:ins w:id="2636" w:author="吴 珊珊" w:date="2019-10-30T17:24:00Z">
        <w:r w:rsidRPr="004C0492">
          <w:rPr>
            <w:rFonts w:hint="eastAsia"/>
            <w:sz w:val="28"/>
            <w:szCs w:val="28"/>
            <w:rPrChange w:id="2637" w:author="吴 珊珊" w:date="2019-10-31T09:53:00Z">
              <w:rPr>
                <w:rFonts w:hint="eastAsia"/>
              </w:rPr>
            </w:rPrChange>
          </w:rPr>
          <w:t>受理人员</w:t>
        </w:r>
      </w:ins>
      <w:r w:rsidR="00584901" w:rsidRPr="004C0492">
        <w:rPr>
          <w:rFonts w:hint="eastAsia"/>
          <w:sz w:val="28"/>
          <w:szCs w:val="28"/>
          <w:rPrChange w:id="2638" w:author="吴 珊珊" w:date="2019-10-31T09:53:00Z">
            <w:rPr>
              <w:rFonts w:hint="eastAsia"/>
            </w:rPr>
          </w:rPrChange>
        </w:rPr>
        <w:t>不点</w:t>
      </w:r>
      <w:proofErr w:type="gramStart"/>
      <w:r w:rsidR="00584901" w:rsidRPr="004C0492">
        <w:rPr>
          <w:rFonts w:hint="eastAsia"/>
          <w:sz w:val="28"/>
          <w:szCs w:val="28"/>
          <w:rPrChange w:id="2639" w:author="吴 珊珊" w:date="2019-10-31T09:53:00Z">
            <w:rPr>
              <w:rFonts w:hint="eastAsia"/>
            </w:rPr>
          </w:rPrChange>
        </w:rPr>
        <w:t>选历史</w:t>
      </w:r>
      <w:proofErr w:type="gramEnd"/>
      <w:r w:rsidR="00584901" w:rsidRPr="004C0492">
        <w:rPr>
          <w:rFonts w:hint="eastAsia"/>
          <w:sz w:val="28"/>
          <w:szCs w:val="28"/>
          <w:rPrChange w:id="2640" w:author="吴 珊珊" w:date="2019-10-31T09:53:00Z">
            <w:rPr>
              <w:rFonts w:hint="eastAsia"/>
            </w:rPr>
          </w:rPrChange>
        </w:rPr>
        <w:t>联系人信息</w:t>
      </w:r>
      <w:ins w:id="2641" w:author="吴 珊珊" w:date="2019-10-30T17:18:00Z">
        <w:r w:rsidRPr="004C0492">
          <w:rPr>
            <w:rFonts w:hint="eastAsia"/>
            <w:sz w:val="28"/>
            <w:szCs w:val="28"/>
            <w:rPrChange w:id="2642" w:author="吴 珊珊" w:date="2019-10-31T09:53:00Z">
              <w:rPr>
                <w:rFonts w:hint="eastAsia"/>
              </w:rPr>
            </w:rPrChange>
          </w:rPr>
          <w:t>（</w:t>
        </w:r>
      </w:ins>
      <w:ins w:id="2643" w:author="吴 珊珊" w:date="2019-10-30T17:19:00Z">
        <w:r w:rsidRPr="004C0492">
          <w:rPr>
            <w:rFonts w:hint="eastAsia"/>
            <w:sz w:val="28"/>
            <w:szCs w:val="28"/>
            <w:rPrChange w:id="2644" w:author="吴 珊珊" w:date="2019-10-31T09:53:00Z">
              <w:rPr>
                <w:rFonts w:hint="eastAsia"/>
              </w:rPr>
            </w:rPrChange>
          </w:rPr>
          <w:t>重新生成联系人信息</w:t>
        </w:r>
      </w:ins>
      <w:ins w:id="2645" w:author="吴 珊珊" w:date="2019-10-30T17:18:00Z">
        <w:r w:rsidRPr="004C0492">
          <w:rPr>
            <w:rFonts w:hint="eastAsia"/>
            <w:sz w:val="28"/>
            <w:szCs w:val="28"/>
            <w:rPrChange w:id="2646" w:author="吴 珊珊" w:date="2019-10-31T09:53:00Z">
              <w:rPr>
                <w:rFonts w:hint="eastAsia"/>
              </w:rPr>
            </w:rPrChange>
          </w:rPr>
          <w:t>）</w:t>
        </w:r>
      </w:ins>
      <w:del w:id="2647" w:author="吴 珊珊" w:date="2019-10-30T17:19:00Z">
        <w:r w:rsidR="00584901" w:rsidRPr="004C0492" w:rsidDel="00751043">
          <w:rPr>
            <w:rFonts w:hint="eastAsia"/>
            <w:sz w:val="28"/>
            <w:szCs w:val="28"/>
            <w:rPrChange w:id="2648" w:author="吴 珊珊" w:date="2019-10-31T09:53:00Z">
              <w:rPr>
                <w:rFonts w:hint="eastAsia"/>
              </w:rPr>
            </w:rPrChange>
          </w:rPr>
          <w:delText>，则新增一条联系人信息</w:delText>
        </w:r>
      </w:del>
      <w:r w:rsidR="00584901" w:rsidRPr="004C0492">
        <w:rPr>
          <w:rFonts w:hint="eastAsia"/>
          <w:sz w:val="28"/>
          <w:szCs w:val="28"/>
          <w:rPrChange w:id="2649" w:author="吴 珊珊" w:date="2019-10-31T09:53:00Z">
            <w:rPr>
              <w:rFonts w:hint="eastAsia"/>
            </w:rPr>
          </w:rPrChange>
        </w:rPr>
        <w:t>。</w:t>
      </w:r>
    </w:p>
    <w:p w14:paraId="135EA5C7" w14:textId="6790C8EB" w:rsidR="004F7136" w:rsidRPr="004C0492" w:rsidRDefault="004F7136" w:rsidP="009013E7">
      <w:pPr>
        <w:ind w:firstLine="560"/>
        <w:rPr>
          <w:sz w:val="28"/>
          <w:szCs w:val="28"/>
          <w:rPrChange w:id="2650" w:author="吴 珊珊" w:date="2019-10-31T09:53:00Z">
            <w:rPr/>
          </w:rPrChange>
        </w:rPr>
      </w:pPr>
      <w:r w:rsidRPr="004C0492">
        <w:rPr>
          <w:rFonts w:hint="eastAsia"/>
          <w:sz w:val="28"/>
          <w:szCs w:val="28"/>
          <w:rPrChange w:id="2651" w:author="吴 珊珊" w:date="2019-10-31T09:53:00Z">
            <w:rPr>
              <w:rFonts w:hint="eastAsia"/>
            </w:rPr>
          </w:rPrChange>
        </w:rPr>
        <w:t>联系人信息如下：</w:t>
      </w:r>
    </w:p>
    <w:p w14:paraId="16C87910" w14:textId="77777777" w:rsidR="004F7136" w:rsidRPr="004C0492" w:rsidRDefault="004F7136" w:rsidP="004F7136">
      <w:pPr>
        <w:pStyle w:val="a6"/>
        <w:numPr>
          <w:ilvl w:val="0"/>
          <w:numId w:val="4"/>
        </w:numPr>
        <w:ind w:firstLineChars="0"/>
        <w:rPr>
          <w:rFonts w:ascii="仿宋" w:hAnsi="仿宋"/>
          <w:sz w:val="28"/>
          <w:szCs w:val="28"/>
          <w:rPrChange w:id="2652" w:author="吴 珊珊" w:date="2019-10-31T09:53:00Z">
            <w:rPr>
              <w:rFonts w:ascii="仿宋" w:hAnsi="仿宋"/>
            </w:rPr>
          </w:rPrChange>
        </w:rPr>
      </w:pPr>
      <w:r w:rsidRPr="004C0492">
        <w:rPr>
          <w:rFonts w:hint="eastAsia"/>
          <w:sz w:val="28"/>
          <w:szCs w:val="28"/>
          <w:rPrChange w:id="2653" w:author="吴 珊珊" w:date="2019-10-31T09:53:00Z">
            <w:rPr>
              <w:rFonts w:hint="eastAsia"/>
            </w:rPr>
          </w:rPrChange>
        </w:rPr>
        <w:t>姓名：文本输入框。</w:t>
      </w:r>
    </w:p>
    <w:p w14:paraId="23D9187B" w14:textId="77777777" w:rsidR="004F7136" w:rsidRPr="004C0492" w:rsidRDefault="004F7136" w:rsidP="004F7136">
      <w:pPr>
        <w:pStyle w:val="a6"/>
        <w:numPr>
          <w:ilvl w:val="0"/>
          <w:numId w:val="4"/>
        </w:numPr>
        <w:ind w:firstLineChars="0"/>
        <w:rPr>
          <w:rFonts w:ascii="仿宋" w:hAnsi="仿宋"/>
          <w:sz w:val="28"/>
          <w:szCs w:val="28"/>
          <w:rPrChange w:id="2654" w:author="吴 珊珊" w:date="2019-10-31T09:53:00Z">
            <w:rPr>
              <w:rFonts w:ascii="仿宋" w:hAnsi="仿宋"/>
            </w:rPr>
          </w:rPrChange>
        </w:rPr>
      </w:pPr>
      <w:r w:rsidRPr="004C0492">
        <w:rPr>
          <w:sz w:val="28"/>
          <w:szCs w:val="28"/>
          <w:rPrChange w:id="2655" w:author="吴 珊珊" w:date="2019-10-31T09:53:00Z">
            <w:rPr/>
          </w:rPrChange>
        </w:rPr>
        <w:t>性别</w:t>
      </w:r>
      <w:r w:rsidRPr="004C0492">
        <w:rPr>
          <w:rFonts w:hint="eastAsia"/>
          <w:sz w:val="28"/>
          <w:szCs w:val="28"/>
          <w:rPrChange w:id="2656" w:author="吴 珊珊" w:date="2019-10-31T09:53:00Z">
            <w:rPr>
              <w:rFonts w:hint="eastAsia"/>
            </w:rPr>
          </w:rPrChange>
        </w:rPr>
        <w:t>：选择范围：</w:t>
      </w:r>
      <w:r w:rsidRPr="004C0492">
        <w:rPr>
          <w:sz w:val="28"/>
          <w:szCs w:val="28"/>
          <w:rPrChange w:id="2657" w:author="吴 珊珊" w:date="2019-10-31T09:53:00Z">
            <w:rPr/>
          </w:rPrChange>
        </w:rPr>
        <w:t>男</w:t>
      </w:r>
      <w:r w:rsidRPr="004C0492">
        <w:rPr>
          <w:rFonts w:hint="eastAsia"/>
          <w:sz w:val="28"/>
          <w:szCs w:val="28"/>
          <w:rPrChange w:id="2658" w:author="吴 珊珊" w:date="2019-10-31T09:53:00Z">
            <w:rPr>
              <w:rFonts w:hint="eastAsia"/>
            </w:rPr>
          </w:rPrChange>
        </w:rPr>
        <w:t>、</w:t>
      </w:r>
      <w:r w:rsidRPr="004C0492">
        <w:rPr>
          <w:sz w:val="28"/>
          <w:szCs w:val="28"/>
          <w:rPrChange w:id="2659" w:author="吴 珊珊" w:date="2019-10-31T09:53:00Z">
            <w:rPr/>
          </w:rPrChange>
        </w:rPr>
        <w:t>女</w:t>
      </w:r>
      <w:r w:rsidRPr="004C0492">
        <w:rPr>
          <w:rFonts w:hint="eastAsia"/>
          <w:sz w:val="28"/>
          <w:szCs w:val="28"/>
          <w:rPrChange w:id="2660" w:author="吴 珊珊" w:date="2019-10-31T09:53:00Z">
            <w:rPr>
              <w:rFonts w:hint="eastAsia"/>
            </w:rPr>
          </w:rPrChange>
        </w:rPr>
        <w:t>。</w:t>
      </w:r>
      <w:r w:rsidRPr="004C0492">
        <w:rPr>
          <w:sz w:val="28"/>
          <w:szCs w:val="28"/>
          <w:rPrChange w:id="2661" w:author="吴 珊珊" w:date="2019-10-31T09:53:00Z">
            <w:rPr/>
          </w:rPrChange>
        </w:rPr>
        <w:t xml:space="preserve">  </w:t>
      </w:r>
    </w:p>
    <w:p w14:paraId="5A8CECF7" w14:textId="77777777" w:rsidR="004F7136" w:rsidRPr="004C0492" w:rsidRDefault="004F7136" w:rsidP="004F7136">
      <w:pPr>
        <w:pStyle w:val="a6"/>
        <w:numPr>
          <w:ilvl w:val="0"/>
          <w:numId w:val="4"/>
        </w:numPr>
        <w:ind w:firstLineChars="0"/>
        <w:rPr>
          <w:rFonts w:ascii="仿宋" w:hAnsi="仿宋"/>
          <w:sz w:val="28"/>
          <w:szCs w:val="28"/>
          <w:rPrChange w:id="2662" w:author="吴 珊珊" w:date="2019-10-31T09:53:00Z">
            <w:rPr>
              <w:rFonts w:ascii="仿宋" w:hAnsi="仿宋"/>
            </w:rPr>
          </w:rPrChange>
        </w:rPr>
      </w:pPr>
      <w:r w:rsidRPr="004C0492">
        <w:rPr>
          <w:sz w:val="28"/>
          <w:szCs w:val="28"/>
          <w:rPrChange w:id="2663" w:author="吴 珊珊" w:date="2019-10-31T09:53:00Z">
            <w:rPr/>
          </w:rPrChange>
        </w:rPr>
        <w:t>来电号码</w:t>
      </w:r>
      <w:r w:rsidRPr="004C0492">
        <w:rPr>
          <w:sz w:val="28"/>
          <w:szCs w:val="28"/>
          <w:rPrChange w:id="2664" w:author="吴 珊珊" w:date="2019-10-31T09:53:00Z">
            <w:rPr/>
          </w:rPrChange>
        </w:rPr>
        <w:t xml:space="preserve"> </w:t>
      </w:r>
      <w:r w:rsidRPr="004C0492">
        <w:rPr>
          <w:rFonts w:hint="eastAsia"/>
          <w:sz w:val="28"/>
          <w:szCs w:val="28"/>
          <w:rPrChange w:id="2665" w:author="吴 珊珊" w:date="2019-10-31T09:53:00Z">
            <w:rPr>
              <w:rFonts w:hint="eastAsia"/>
            </w:rPr>
          </w:rPrChange>
        </w:rPr>
        <w:t>：文本输入框。</w:t>
      </w:r>
      <w:r w:rsidRPr="004C0492">
        <w:rPr>
          <w:sz w:val="28"/>
          <w:szCs w:val="28"/>
          <w:rPrChange w:id="2666" w:author="吴 珊珊" w:date="2019-10-31T09:53:00Z">
            <w:rPr/>
          </w:rPrChange>
        </w:rPr>
        <w:t xml:space="preserve">  </w:t>
      </w:r>
    </w:p>
    <w:p w14:paraId="6B6BA81A" w14:textId="77777777" w:rsidR="004F7136" w:rsidRPr="004C0492" w:rsidRDefault="004F7136" w:rsidP="004F7136">
      <w:pPr>
        <w:pStyle w:val="a6"/>
        <w:numPr>
          <w:ilvl w:val="0"/>
          <w:numId w:val="4"/>
        </w:numPr>
        <w:ind w:firstLineChars="0"/>
        <w:rPr>
          <w:rFonts w:ascii="仿宋" w:hAnsi="仿宋"/>
          <w:sz w:val="28"/>
          <w:szCs w:val="28"/>
          <w:rPrChange w:id="2667" w:author="吴 珊珊" w:date="2019-10-31T09:53:00Z">
            <w:rPr>
              <w:rFonts w:ascii="仿宋" w:hAnsi="仿宋"/>
            </w:rPr>
          </w:rPrChange>
        </w:rPr>
      </w:pPr>
      <w:r w:rsidRPr="004C0492">
        <w:rPr>
          <w:sz w:val="28"/>
          <w:szCs w:val="28"/>
          <w:rPrChange w:id="2668" w:author="吴 珊珊" w:date="2019-10-31T09:53:00Z">
            <w:rPr/>
          </w:rPrChange>
        </w:rPr>
        <w:t>联系方式</w:t>
      </w:r>
      <w:r w:rsidRPr="004C0492">
        <w:rPr>
          <w:rFonts w:hint="eastAsia"/>
          <w:sz w:val="28"/>
          <w:szCs w:val="28"/>
          <w:rPrChange w:id="2669" w:author="吴 珊珊" w:date="2019-10-31T09:53:00Z">
            <w:rPr>
              <w:rFonts w:hint="eastAsia"/>
            </w:rPr>
          </w:rPrChange>
        </w:rPr>
        <w:t>：文本输入框。</w:t>
      </w:r>
      <w:r w:rsidRPr="004C0492">
        <w:rPr>
          <w:sz w:val="28"/>
          <w:szCs w:val="28"/>
          <w:rPrChange w:id="2670" w:author="吴 珊珊" w:date="2019-10-31T09:53:00Z">
            <w:rPr/>
          </w:rPrChange>
        </w:rPr>
        <w:t xml:space="preserve">   </w:t>
      </w:r>
    </w:p>
    <w:p w14:paraId="1C1CEEA0" w14:textId="77777777" w:rsidR="004F7136" w:rsidRPr="004C0492" w:rsidRDefault="004F7136" w:rsidP="004F7136">
      <w:pPr>
        <w:pStyle w:val="a6"/>
        <w:numPr>
          <w:ilvl w:val="0"/>
          <w:numId w:val="4"/>
        </w:numPr>
        <w:ind w:firstLineChars="0"/>
        <w:rPr>
          <w:rFonts w:ascii="仿宋" w:hAnsi="仿宋"/>
          <w:sz w:val="28"/>
          <w:szCs w:val="28"/>
          <w:rPrChange w:id="2671" w:author="吴 珊珊" w:date="2019-10-31T09:53:00Z">
            <w:rPr>
              <w:rFonts w:ascii="仿宋" w:hAnsi="仿宋"/>
            </w:rPr>
          </w:rPrChange>
        </w:rPr>
      </w:pPr>
      <w:r w:rsidRPr="004C0492">
        <w:rPr>
          <w:rFonts w:hint="eastAsia"/>
          <w:sz w:val="28"/>
          <w:szCs w:val="28"/>
          <w:rPrChange w:id="2672" w:author="吴 珊珊" w:date="2019-10-31T09:53:00Z">
            <w:rPr>
              <w:rFonts w:hint="eastAsia"/>
            </w:rPr>
          </w:rPrChange>
        </w:rPr>
        <w:t>联系地址：文本输入框。</w:t>
      </w:r>
      <w:r w:rsidRPr="004C0492">
        <w:rPr>
          <w:sz w:val="28"/>
          <w:szCs w:val="28"/>
          <w:rPrChange w:id="2673" w:author="吴 珊珊" w:date="2019-10-31T09:53:00Z">
            <w:rPr/>
          </w:rPrChange>
        </w:rPr>
        <w:t xml:space="preserve">    </w:t>
      </w:r>
    </w:p>
    <w:p w14:paraId="1CFB294C" w14:textId="77777777" w:rsidR="004F7136" w:rsidRPr="004C0492" w:rsidRDefault="004F7136" w:rsidP="004F7136">
      <w:pPr>
        <w:pStyle w:val="a6"/>
        <w:numPr>
          <w:ilvl w:val="0"/>
          <w:numId w:val="4"/>
        </w:numPr>
        <w:ind w:firstLineChars="0"/>
        <w:rPr>
          <w:rFonts w:ascii="仿宋" w:hAnsi="仿宋"/>
          <w:sz w:val="28"/>
          <w:szCs w:val="28"/>
          <w:rPrChange w:id="2674" w:author="吴 珊珊" w:date="2019-10-31T09:53:00Z">
            <w:rPr>
              <w:rFonts w:ascii="仿宋" w:hAnsi="仿宋"/>
            </w:rPr>
          </w:rPrChange>
        </w:rPr>
      </w:pPr>
      <w:r w:rsidRPr="004C0492">
        <w:rPr>
          <w:sz w:val="28"/>
          <w:szCs w:val="28"/>
          <w:rPrChange w:id="2675" w:author="吴 珊珊" w:date="2019-10-31T09:53:00Z">
            <w:rPr/>
          </w:rPrChange>
        </w:rPr>
        <w:t>单位</w:t>
      </w:r>
      <w:r w:rsidRPr="004C0492">
        <w:rPr>
          <w:rFonts w:hint="eastAsia"/>
          <w:sz w:val="28"/>
          <w:szCs w:val="28"/>
          <w:rPrChange w:id="2676" w:author="吴 珊珊" w:date="2019-10-31T09:53:00Z">
            <w:rPr>
              <w:rFonts w:hint="eastAsia"/>
            </w:rPr>
          </w:rPrChange>
        </w:rPr>
        <w:t>：文本输入框。</w:t>
      </w:r>
      <w:r w:rsidRPr="004C0492">
        <w:rPr>
          <w:sz w:val="28"/>
          <w:szCs w:val="28"/>
          <w:rPrChange w:id="2677" w:author="吴 珊珊" w:date="2019-10-31T09:53:00Z">
            <w:rPr/>
          </w:rPrChange>
        </w:rPr>
        <w:t xml:space="preserve">    </w:t>
      </w:r>
    </w:p>
    <w:p w14:paraId="6A6C12C9" w14:textId="77777777" w:rsidR="004F7136" w:rsidRPr="004C0492" w:rsidRDefault="004F7136" w:rsidP="004F7136">
      <w:pPr>
        <w:pStyle w:val="a6"/>
        <w:numPr>
          <w:ilvl w:val="0"/>
          <w:numId w:val="4"/>
        </w:numPr>
        <w:ind w:firstLineChars="0"/>
        <w:rPr>
          <w:rFonts w:ascii="仿宋" w:hAnsi="仿宋"/>
          <w:sz w:val="28"/>
          <w:szCs w:val="28"/>
          <w:rPrChange w:id="2678" w:author="吴 珊珊" w:date="2019-10-31T09:53:00Z">
            <w:rPr>
              <w:rFonts w:ascii="仿宋" w:hAnsi="仿宋"/>
            </w:rPr>
          </w:rPrChange>
        </w:rPr>
      </w:pPr>
      <w:r w:rsidRPr="004C0492">
        <w:rPr>
          <w:sz w:val="28"/>
          <w:szCs w:val="28"/>
          <w:rPrChange w:id="2679" w:author="吴 珊珊" w:date="2019-10-31T09:53:00Z">
            <w:rPr/>
          </w:rPrChange>
        </w:rPr>
        <w:t>职务</w:t>
      </w:r>
      <w:r w:rsidRPr="004C0492">
        <w:rPr>
          <w:rFonts w:hint="eastAsia"/>
          <w:sz w:val="28"/>
          <w:szCs w:val="28"/>
          <w:rPrChange w:id="2680" w:author="吴 珊珊" w:date="2019-10-31T09:53:00Z">
            <w:rPr>
              <w:rFonts w:hint="eastAsia"/>
            </w:rPr>
          </w:rPrChange>
        </w:rPr>
        <w:t>：文本输入框。</w:t>
      </w:r>
      <w:r w:rsidRPr="004C0492">
        <w:rPr>
          <w:sz w:val="28"/>
          <w:szCs w:val="28"/>
          <w:rPrChange w:id="2681" w:author="吴 珊珊" w:date="2019-10-31T09:53:00Z">
            <w:rPr/>
          </w:rPrChange>
        </w:rPr>
        <w:t xml:space="preserve">    </w:t>
      </w:r>
    </w:p>
    <w:p w14:paraId="4F19A27A" w14:textId="2B282164" w:rsidR="004F7136" w:rsidRPr="004C0492" w:rsidRDefault="004F7136" w:rsidP="004F7136">
      <w:pPr>
        <w:pStyle w:val="a6"/>
        <w:numPr>
          <w:ilvl w:val="0"/>
          <w:numId w:val="4"/>
        </w:numPr>
        <w:ind w:firstLineChars="0"/>
        <w:rPr>
          <w:rFonts w:ascii="仿宋" w:hAnsi="仿宋"/>
          <w:sz w:val="28"/>
          <w:szCs w:val="28"/>
          <w:rPrChange w:id="2682" w:author="吴 珊珊" w:date="2019-10-31T09:53:00Z">
            <w:rPr>
              <w:rFonts w:ascii="仿宋" w:hAnsi="仿宋"/>
            </w:rPr>
          </w:rPrChange>
        </w:rPr>
      </w:pPr>
      <w:r w:rsidRPr="004C0492">
        <w:rPr>
          <w:rFonts w:hint="eastAsia"/>
          <w:sz w:val="28"/>
          <w:szCs w:val="28"/>
          <w:rPrChange w:id="2683" w:author="吴 珊珊" w:date="2019-10-31T09:53:00Z">
            <w:rPr>
              <w:rFonts w:hint="eastAsia"/>
            </w:rPr>
          </w:rPrChange>
        </w:rPr>
        <w:t>备注：文本输入框。</w:t>
      </w:r>
      <w:r w:rsidRPr="004C0492">
        <w:rPr>
          <w:sz w:val="28"/>
          <w:szCs w:val="28"/>
          <w:rPrChange w:id="2684" w:author="吴 珊珊" w:date="2019-10-31T09:53:00Z">
            <w:rPr/>
          </w:rPrChange>
        </w:rPr>
        <w:t xml:space="preserve">    </w:t>
      </w:r>
    </w:p>
    <w:p w14:paraId="3D95B6B2" w14:textId="6AD4092A" w:rsidR="00535766" w:rsidRPr="004C0492" w:rsidRDefault="00535766" w:rsidP="004F7136">
      <w:pPr>
        <w:pStyle w:val="a6"/>
        <w:numPr>
          <w:ilvl w:val="0"/>
          <w:numId w:val="4"/>
        </w:numPr>
        <w:ind w:firstLineChars="0"/>
        <w:rPr>
          <w:rFonts w:ascii="仿宋" w:hAnsi="仿宋"/>
          <w:sz w:val="28"/>
          <w:szCs w:val="28"/>
          <w:rPrChange w:id="2685" w:author="吴 珊珊" w:date="2019-10-31T09:53:00Z">
            <w:rPr>
              <w:rFonts w:ascii="仿宋" w:hAnsi="仿宋"/>
            </w:rPr>
          </w:rPrChange>
        </w:rPr>
      </w:pPr>
      <w:r w:rsidRPr="004C0492">
        <w:rPr>
          <w:rFonts w:hint="eastAsia"/>
          <w:sz w:val="28"/>
          <w:szCs w:val="28"/>
          <w:rPrChange w:id="2686" w:author="吴 珊珊" w:date="2019-10-31T09:53:00Z">
            <w:rPr>
              <w:rFonts w:hint="eastAsia"/>
            </w:rPr>
          </w:rPrChange>
        </w:rPr>
        <w:t>出生日期：日期选择框。</w:t>
      </w:r>
    </w:p>
    <w:p w14:paraId="38080030" w14:textId="33266192" w:rsidR="00535766" w:rsidRPr="004C0492" w:rsidDel="00751043" w:rsidRDefault="00535766" w:rsidP="005776FC">
      <w:pPr>
        <w:pStyle w:val="a6"/>
        <w:numPr>
          <w:ilvl w:val="0"/>
          <w:numId w:val="4"/>
        </w:numPr>
        <w:ind w:firstLineChars="0"/>
        <w:rPr>
          <w:del w:id="2687" w:author="吴 珊珊" w:date="2019-10-30T17:19:00Z"/>
          <w:sz w:val="28"/>
          <w:szCs w:val="28"/>
          <w:rPrChange w:id="2688" w:author="吴 珊珊" w:date="2019-10-31T09:53:00Z">
            <w:rPr>
              <w:del w:id="2689" w:author="吴 珊珊" w:date="2019-10-30T17:19:00Z"/>
              <w:rFonts w:ascii="仿宋" w:hAnsi="仿宋"/>
            </w:rPr>
          </w:rPrChange>
        </w:rPr>
      </w:pPr>
      <w:r w:rsidRPr="004C0492">
        <w:rPr>
          <w:rFonts w:hint="eastAsia"/>
          <w:sz w:val="28"/>
          <w:szCs w:val="28"/>
          <w:rPrChange w:id="2690" w:author="吴 珊珊" w:date="2019-10-31T09:53:00Z">
            <w:rPr>
              <w:rFonts w:hint="eastAsia"/>
            </w:rPr>
          </w:rPrChange>
        </w:rPr>
        <w:t>身份证号：数字输入。</w:t>
      </w:r>
    </w:p>
    <w:p w14:paraId="257B0D05" w14:textId="79B831E6" w:rsidR="004F7136" w:rsidRPr="004C0492" w:rsidDel="00751043" w:rsidRDefault="004F7136" w:rsidP="005776FC">
      <w:pPr>
        <w:pStyle w:val="a6"/>
        <w:numPr>
          <w:ilvl w:val="0"/>
          <w:numId w:val="4"/>
        </w:numPr>
        <w:ind w:firstLineChars="0"/>
        <w:rPr>
          <w:del w:id="2691" w:author="吴 珊珊" w:date="2019-10-30T17:19:00Z"/>
          <w:sz w:val="28"/>
          <w:szCs w:val="28"/>
          <w:rPrChange w:id="2692" w:author="吴 珊珊" w:date="2019-10-31T09:53:00Z">
            <w:rPr>
              <w:del w:id="2693" w:author="吴 珊珊" w:date="2019-10-30T17:19:00Z"/>
              <w:rFonts w:ascii="仿宋" w:hAnsi="仿宋"/>
              <w:color w:val="FF0000"/>
            </w:rPr>
          </w:rPrChange>
        </w:rPr>
      </w:pPr>
      <w:del w:id="2694" w:author="吴 珊珊" w:date="2019-10-30T17:19:00Z">
        <w:r w:rsidRPr="004C0492" w:rsidDel="00751043">
          <w:rPr>
            <w:rFonts w:hint="eastAsia"/>
            <w:sz w:val="28"/>
            <w:szCs w:val="28"/>
            <w:rPrChange w:id="2695" w:author="吴 珊珊" w:date="2019-10-31T09:53:00Z">
              <w:rPr>
                <w:rFonts w:hint="eastAsia"/>
                <w:color w:val="FF0000"/>
              </w:rPr>
            </w:rPrChange>
          </w:rPr>
          <w:delText>年龄：文本输入框。</w:delText>
        </w:r>
        <w:r w:rsidRPr="004C0492" w:rsidDel="00751043">
          <w:rPr>
            <w:sz w:val="28"/>
            <w:szCs w:val="28"/>
            <w:rPrChange w:id="2696" w:author="吴 珊珊" w:date="2019-10-31T09:53:00Z">
              <w:rPr>
                <w:color w:val="FF0000"/>
              </w:rPr>
            </w:rPrChange>
          </w:rPr>
          <w:delText xml:space="preserve">    </w:delText>
        </w:r>
      </w:del>
    </w:p>
    <w:p w14:paraId="7CAF4577" w14:textId="42E993B7" w:rsidR="004F7136" w:rsidRPr="004C0492" w:rsidDel="00751043" w:rsidRDefault="004F7136" w:rsidP="005776FC">
      <w:pPr>
        <w:pStyle w:val="a6"/>
        <w:numPr>
          <w:ilvl w:val="0"/>
          <w:numId w:val="4"/>
        </w:numPr>
        <w:ind w:firstLineChars="0"/>
        <w:rPr>
          <w:del w:id="2697" w:author="吴 珊珊" w:date="2019-10-30T17:19:00Z"/>
          <w:sz w:val="28"/>
          <w:szCs w:val="28"/>
          <w:rPrChange w:id="2698" w:author="吴 珊珊" w:date="2019-10-31T09:53:00Z">
            <w:rPr>
              <w:del w:id="2699" w:author="吴 珊珊" w:date="2019-10-30T17:19:00Z"/>
              <w:rFonts w:ascii="仿宋" w:hAnsi="仿宋"/>
              <w:color w:val="FF0000"/>
            </w:rPr>
          </w:rPrChange>
        </w:rPr>
      </w:pPr>
      <w:del w:id="2700" w:author="吴 珊珊" w:date="2019-10-30T17:19:00Z">
        <w:r w:rsidRPr="004C0492" w:rsidDel="00751043">
          <w:rPr>
            <w:sz w:val="28"/>
            <w:szCs w:val="28"/>
            <w:rPrChange w:id="2701" w:author="吴 珊珊" w:date="2019-10-31T09:53:00Z">
              <w:rPr>
                <w:color w:val="FF0000"/>
              </w:rPr>
            </w:rPrChange>
          </w:rPr>
          <w:delText>年龄段</w:delText>
        </w:r>
        <w:r w:rsidRPr="004C0492" w:rsidDel="00751043">
          <w:rPr>
            <w:rFonts w:hint="eastAsia"/>
            <w:sz w:val="28"/>
            <w:szCs w:val="28"/>
            <w:rPrChange w:id="2702" w:author="吴 珊珊" w:date="2019-10-31T09:53:00Z">
              <w:rPr>
                <w:rFonts w:hint="eastAsia"/>
                <w:color w:val="FF0000"/>
              </w:rPr>
            </w:rPrChange>
          </w:rPr>
          <w:delText>：下拉选择，选择范围：</w:delText>
        </w:r>
        <w:r w:rsidRPr="004C0492" w:rsidDel="00751043">
          <w:rPr>
            <w:sz w:val="28"/>
            <w:szCs w:val="28"/>
            <w:rPrChange w:id="2703" w:author="吴 珊珊" w:date="2019-10-31T09:53:00Z">
              <w:rPr>
                <w:color w:val="FF0000"/>
              </w:rPr>
            </w:rPrChange>
          </w:rPr>
          <w:delText>青少年（</w:delText>
        </w:r>
        <w:r w:rsidRPr="004C0492" w:rsidDel="00751043">
          <w:rPr>
            <w:sz w:val="28"/>
            <w:szCs w:val="28"/>
            <w:rPrChange w:id="2704" w:author="吴 珊珊" w:date="2019-10-31T09:53:00Z">
              <w:rPr>
                <w:color w:val="FF0000"/>
              </w:rPr>
            </w:rPrChange>
          </w:rPr>
          <w:delText>0~14</w:delText>
        </w:r>
        <w:r w:rsidRPr="004C0492" w:rsidDel="00751043">
          <w:rPr>
            <w:sz w:val="28"/>
            <w:szCs w:val="28"/>
            <w:rPrChange w:id="2705" w:author="吴 珊珊" w:date="2019-10-31T09:53:00Z">
              <w:rPr>
                <w:color w:val="FF0000"/>
              </w:rPr>
            </w:rPrChange>
          </w:rPr>
          <w:delText>）</w:delText>
        </w:r>
        <w:r w:rsidRPr="004C0492" w:rsidDel="00751043">
          <w:rPr>
            <w:rFonts w:hint="eastAsia"/>
            <w:sz w:val="28"/>
            <w:szCs w:val="28"/>
            <w:rPrChange w:id="2706" w:author="吴 珊珊" w:date="2019-10-31T09:53:00Z">
              <w:rPr>
                <w:rFonts w:hint="eastAsia"/>
                <w:color w:val="FF0000"/>
              </w:rPr>
            </w:rPrChange>
          </w:rPr>
          <w:delText>、</w:delText>
        </w:r>
        <w:r w:rsidRPr="004C0492" w:rsidDel="00751043">
          <w:rPr>
            <w:sz w:val="28"/>
            <w:szCs w:val="28"/>
            <w:rPrChange w:id="2707" w:author="吴 珊珊" w:date="2019-10-31T09:53:00Z">
              <w:rPr>
                <w:color w:val="FF0000"/>
              </w:rPr>
            </w:rPrChange>
          </w:rPr>
          <w:delText>青壮年（</w:delText>
        </w:r>
        <w:r w:rsidRPr="004C0492" w:rsidDel="00751043">
          <w:rPr>
            <w:sz w:val="28"/>
            <w:szCs w:val="28"/>
            <w:rPrChange w:id="2708" w:author="吴 珊珊" w:date="2019-10-31T09:53:00Z">
              <w:rPr>
                <w:color w:val="FF0000"/>
              </w:rPr>
            </w:rPrChange>
          </w:rPr>
          <w:delText>15~44</w:delText>
        </w:r>
        <w:r w:rsidRPr="004C0492" w:rsidDel="00751043">
          <w:rPr>
            <w:sz w:val="28"/>
            <w:szCs w:val="28"/>
            <w:rPrChange w:id="2709" w:author="吴 珊珊" w:date="2019-10-31T09:53:00Z">
              <w:rPr>
                <w:color w:val="FF0000"/>
              </w:rPr>
            </w:rPrChange>
          </w:rPr>
          <w:delText>）</w:delText>
        </w:r>
        <w:r w:rsidRPr="004C0492" w:rsidDel="00751043">
          <w:rPr>
            <w:rFonts w:hint="eastAsia"/>
            <w:sz w:val="28"/>
            <w:szCs w:val="28"/>
            <w:rPrChange w:id="2710" w:author="吴 珊珊" w:date="2019-10-31T09:53:00Z">
              <w:rPr>
                <w:rFonts w:hint="eastAsia"/>
                <w:color w:val="FF0000"/>
              </w:rPr>
            </w:rPrChange>
          </w:rPr>
          <w:delText>、</w:delText>
        </w:r>
        <w:r w:rsidRPr="004C0492" w:rsidDel="00751043">
          <w:rPr>
            <w:sz w:val="28"/>
            <w:szCs w:val="28"/>
            <w:rPrChange w:id="2711" w:author="吴 珊珊" w:date="2019-10-31T09:53:00Z">
              <w:rPr>
                <w:color w:val="FF0000"/>
              </w:rPr>
            </w:rPrChange>
          </w:rPr>
          <w:delText>中年（</w:delText>
        </w:r>
        <w:r w:rsidRPr="004C0492" w:rsidDel="00751043">
          <w:rPr>
            <w:sz w:val="28"/>
            <w:szCs w:val="28"/>
            <w:rPrChange w:id="2712" w:author="吴 珊珊" w:date="2019-10-31T09:53:00Z">
              <w:rPr>
                <w:color w:val="FF0000"/>
              </w:rPr>
            </w:rPrChange>
          </w:rPr>
          <w:delText>45~59</w:delText>
        </w:r>
        <w:r w:rsidRPr="004C0492" w:rsidDel="00751043">
          <w:rPr>
            <w:sz w:val="28"/>
            <w:szCs w:val="28"/>
            <w:rPrChange w:id="2713" w:author="吴 珊珊" w:date="2019-10-31T09:53:00Z">
              <w:rPr>
                <w:color w:val="FF0000"/>
              </w:rPr>
            </w:rPrChange>
          </w:rPr>
          <w:delText>）</w:delText>
        </w:r>
        <w:r w:rsidRPr="004C0492" w:rsidDel="00751043">
          <w:rPr>
            <w:rFonts w:hint="eastAsia"/>
            <w:sz w:val="28"/>
            <w:szCs w:val="28"/>
            <w:rPrChange w:id="2714" w:author="吴 珊珊" w:date="2019-10-31T09:53:00Z">
              <w:rPr>
                <w:rFonts w:hint="eastAsia"/>
                <w:color w:val="FF0000"/>
              </w:rPr>
            </w:rPrChange>
          </w:rPr>
          <w:delText>、</w:delText>
        </w:r>
        <w:r w:rsidRPr="004C0492" w:rsidDel="00751043">
          <w:rPr>
            <w:sz w:val="28"/>
            <w:szCs w:val="28"/>
            <w:rPrChange w:id="2715" w:author="吴 珊珊" w:date="2019-10-31T09:53:00Z">
              <w:rPr>
                <w:color w:val="FF0000"/>
              </w:rPr>
            </w:rPrChange>
          </w:rPr>
          <w:delText>老年（</w:delText>
        </w:r>
        <w:r w:rsidRPr="004C0492" w:rsidDel="00751043">
          <w:rPr>
            <w:sz w:val="28"/>
            <w:szCs w:val="28"/>
            <w:rPrChange w:id="2716" w:author="吴 珊珊" w:date="2019-10-31T09:53:00Z">
              <w:rPr>
                <w:color w:val="FF0000"/>
              </w:rPr>
            </w:rPrChange>
          </w:rPr>
          <w:delText>60</w:delText>
        </w:r>
        <w:r w:rsidRPr="004C0492" w:rsidDel="00751043">
          <w:rPr>
            <w:sz w:val="28"/>
            <w:szCs w:val="28"/>
            <w:rPrChange w:id="2717" w:author="吴 珊珊" w:date="2019-10-31T09:53:00Z">
              <w:rPr>
                <w:color w:val="FF0000"/>
              </w:rPr>
            </w:rPrChange>
          </w:rPr>
          <w:delText>以上）</w:delText>
        </w:r>
        <w:r w:rsidRPr="004C0492" w:rsidDel="00751043">
          <w:rPr>
            <w:rFonts w:hint="eastAsia"/>
            <w:sz w:val="28"/>
            <w:szCs w:val="28"/>
            <w:rPrChange w:id="2718" w:author="吴 珊珊" w:date="2019-10-31T09:53:00Z">
              <w:rPr>
                <w:rFonts w:hint="eastAsia"/>
                <w:color w:val="FF0000"/>
              </w:rPr>
            </w:rPrChange>
          </w:rPr>
          <w:delText>。</w:delText>
        </w:r>
        <w:r w:rsidRPr="004C0492" w:rsidDel="00751043">
          <w:rPr>
            <w:sz w:val="28"/>
            <w:szCs w:val="28"/>
            <w:rPrChange w:id="2719" w:author="吴 珊珊" w:date="2019-10-31T09:53:00Z">
              <w:rPr>
                <w:color w:val="FF0000"/>
              </w:rPr>
            </w:rPrChange>
          </w:rPr>
          <w:delText xml:space="preserve">  </w:delText>
        </w:r>
      </w:del>
    </w:p>
    <w:p w14:paraId="6B08DF76" w14:textId="215B83F8" w:rsidR="004F7136" w:rsidRPr="004C0492" w:rsidDel="00751043" w:rsidRDefault="004F7136" w:rsidP="005776FC">
      <w:pPr>
        <w:pStyle w:val="a6"/>
        <w:numPr>
          <w:ilvl w:val="0"/>
          <w:numId w:val="4"/>
        </w:numPr>
        <w:ind w:firstLineChars="0"/>
        <w:rPr>
          <w:del w:id="2720" w:author="吴 珊珊" w:date="2019-10-30T17:19:00Z"/>
          <w:sz w:val="28"/>
          <w:szCs w:val="28"/>
          <w:rPrChange w:id="2721" w:author="吴 珊珊" w:date="2019-10-31T09:53:00Z">
            <w:rPr>
              <w:del w:id="2722" w:author="吴 珊珊" w:date="2019-10-30T17:19:00Z"/>
              <w:rFonts w:ascii="仿宋" w:hAnsi="仿宋"/>
              <w:color w:val="FF0000"/>
            </w:rPr>
          </w:rPrChange>
        </w:rPr>
      </w:pPr>
      <w:del w:id="2723" w:author="吴 珊珊" w:date="2019-10-30T17:19:00Z">
        <w:r w:rsidRPr="004C0492" w:rsidDel="00751043">
          <w:rPr>
            <w:sz w:val="28"/>
            <w:szCs w:val="28"/>
            <w:rPrChange w:id="2724" w:author="吴 珊珊" w:date="2019-10-31T09:53:00Z">
              <w:rPr>
                <w:color w:val="FF0000"/>
              </w:rPr>
            </w:rPrChange>
          </w:rPr>
          <w:delText>学历</w:delText>
        </w:r>
        <w:r w:rsidRPr="004C0492" w:rsidDel="00751043">
          <w:rPr>
            <w:rFonts w:hint="eastAsia"/>
            <w:sz w:val="28"/>
            <w:szCs w:val="28"/>
            <w:rPrChange w:id="2725" w:author="吴 珊珊" w:date="2019-10-31T09:53:00Z">
              <w:rPr>
                <w:rFonts w:hint="eastAsia"/>
                <w:color w:val="FF0000"/>
              </w:rPr>
            </w:rPrChange>
          </w:rPr>
          <w:delText>：下拉选择，选择范围：</w:delText>
        </w:r>
        <w:r w:rsidRPr="004C0492" w:rsidDel="00751043">
          <w:rPr>
            <w:sz w:val="28"/>
            <w:szCs w:val="28"/>
            <w:rPrChange w:id="2726" w:author="吴 珊珊" w:date="2019-10-31T09:53:00Z">
              <w:rPr>
                <w:color w:val="FF0000"/>
              </w:rPr>
            </w:rPrChange>
          </w:rPr>
          <w:delText>研究生</w:delText>
        </w:r>
        <w:r w:rsidRPr="004C0492" w:rsidDel="00751043">
          <w:rPr>
            <w:rFonts w:hint="eastAsia"/>
            <w:sz w:val="28"/>
            <w:szCs w:val="28"/>
            <w:rPrChange w:id="2727" w:author="吴 珊珊" w:date="2019-10-31T09:53:00Z">
              <w:rPr>
                <w:rFonts w:hint="eastAsia"/>
                <w:color w:val="FF0000"/>
              </w:rPr>
            </w:rPrChange>
          </w:rPr>
          <w:delText>、</w:delText>
        </w:r>
        <w:r w:rsidRPr="004C0492" w:rsidDel="00751043">
          <w:rPr>
            <w:sz w:val="28"/>
            <w:szCs w:val="28"/>
            <w:rPrChange w:id="2728" w:author="吴 珊珊" w:date="2019-10-31T09:53:00Z">
              <w:rPr>
                <w:color w:val="FF0000"/>
              </w:rPr>
            </w:rPrChange>
          </w:rPr>
          <w:delText>大学（指大专以上）</w:delText>
        </w:r>
        <w:r w:rsidRPr="004C0492" w:rsidDel="00751043">
          <w:rPr>
            <w:rFonts w:hint="eastAsia"/>
            <w:sz w:val="28"/>
            <w:szCs w:val="28"/>
            <w:rPrChange w:id="2729" w:author="吴 珊珊" w:date="2019-10-31T09:53:00Z">
              <w:rPr>
                <w:rFonts w:hint="eastAsia"/>
                <w:color w:val="FF0000"/>
              </w:rPr>
            </w:rPrChange>
          </w:rPr>
          <w:delText>、</w:delText>
        </w:r>
        <w:r w:rsidRPr="004C0492" w:rsidDel="00751043">
          <w:rPr>
            <w:sz w:val="28"/>
            <w:szCs w:val="28"/>
            <w:rPrChange w:id="2730" w:author="吴 珊珊" w:date="2019-10-31T09:53:00Z">
              <w:rPr>
                <w:color w:val="FF0000"/>
              </w:rPr>
            </w:rPrChange>
          </w:rPr>
          <w:delText>高中（含中专）</w:delText>
        </w:r>
        <w:r w:rsidRPr="004C0492" w:rsidDel="00751043">
          <w:rPr>
            <w:rFonts w:hint="eastAsia"/>
            <w:sz w:val="28"/>
            <w:szCs w:val="28"/>
            <w:rPrChange w:id="2731" w:author="吴 珊珊" w:date="2019-10-31T09:53:00Z">
              <w:rPr>
                <w:rFonts w:hint="eastAsia"/>
                <w:color w:val="FF0000"/>
              </w:rPr>
            </w:rPrChange>
          </w:rPr>
          <w:delText>、</w:delText>
        </w:r>
        <w:r w:rsidRPr="004C0492" w:rsidDel="00751043">
          <w:rPr>
            <w:sz w:val="28"/>
            <w:szCs w:val="28"/>
            <w:rPrChange w:id="2732" w:author="吴 珊珊" w:date="2019-10-31T09:53:00Z">
              <w:rPr>
                <w:color w:val="FF0000"/>
              </w:rPr>
            </w:rPrChange>
          </w:rPr>
          <w:delText>初中</w:delText>
        </w:r>
        <w:r w:rsidRPr="004C0492" w:rsidDel="00751043">
          <w:rPr>
            <w:rFonts w:hint="eastAsia"/>
            <w:sz w:val="28"/>
            <w:szCs w:val="28"/>
            <w:rPrChange w:id="2733" w:author="吴 珊珊" w:date="2019-10-31T09:53:00Z">
              <w:rPr>
                <w:rFonts w:hint="eastAsia"/>
                <w:color w:val="FF0000"/>
              </w:rPr>
            </w:rPrChange>
          </w:rPr>
          <w:delText>、</w:delText>
        </w:r>
        <w:r w:rsidRPr="004C0492" w:rsidDel="00751043">
          <w:rPr>
            <w:sz w:val="28"/>
            <w:szCs w:val="28"/>
            <w:rPrChange w:id="2734" w:author="吴 珊珊" w:date="2019-10-31T09:53:00Z">
              <w:rPr>
                <w:color w:val="FF0000"/>
              </w:rPr>
            </w:rPrChange>
          </w:rPr>
          <w:delText>小学</w:delText>
        </w:r>
        <w:r w:rsidRPr="004C0492" w:rsidDel="00751043">
          <w:rPr>
            <w:rFonts w:hint="eastAsia"/>
            <w:sz w:val="28"/>
            <w:szCs w:val="28"/>
            <w:rPrChange w:id="2735" w:author="吴 珊珊" w:date="2019-10-31T09:53:00Z">
              <w:rPr>
                <w:rFonts w:hint="eastAsia"/>
                <w:color w:val="FF0000"/>
              </w:rPr>
            </w:rPrChange>
          </w:rPr>
          <w:delText>、</w:delText>
        </w:r>
        <w:r w:rsidRPr="004C0492" w:rsidDel="00751043">
          <w:rPr>
            <w:sz w:val="28"/>
            <w:szCs w:val="28"/>
            <w:rPrChange w:id="2736" w:author="吴 珊珊" w:date="2019-10-31T09:53:00Z">
              <w:rPr>
                <w:color w:val="FF0000"/>
              </w:rPr>
            </w:rPrChange>
          </w:rPr>
          <w:delText>其他</w:delText>
        </w:r>
        <w:r w:rsidRPr="004C0492" w:rsidDel="00751043">
          <w:rPr>
            <w:rFonts w:hint="eastAsia"/>
            <w:sz w:val="28"/>
            <w:szCs w:val="28"/>
            <w:rPrChange w:id="2737" w:author="吴 珊珊" w:date="2019-10-31T09:53:00Z">
              <w:rPr>
                <w:rFonts w:hint="eastAsia"/>
                <w:color w:val="FF0000"/>
              </w:rPr>
            </w:rPrChange>
          </w:rPr>
          <w:delText>。</w:delText>
        </w:r>
        <w:r w:rsidRPr="004C0492" w:rsidDel="00751043">
          <w:rPr>
            <w:sz w:val="28"/>
            <w:szCs w:val="28"/>
            <w:rPrChange w:id="2738" w:author="吴 珊珊" w:date="2019-10-31T09:53:00Z">
              <w:rPr>
                <w:color w:val="FF0000"/>
              </w:rPr>
            </w:rPrChange>
          </w:rPr>
          <w:delText xml:space="preserve">  </w:delText>
        </w:r>
      </w:del>
    </w:p>
    <w:p w14:paraId="4E71AE2C" w14:textId="2754E00D" w:rsidR="004F7136" w:rsidRPr="004C0492" w:rsidDel="00751043" w:rsidRDefault="004F7136">
      <w:pPr>
        <w:pStyle w:val="a6"/>
        <w:numPr>
          <w:ilvl w:val="0"/>
          <w:numId w:val="4"/>
        </w:numPr>
        <w:ind w:firstLineChars="0"/>
        <w:rPr>
          <w:del w:id="2739" w:author="吴 珊珊" w:date="2019-10-30T17:19:00Z"/>
          <w:sz w:val="28"/>
          <w:szCs w:val="28"/>
          <w:rPrChange w:id="2740" w:author="吴 珊珊" w:date="2019-10-31T09:53:00Z">
            <w:rPr>
              <w:del w:id="2741" w:author="吴 珊珊" w:date="2019-10-30T17:19:00Z"/>
              <w:rFonts w:ascii="仿宋" w:hAnsi="仿宋"/>
              <w:color w:val="FF0000"/>
            </w:rPr>
          </w:rPrChange>
        </w:rPr>
      </w:pPr>
      <w:del w:id="2742" w:author="吴 珊珊" w:date="2019-10-30T17:19:00Z">
        <w:r w:rsidRPr="004C0492" w:rsidDel="00751043">
          <w:rPr>
            <w:sz w:val="28"/>
            <w:szCs w:val="28"/>
            <w:rPrChange w:id="2743" w:author="吴 珊珊" w:date="2019-10-31T09:53:00Z">
              <w:rPr>
                <w:color w:val="FF0000"/>
              </w:rPr>
            </w:rPrChange>
          </w:rPr>
          <w:delText>区县</w:delText>
        </w:r>
        <w:r w:rsidRPr="004C0492" w:rsidDel="00751043">
          <w:rPr>
            <w:rFonts w:hint="eastAsia"/>
            <w:sz w:val="28"/>
            <w:szCs w:val="28"/>
            <w:rPrChange w:id="2744" w:author="吴 珊珊" w:date="2019-10-31T09:53:00Z">
              <w:rPr>
                <w:rFonts w:hint="eastAsia"/>
                <w:color w:val="FF0000"/>
              </w:rPr>
            </w:rPrChange>
          </w:rPr>
          <w:delText>：下拉选择，选择范围：</w:delText>
        </w:r>
        <w:r w:rsidRPr="004C0492" w:rsidDel="00751043">
          <w:rPr>
            <w:sz w:val="28"/>
            <w:szCs w:val="28"/>
            <w:rPrChange w:id="2745" w:author="吴 珊珊" w:date="2019-10-31T09:53:00Z">
              <w:rPr>
                <w:color w:val="FF0000"/>
              </w:rPr>
            </w:rPrChange>
          </w:rPr>
          <w:delText>历下区</w:delText>
        </w:r>
        <w:r w:rsidRPr="004C0492" w:rsidDel="00751043">
          <w:rPr>
            <w:rFonts w:hint="eastAsia"/>
            <w:sz w:val="28"/>
            <w:szCs w:val="28"/>
            <w:rPrChange w:id="2746" w:author="吴 珊珊" w:date="2019-10-31T09:53:00Z">
              <w:rPr>
                <w:rFonts w:hint="eastAsia"/>
                <w:color w:val="FF0000"/>
              </w:rPr>
            </w:rPrChange>
          </w:rPr>
          <w:delText>、</w:delText>
        </w:r>
        <w:r w:rsidRPr="004C0492" w:rsidDel="00751043">
          <w:rPr>
            <w:sz w:val="28"/>
            <w:szCs w:val="28"/>
            <w:rPrChange w:id="2747" w:author="吴 珊珊" w:date="2019-10-31T09:53:00Z">
              <w:rPr>
                <w:color w:val="FF0000"/>
              </w:rPr>
            </w:rPrChange>
          </w:rPr>
          <w:delText>市中区</w:delText>
        </w:r>
        <w:r w:rsidRPr="004C0492" w:rsidDel="00751043">
          <w:rPr>
            <w:rFonts w:hint="eastAsia"/>
            <w:sz w:val="28"/>
            <w:szCs w:val="28"/>
            <w:rPrChange w:id="2748" w:author="吴 珊珊" w:date="2019-10-31T09:53:00Z">
              <w:rPr>
                <w:rFonts w:hint="eastAsia"/>
                <w:color w:val="FF0000"/>
              </w:rPr>
            </w:rPrChange>
          </w:rPr>
          <w:delText>、</w:delText>
        </w:r>
        <w:r w:rsidRPr="004C0492" w:rsidDel="00751043">
          <w:rPr>
            <w:sz w:val="28"/>
            <w:szCs w:val="28"/>
            <w:rPrChange w:id="2749" w:author="吴 珊珊" w:date="2019-10-31T09:53:00Z">
              <w:rPr>
                <w:color w:val="FF0000"/>
              </w:rPr>
            </w:rPrChange>
          </w:rPr>
          <w:delText>槐荫区</w:delText>
        </w:r>
        <w:r w:rsidRPr="004C0492" w:rsidDel="00751043">
          <w:rPr>
            <w:rFonts w:hint="eastAsia"/>
            <w:sz w:val="28"/>
            <w:szCs w:val="28"/>
            <w:rPrChange w:id="2750" w:author="吴 珊珊" w:date="2019-10-31T09:53:00Z">
              <w:rPr>
                <w:rFonts w:hint="eastAsia"/>
                <w:color w:val="FF0000"/>
              </w:rPr>
            </w:rPrChange>
          </w:rPr>
          <w:delText>、</w:delText>
        </w:r>
        <w:r w:rsidRPr="004C0492" w:rsidDel="00751043">
          <w:rPr>
            <w:sz w:val="28"/>
            <w:szCs w:val="28"/>
            <w:rPrChange w:id="2751" w:author="吴 珊珊" w:date="2019-10-31T09:53:00Z">
              <w:rPr>
                <w:color w:val="FF0000"/>
              </w:rPr>
            </w:rPrChange>
          </w:rPr>
          <w:delText>天桥区</w:delText>
        </w:r>
        <w:r w:rsidRPr="004C0492" w:rsidDel="00751043">
          <w:rPr>
            <w:rFonts w:hint="eastAsia"/>
            <w:sz w:val="28"/>
            <w:szCs w:val="28"/>
            <w:rPrChange w:id="2752" w:author="吴 珊珊" w:date="2019-10-31T09:53:00Z">
              <w:rPr>
                <w:rFonts w:hint="eastAsia"/>
                <w:color w:val="FF0000"/>
              </w:rPr>
            </w:rPrChange>
          </w:rPr>
          <w:delText>、</w:delText>
        </w:r>
        <w:r w:rsidRPr="004C0492" w:rsidDel="00751043">
          <w:rPr>
            <w:sz w:val="28"/>
            <w:szCs w:val="28"/>
            <w:rPrChange w:id="2753" w:author="吴 珊珊" w:date="2019-10-31T09:53:00Z">
              <w:rPr>
                <w:color w:val="FF0000"/>
              </w:rPr>
            </w:rPrChange>
          </w:rPr>
          <w:delText>历城区</w:delText>
        </w:r>
        <w:r w:rsidRPr="004C0492" w:rsidDel="00751043">
          <w:rPr>
            <w:rFonts w:hint="eastAsia"/>
            <w:sz w:val="28"/>
            <w:szCs w:val="28"/>
            <w:rPrChange w:id="2754" w:author="吴 珊珊" w:date="2019-10-31T09:53:00Z">
              <w:rPr>
                <w:rFonts w:hint="eastAsia"/>
                <w:color w:val="FF0000"/>
              </w:rPr>
            </w:rPrChange>
          </w:rPr>
          <w:delText>、</w:delText>
        </w:r>
        <w:r w:rsidRPr="004C0492" w:rsidDel="00751043">
          <w:rPr>
            <w:sz w:val="28"/>
            <w:szCs w:val="28"/>
            <w:rPrChange w:id="2755" w:author="吴 珊珊" w:date="2019-10-31T09:53:00Z">
              <w:rPr>
                <w:color w:val="FF0000"/>
              </w:rPr>
            </w:rPrChange>
          </w:rPr>
          <w:delText>长清区</w:delText>
        </w:r>
        <w:r w:rsidRPr="004C0492" w:rsidDel="00751043">
          <w:rPr>
            <w:rFonts w:hint="eastAsia"/>
            <w:sz w:val="28"/>
            <w:szCs w:val="28"/>
            <w:rPrChange w:id="2756" w:author="吴 珊珊" w:date="2019-10-31T09:53:00Z">
              <w:rPr>
                <w:rFonts w:hint="eastAsia"/>
                <w:color w:val="FF0000"/>
              </w:rPr>
            </w:rPrChange>
          </w:rPr>
          <w:delText>、</w:delText>
        </w:r>
        <w:r w:rsidRPr="004C0492" w:rsidDel="00751043">
          <w:rPr>
            <w:sz w:val="28"/>
            <w:szCs w:val="28"/>
            <w:rPrChange w:id="2757" w:author="吴 珊珊" w:date="2019-10-31T09:53:00Z">
              <w:rPr>
                <w:color w:val="FF0000"/>
              </w:rPr>
            </w:rPrChange>
          </w:rPr>
          <w:delText>平阴县</w:delText>
        </w:r>
        <w:r w:rsidRPr="004C0492" w:rsidDel="00751043">
          <w:rPr>
            <w:rFonts w:hint="eastAsia"/>
            <w:sz w:val="28"/>
            <w:szCs w:val="28"/>
            <w:rPrChange w:id="2758" w:author="吴 珊珊" w:date="2019-10-31T09:53:00Z">
              <w:rPr>
                <w:rFonts w:hint="eastAsia"/>
                <w:color w:val="FF0000"/>
              </w:rPr>
            </w:rPrChange>
          </w:rPr>
          <w:delText>、</w:delText>
        </w:r>
        <w:r w:rsidRPr="004C0492" w:rsidDel="00751043">
          <w:rPr>
            <w:sz w:val="28"/>
            <w:szCs w:val="28"/>
            <w:rPrChange w:id="2759" w:author="吴 珊珊" w:date="2019-10-31T09:53:00Z">
              <w:rPr>
                <w:color w:val="FF0000"/>
              </w:rPr>
            </w:rPrChange>
          </w:rPr>
          <w:delText>济阳县</w:delText>
        </w:r>
        <w:r w:rsidRPr="004C0492" w:rsidDel="00751043">
          <w:rPr>
            <w:rFonts w:hint="eastAsia"/>
            <w:sz w:val="28"/>
            <w:szCs w:val="28"/>
            <w:rPrChange w:id="2760" w:author="吴 珊珊" w:date="2019-10-31T09:53:00Z">
              <w:rPr>
                <w:rFonts w:hint="eastAsia"/>
                <w:color w:val="FF0000"/>
              </w:rPr>
            </w:rPrChange>
          </w:rPr>
          <w:delText>、</w:delText>
        </w:r>
        <w:r w:rsidRPr="004C0492" w:rsidDel="00751043">
          <w:rPr>
            <w:sz w:val="28"/>
            <w:szCs w:val="28"/>
            <w:rPrChange w:id="2761" w:author="吴 珊珊" w:date="2019-10-31T09:53:00Z">
              <w:rPr>
                <w:color w:val="FF0000"/>
              </w:rPr>
            </w:rPrChange>
          </w:rPr>
          <w:delText>商河县</w:delText>
        </w:r>
        <w:r w:rsidRPr="004C0492" w:rsidDel="00751043">
          <w:rPr>
            <w:rFonts w:hint="eastAsia"/>
            <w:sz w:val="28"/>
            <w:szCs w:val="28"/>
            <w:rPrChange w:id="2762" w:author="吴 珊珊" w:date="2019-10-31T09:53:00Z">
              <w:rPr>
                <w:rFonts w:hint="eastAsia"/>
                <w:color w:val="FF0000"/>
              </w:rPr>
            </w:rPrChange>
          </w:rPr>
          <w:delText>、</w:delText>
        </w:r>
        <w:r w:rsidRPr="004C0492" w:rsidDel="00751043">
          <w:rPr>
            <w:sz w:val="28"/>
            <w:szCs w:val="28"/>
            <w:rPrChange w:id="2763" w:author="吴 珊珊" w:date="2019-10-31T09:53:00Z">
              <w:rPr>
                <w:color w:val="FF0000"/>
              </w:rPr>
            </w:rPrChange>
          </w:rPr>
          <w:delText>章丘区</w:delText>
        </w:r>
        <w:r w:rsidRPr="004C0492" w:rsidDel="00751043">
          <w:rPr>
            <w:rFonts w:hint="eastAsia"/>
            <w:sz w:val="28"/>
            <w:szCs w:val="28"/>
            <w:rPrChange w:id="2764" w:author="吴 珊珊" w:date="2019-10-31T09:53:00Z">
              <w:rPr>
                <w:rFonts w:hint="eastAsia"/>
                <w:color w:val="FF0000"/>
              </w:rPr>
            </w:rPrChange>
          </w:rPr>
          <w:delText>、</w:delText>
        </w:r>
        <w:r w:rsidRPr="004C0492" w:rsidDel="00751043">
          <w:rPr>
            <w:sz w:val="28"/>
            <w:szCs w:val="28"/>
            <w:rPrChange w:id="2765" w:author="吴 珊珊" w:date="2019-10-31T09:53:00Z">
              <w:rPr>
                <w:color w:val="FF0000"/>
              </w:rPr>
            </w:rPrChange>
          </w:rPr>
          <w:delText>高新区</w:delText>
        </w:r>
        <w:r w:rsidRPr="004C0492" w:rsidDel="00751043">
          <w:rPr>
            <w:rFonts w:hint="eastAsia"/>
            <w:sz w:val="28"/>
            <w:szCs w:val="28"/>
            <w:rPrChange w:id="2766" w:author="吴 珊珊" w:date="2019-10-31T09:53:00Z">
              <w:rPr>
                <w:rFonts w:hint="eastAsia"/>
                <w:color w:val="FF0000"/>
              </w:rPr>
            </w:rPrChange>
          </w:rPr>
          <w:delText>、</w:delText>
        </w:r>
        <w:r w:rsidRPr="004C0492" w:rsidDel="00751043">
          <w:rPr>
            <w:sz w:val="28"/>
            <w:szCs w:val="28"/>
            <w:rPrChange w:id="2767" w:author="吴 珊珊" w:date="2019-10-31T09:53:00Z">
              <w:rPr>
                <w:color w:val="FF0000"/>
              </w:rPr>
            </w:rPrChange>
          </w:rPr>
          <w:delText>南部山区</w:delText>
        </w:r>
        <w:r w:rsidRPr="004C0492" w:rsidDel="00751043">
          <w:rPr>
            <w:rFonts w:hint="eastAsia"/>
            <w:sz w:val="28"/>
            <w:szCs w:val="28"/>
            <w:rPrChange w:id="2768" w:author="吴 珊珊" w:date="2019-10-31T09:53:00Z">
              <w:rPr>
                <w:rFonts w:hint="eastAsia"/>
                <w:color w:val="FF0000"/>
              </w:rPr>
            </w:rPrChange>
          </w:rPr>
          <w:delText>、</w:delText>
        </w:r>
        <w:r w:rsidRPr="004C0492" w:rsidDel="00751043">
          <w:rPr>
            <w:sz w:val="28"/>
            <w:szCs w:val="28"/>
            <w:rPrChange w:id="2769" w:author="吴 珊珊" w:date="2019-10-31T09:53:00Z">
              <w:rPr>
                <w:color w:val="FF0000"/>
              </w:rPr>
            </w:rPrChange>
          </w:rPr>
          <w:delText>莱芜区</w:delText>
        </w:r>
        <w:r w:rsidRPr="004C0492" w:rsidDel="00751043">
          <w:rPr>
            <w:rFonts w:hint="eastAsia"/>
            <w:sz w:val="28"/>
            <w:szCs w:val="28"/>
            <w:rPrChange w:id="2770" w:author="吴 珊珊" w:date="2019-10-31T09:53:00Z">
              <w:rPr>
                <w:rFonts w:hint="eastAsia"/>
                <w:color w:val="FF0000"/>
              </w:rPr>
            </w:rPrChange>
          </w:rPr>
          <w:delText>、</w:delText>
        </w:r>
        <w:r w:rsidRPr="004C0492" w:rsidDel="00751043">
          <w:rPr>
            <w:sz w:val="28"/>
            <w:szCs w:val="28"/>
            <w:rPrChange w:id="2771" w:author="吴 珊珊" w:date="2019-10-31T09:53:00Z">
              <w:rPr>
                <w:color w:val="FF0000"/>
              </w:rPr>
            </w:rPrChange>
          </w:rPr>
          <w:delText>钢城区</w:delText>
        </w:r>
        <w:r w:rsidRPr="004C0492" w:rsidDel="00751043">
          <w:rPr>
            <w:rFonts w:hint="eastAsia"/>
            <w:sz w:val="28"/>
            <w:szCs w:val="28"/>
            <w:rPrChange w:id="2772" w:author="吴 珊珊" w:date="2019-10-31T09:53:00Z">
              <w:rPr>
                <w:rFonts w:hint="eastAsia"/>
                <w:color w:val="FF0000"/>
              </w:rPr>
            </w:rPrChange>
          </w:rPr>
          <w:delText>、</w:delText>
        </w:r>
        <w:r w:rsidRPr="004C0492" w:rsidDel="00751043">
          <w:rPr>
            <w:sz w:val="28"/>
            <w:szCs w:val="28"/>
            <w:rPrChange w:id="2773" w:author="吴 珊珊" w:date="2019-10-31T09:53:00Z">
              <w:rPr>
                <w:color w:val="FF0000"/>
              </w:rPr>
            </w:rPrChange>
          </w:rPr>
          <w:delText>莱芜高新区</w:delText>
        </w:r>
        <w:r w:rsidRPr="004C0492" w:rsidDel="00751043">
          <w:rPr>
            <w:rFonts w:hint="eastAsia"/>
            <w:sz w:val="28"/>
            <w:szCs w:val="28"/>
            <w:rPrChange w:id="2774" w:author="吴 珊珊" w:date="2019-10-31T09:53:00Z">
              <w:rPr>
                <w:rFonts w:hint="eastAsia"/>
                <w:color w:val="FF0000"/>
              </w:rPr>
            </w:rPrChange>
          </w:rPr>
          <w:delText>、</w:delText>
        </w:r>
        <w:r w:rsidRPr="004C0492" w:rsidDel="00751043">
          <w:rPr>
            <w:sz w:val="28"/>
            <w:szCs w:val="28"/>
            <w:rPrChange w:id="2775" w:author="吴 珊珊" w:date="2019-10-31T09:53:00Z">
              <w:rPr>
                <w:color w:val="FF0000"/>
              </w:rPr>
            </w:rPrChange>
          </w:rPr>
          <w:delText>莱芜农高区</w:delText>
        </w:r>
        <w:r w:rsidRPr="004C0492" w:rsidDel="00751043">
          <w:rPr>
            <w:rFonts w:hint="eastAsia"/>
            <w:sz w:val="28"/>
            <w:szCs w:val="28"/>
            <w:rPrChange w:id="2776" w:author="吴 珊珊" w:date="2019-10-31T09:53:00Z">
              <w:rPr>
                <w:rFonts w:hint="eastAsia"/>
                <w:color w:val="FF0000"/>
              </w:rPr>
            </w:rPrChange>
          </w:rPr>
          <w:delText>、</w:delText>
        </w:r>
        <w:r w:rsidRPr="004C0492" w:rsidDel="00751043">
          <w:rPr>
            <w:sz w:val="28"/>
            <w:szCs w:val="28"/>
            <w:rPrChange w:id="2777" w:author="吴 珊珊" w:date="2019-10-31T09:53:00Z">
              <w:rPr>
                <w:color w:val="FF0000"/>
              </w:rPr>
            </w:rPrChange>
          </w:rPr>
          <w:delText>莱芜雪野度假区</w:delText>
        </w:r>
        <w:r w:rsidRPr="004C0492" w:rsidDel="00751043">
          <w:rPr>
            <w:rFonts w:hint="eastAsia"/>
            <w:sz w:val="28"/>
            <w:szCs w:val="28"/>
            <w:rPrChange w:id="2778" w:author="吴 珊珊" w:date="2019-10-31T09:53:00Z">
              <w:rPr>
                <w:rFonts w:hint="eastAsia"/>
                <w:color w:val="FF0000"/>
              </w:rPr>
            </w:rPrChange>
          </w:rPr>
          <w:delText>、</w:delText>
        </w:r>
        <w:r w:rsidRPr="004C0492" w:rsidDel="00751043">
          <w:rPr>
            <w:sz w:val="28"/>
            <w:szCs w:val="28"/>
            <w:rPrChange w:id="2779" w:author="吴 珊珊" w:date="2019-10-31T09:53:00Z">
              <w:rPr>
                <w:color w:val="FF0000"/>
              </w:rPr>
            </w:rPrChange>
          </w:rPr>
          <w:delText>莱芜经开区</w:delText>
        </w:r>
        <w:r w:rsidRPr="004C0492" w:rsidDel="00751043">
          <w:rPr>
            <w:rFonts w:hint="eastAsia"/>
            <w:sz w:val="28"/>
            <w:szCs w:val="28"/>
            <w:rPrChange w:id="2780" w:author="吴 珊珊" w:date="2019-10-31T09:53:00Z">
              <w:rPr>
                <w:rFonts w:hint="eastAsia"/>
                <w:color w:val="FF0000"/>
              </w:rPr>
            </w:rPrChange>
          </w:rPr>
          <w:delText>。</w:delText>
        </w:r>
        <w:r w:rsidRPr="004C0492" w:rsidDel="00751043">
          <w:rPr>
            <w:sz w:val="28"/>
            <w:szCs w:val="28"/>
            <w:rPrChange w:id="2781" w:author="吴 珊珊" w:date="2019-10-31T09:53:00Z">
              <w:rPr>
                <w:color w:val="FF0000"/>
              </w:rPr>
            </w:rPrChange>
          </w:rPr>
          <w:delText xml:space="preserve"> </w:delText>
        </w:r>
      </w:del>
    </w:p>
    <w:p w14:paraId="7A33B502" w14:textId="2EC458DD" w:rsidR="004F7136" w:rsidRPr="004C0492" w:rsidDel="00751043" w:rsidRDefault="004F7136">
      <w:pPr>
        <w:pStyle w:val="a6"/>
        <w:numPr>
          <w:ilvl w:val="0"/>
          <w:numId w:val="4"/>
        </w:numPr>
        <w:ind w:firstLineChars="0"/>
        <w:rPr>
          <w:del w:id="2782" w:author="吴 珊珊" w:date="2019-10-30T17:19:00Z"/>
          <w:sz w:val="28"/>
          <w:szCs w:val="28"/>
          <w:rPrChange w:id="2783" w:author="吴 珊珊" w:date="2019-10-31T09:53:00Z">
            <w:rPr>
              <w:del w:id="2784" w:author="吴 珊珊" w:date="2019-10-30T17:19:00Z"/>
              <w:rFonts w:ascii="仿宋" w:hAnsi="仿宋"/>
              <w:color w:val="FF0000"/>
            </w:rPr>
          </w:rPrChange>
        </w:rPr>
      </w:pPr>
      <w:del w:id="2785" w:author="吴 珊珊" w:date="2019-10-30T17:19:00Z">
        <w:r w:rsidRPr="004C0492" w:rsidDel="00751043">
          <w:rPr>
            <w:rFonts w:hint="eastAsia"/>
            <w:sz w:val="28"/>
            <w:szCs w:val="28"/>
            <w:rPrChange w:id="2786" w:author="吴 珊珊" w:date="2019-10-31T09:53:00Z">
              <w:rPr>
                <w:rFonts w:hint="eastAsia"/>
                <w:color w:val="FF0000"/>
              </w:rPr>
            </w:rPrChange>
          </w:rPr>
          <w:delText>政治面貌：下拉选择，选择范围：</w:delText>
        </w:r>
        <w:r w:rsidRPr="004C0492" w:rsidDel="00751043">
          <w:rPr>
            <w:sz w:val="28"/>
            <w:szCs w:val="28"/>
            <w:rPrChange w:id="2787" w:author="吴 珊珊" w:date="2019-10-31T09:53:00Z">
              <w:rPr>
                <w:color w:val="FF0000"/>
              </w:rPr>
            </w:rPrChange>
          </w:rPr>
          <w:delText>群众</w:delText>
        </w:r>
        <w:r w:rsidRPr="004C0492" w:rsidDel="00751043">
          <w:rPr>
            <w:rFonts w:hint="eastAsia"/>
            <w:sz w:val="28"/>
            <w:szCs w:val="28"/>
            <w:rPrChange w:id="2788" w:author="吴 珊珊" w:date="2019-10-31T09:53:00Z">
              <w:rPr>
                <w:rFonts w:hint="eastAsia"/>
                <w:color w:val="FF0000"/>
              </w:rPr>
            </w:rPrChange>
          </w:rPr>
          <w:delText>、</w:delText>
        </w:r>
        <w:r w:rsidRPr="004C0492" w:rsidDel="00751043">
          <w:rPr>
            <w:sz w:val="28"/>
            <w:szCs w:val="28"/>
            <w:rPrChange w:id="2789" w:author="吴 珊珊" w:date="2019-10-31T09:53:00Z">
              <w:rPr>
                <w:color w:val="FF0000"/>
              </w:rPr>
            </w:rPrChange>
          </w:rPr>
          <w:delText>团员</w:delText>
        </w:r>
        <w:r w:rsidRPr="004C0492" w:rsidDel="00751043">
          <w:rPr>
            <w:rFonts w:hint="eastAsia"/>
            <w:sz w:val="28"/>
            <w:szCs w:val="28"/>
            <w:rPrChange w:id="2790" w:author="吴 珊珊" w:date="2019-10-31T09:53:00Z">
              <w:rPr>
                <w:rFonts w:hint="eastAsia"/>
                <w:color w:val="FF0000"/>
              </w:rPr>
            </w:rPrChange>
          </w:rPr>
          <w:delText>、</w:delText>
        </w:r>
        <w:r w:rsidRPr="004C0492" w:rsidDel="00751043">
          <w:rPr>
            <w:sz w:val="28"/>
            <w:szCs w:val="28"/>
            <w:rPrChange w:id="2791" w:author="吴 珊珊" w:date="2019-10-31T09:53:00Z">
              <w:rPr>
                <w:color w:val="FF0000"/>
              </w:rPr>
            </w:rPrChange>
          </w:rPr>
          <w:delText>党员</w:delText>
        </w:r>
        <w:r w:rsidRPr="004C0492" w:rsidDel="00751043">
          <w:rPr>
            <w:rFonts w:hint="eastAsia"/>
            <w:sz w:val="28"/>
            <w:szCs w:val="28"/>
            <w:rPrChange w:id="2792" w:author="吴 珊珊" w:date="2019-10-31T09:53:00Z">
              <w:rPr>
                <w:rFonts w:hint="eastAsia"/>
                <w:color w:val="FF0000"/>
              </w:rPr>
            </w:rPrChange>
          </w:rPr>
          <w:delText>、</w:delText>
        </w:r>
        <w:r w:rsidRPr="004C0492" w:rsidDel="00751043">
          <w:rPr>
            <w:sz w:val="28"/>
            <w:szCs w:val="28"/>
            <w:rPrChange w:id="2793" w:author="吴 珊珊" w:date="2019-10-31T09:53:00Z">
              <w:rPr>
                <w:color w:val="FF0000"/>
              </w:rPr>
            </w:rPrChange>
          </w:rPr>
          <w:delText>民主党派</w:delText>
        </w:r>
        <w:r w:rsidRPr="004C0492" w:rsidDel="00751043">
          <w:rPr>
            <w:rFonts w:hint="eastAsia"/>
            <w:sz w:val="28"/>
            <w:szCs w:val="28"/>
            <w:rPrChange w:id="2794" w:author="吴 珊珊" w:date="2019-10-31T09:53:00Z">
              <w:rPr>
                <w:rFonts w:hint="eastAsia"/>
                <w:color w:val="FF0000"/>
              </w:rPr>
            </w:rPrChange>
          </w:rPr>
          <w:delText>。</w:delText>
        </w:r>
        <w:r w:rsidRPr="004C0492" w:rsidDel="00751043">
          <w:rPr>
            <w:sz w:val="28"/>
            <w:szCs w:val="28"/>
            <w:rPrChange w:id="2795" w:author="吴 珊珊" w:date="2019-10-31T09:53:00Z">
              <w:rPr>
                <w:color w:val="FF0000"/>
              </w:rPr>
            </w:rPrChange>
          </w:rPr>
          <w:delText xml:space="preserve">  </w:delText>
        </w:r>
      </w:del>
    </w:p>
    <w:p w14:paraId="2CB40490" w14:textId="2F0C5CFF" w:rsidR="004F7136" w:rsidRPr="004C0492" w:rsidDel="00751043" w:rsidRDefault="004F7136">
      <w:pPr>
        <w:pStyle w:val="a6"/>
        <w:numPr>
          <w:ilvl w:val="0"/>
          <w:numId w:val="4"/>
        </w:numPr>
        <w:ind w:firstLineChars="0"/>
        <w:rPr>
          <w:del w:id="2796" w:author="吴 珊珊" w:date="2019-10-30T17:19:00Z"/>
          <w:sz w:val="28"/>
          <w:szCs w:val="28"/>
          <w:rPrChange w:id="2797" w:author="吴 珊珊" w:date="2019-10-31T09:53:00Z">
            <w:rPr>
              <w:del w:id="2798" w:author="吴 珊珊" w:date="2019-10-30T17:19:00Z"/>
              <w:rFonts w:ascii="仿宋" w:hAnsi="仿宋"/>
              <w:color w:val="FF0000"/>
            </w:rPr>
          </w:rPrChange>
        </w:rPr>
      </w:pPr>
      <w:del w:id="2799" w:author="吴 珊珊" w:date="2019-10-30T17:19:00Z">
        <w:r w:rsidRPr="004C0492" w:rsidDel="00751043">
          <w:rPr>
            <w:sz w:val="28"/>
            <w:szCs w:val="28"/>
            <w:rPrChange w:id="2800" w:author="吴 珊珊" w:date="2019-10-31T09:53:00Z">
              <w:rPr>
                <w:color w:val="FF0000"/>
              </w:rPr>
            </w:rPrChange>
          </w:rPr>
          <w:delText>从事工作</w:delText>
        </w:r>
        <w:r w:rsidRPr="004C0492" w:rsidDel="00751043">
          <w:rPr>
            <w:rFonts w:hint="eastAsia"/>
            <w:sz w:val="28"/>
            <w:szCs w:val="28"/>
            <w:rPrChange w:id="2801" w:author="吴 珊珊" w:date="2019-10-31T09:53:00Z">
              <w:rPr>
                <w:rFonts w:hint="eastAsia"/>
                <w:color w:val="FF0000"/>
              </w:rPr>
            </w:rPrChange>
          </w:rPr>
          <w:delText>：下拉选择，选择范围：</w:delText>
        </w:r>
        <w:r w:rsidRPr="004C0492" w:rsidDel="00751043">
          <w:rPr>
            <w:sz w:val="28"/>
            <w:szCs w:val="28"/>
            <w:rPrChange w:id="2802" w:author="吴 珊珊" w:date="2019-10-31T09:53:00Z">
              <w:rPr>
                <w:color w:val="FF0000"/>
              </w:rPr>
            </w:rPrChange>
          </w:rPr>
          <w:delText>党群组织</w:delText>
        </w:r>
        <w:r w:rsidRPr="004C0492" w:rsidDel="00751043">
          <w:rPr>
            <w:rFonts w:hint="eastAsia"/>
            <w:sz w:val="28"/>
            <w:szCs w:val="28"/>
            <w:rPrChange w:id="2803" w:author="吴 珊珊" w:date="2019-10-31T09:53:00Z">
              <w:rPr>
                <w:rFonts w:hint="eastAsia"/>
                <w:color w:val="FF0000"/>
              </w:rPr>
            </w:rPrChange>
          </w:rPr>
          <w:delText>、</w:delText>
        </w:r>
        <w:r w:rsidRPr="004C0492" w:rsidDel="00751043">
          <w:rPr>
            <w:sz w:val="28"/>
            <w:szCs w:val="28"/>
            <w:rPrChange w:id="2804" w:author="吴 珊珊" w:date="2019-10-31T09:53:00Z">
              <w:rPr>
                <w:color w:val="FF0000"/>
              </w:rPr>
            </w:rPrChange>
          </w:rPr>
          <w:delText>政府机关</w:delText>
        </w:r>
        <w:r w:rsidRPr="004C0492" w:rsidDel="00751043">
          <w:rPr>
            <w:rFonts w:hint="eastAsia"/>
            <w:sz w:val="28"/>
            <w:szCs w:val="28"/>
            <w:rPrChange w:id="2805" w:author="吴 珊珊" w:date="2019-10-31T09:53:00Z">
              <w:rPr>
                <w:rFonts w:hint="eastAsia"/>
                <w:color w:val="FF0000"/>
              </w:rPr>
            </w:rPrChange>
          </w:rPr>
          <w:delText>、</w:delText>
        </w:r>
        <w:r w:rsidRPr="004C0492" w:rsidDel="00751043">
          <w:rPr>
            <w:sz w:val="28"/>
            <w:szCs w:val="28"/>
            <w:rPrChange w:id="2806" w:author="吴 珊珊" w:date="2019-10-31T09:53:00Z">
              <w:rPr>
                <w:color w:val="FF0000"/>
              </w:rPr>
            </w:rPrChange>
          </w:rPr>
          <w:delText>事业单位</w:delText>
        </w:r>
        <w:r w:rsidRPr="004C0492" w:rsidDel="00751043">
          <w:rPr>
            <w:rFonts w:hint="eastAsia"/>
            <w:sz w:val="28"/>
            <w:szCs w:val="28"/>
            <w:rPrChange w:id="2807" w:author="吴 珊珊" w:date="2019-10-31T09:53:00Z">
              <w:rPr>
                <w:rFonts w:hint="eastAsia"/>
                <w:color w:val="FF0000"/>
              </w:rPr>
            </w:rPrChange>
          </w:rPr>
          <w:delText>、</w:delText>
        </w:r>
        <w:r w:rsidRPr="004C0492" w:rsidDel="00751043">
          <w:rPr>
            <w:sz w:val="28"/>
            <w:szCs w:val="28"/>
            <w:rPrChange w:id="2808" w:author="吴 珊珊" w:date="2019-10-31T09:53:00Z">
              <w:rPr>
                <w:color w:val="FF0000"/>
              </w:rPr>
            </w:rPrChange>
          </w:rPr>
          <w:delText>国有企业</w:delText>
        </w:r>
        <w:r w:rsidRPr="004C0492" w:rsidDel="00751043">
          <w:rPr>
            <w:rFonts w:hint="eastAsia"/>
            <w:sz w:val="28"/>
            <w:szCs w:val="28"/>
            <w:rPrChange w:id="2809" w:author="吴 珊珊" w:date="2019-10-31T09:53:00Z">
              <w:rPr>
                <w:rFonts w:hint="eastAsia"/>
                <w:color w:val="FF0000"/>
              </w:rPr>
            </w:rPrChange>
          </w:rPr>
          <w:delText>、</w:delText>
        </w:r>
        <w:r w:rsidRPr="004C0492" w:rsidDel="00751043">
          <w:rPr>
            <w:sz w:val="28"/>
            <w:szCs w:val="28"/>
            <w:rPrChange w:id="2810" w:author="吴 珊珊" w:date="2019-10-31T09:53:00Z">
              <w:rPr>
                <w:color w:val="FF0000"/>
              </w:rPr>
            </w:rPrChange>
          </w:rPr>
          <w:delText>民营企业</w:delText>
        </w:r>
        <w:r w:rsidRPr="004C0492" w:rsidDel="00751043">
          <w:rPr>
            <w:rFonts w:hint="eastAsia"/>
            <w:sz w:val="28"/>
            <w:szCs w:val="28"/>
            <w:rPrChange w:id="2811" w:author="吴 珊珊" w:date="2019-10-31T09:53:00Z">
              <w:rPr>
                <w:rFonts w:hint="eastAsia"/>
                <w:color w:val="FF0000"/>
              </w:rPr>
            </w:rPrChange>
          </w:rPr>
          <w:delText>、</w:delText>
        </w:r>
        <w:r w:rsidRPr="004C0492" w:rsidDel="00751043">
          <w:rPr>
            <w:sz w:val="28"/>
            <w:szCs w:val="28"/>
            <w:rPrChange w:id="2812" w:author="吴 珊珊" w:date="2019-10-31T09:53:00Z">
              <w:rPr>
                <w:color w:val="FF0000"/>
              </w:rPr>
            </w:rPrChange>
          </w:rPr>
          <w:delText>务农</w:delText>
        </w:r>
        <w:r w:rsidRPr="004C0492" w:rsidDel="00751043">
          <w:rPr>
            <w:rFonts w:hint="eastAsia"/>
            <w:sz w:val="28"/>
            <w:szCs w:val="28"/>
            <w:rPrChange w:id="2813" w:author="吴 珊珊" w:date="2019-10-31T09:53:00Z">
              <w:rPr>
                <w:rFonts w:hint="eastAsia"/>
                <w:color w:val="FF0000"/>
              </w:rPr>
            </w:rPrChange>
          </w:rPr>
          <w:delText>、</w:delText>
        </w:r>
        <w:r w:rsidRPr="004C0492" w:rsidDel="00751043">
          <w:rPr>
            <w:sz w:val="28"/>
            <w:szCs w:val="28"/>
            <w:rPrChange w:id="2814" w:author="吴 珊珊" w:date="2019-10-31T09:53:00Z">
              <w:rPr>
                <w:color w:val="FF0000"/>
              </w:rPr>
            </w:rPrChange>
          </w:rPr>
          <w:delText>待业</w:delText>
        </w:r>
        <w:r w:rsidRPr="004C0492" w:rsidDel="00751043">
          <w:rPr>
            <w:rFonts w:hint="eastAsia"/>
            <w:sz w:val="28"/>
            <w:szCs w:val="28"/>
            <w:rPrChange w:id="2815" w:author="吴 珊珊" w:date="2019-10-31T09:53:00Z">
              <w:rPr>
                <w:rFonts w:hint="eastAsia"/>
                <w:color w:val="FF0000"/>
              </w:rPr>
            </w:rPrChange>
          </w:rPr>
          <w:delText>、</w:delText>
        </w:r>
        <w:r w:rsidRPr="004C0492" w:rsidDel="00751043">
          <w:rPr>
            <w:sz w:val="28"/>
            <w:szCs w:val="28"/>
            <w:rPrChange w:id="2816" w:author="吴 珊珊" w:date="2019-10-31T09:53:00Z">
              <w:rPr>
                <w:color w:val="FF0000"/>
              </w:rPr>
            </w:rPrChange>
          </w:rPr>
          <w:delText>离退</w:delText>
        </w:r>
        <w:r w:rsidRPr="004C0492" w:rsidDel="00751043">
          <w:rPr>
            <w:rFonts w:hint="eastAsia"/>
            <w:sz w:val="28"/>
            <w:szCs w:val="28"/>
            <w:rPrChange w:id="2817" w:author="吴 珊珊" w:date="2019-10-31T09:53:00Z">
              <w:rPr>
                <w:rFonts w:hint="eastAsia"/>
                <w:color w:val="FF0000"/>
              </w:rPr>
            </w:rPrChange>
          </w:rPr>
          <w:delText>、</w:delText>
        </w:r>
        <w:r w:rsidRPr="004C0492" w:rsidDel="00751043">
          <w:rPr>
            <w:sz w:val="28"/>
            <w:szCs w:val="28"/>
            <w:rPrChange w:id="2818" w:author="吴 珊珊" w:date="2019-10-31T09:53:00Z">
              <w:rPr>
                <w:color w:val="FF0000"/>
              </w:rPr>
            </w:rPrChange>
          </w:rPr>
          <w:delText>自由职业</w:delText>
        </w:r>
        <w:r w:rsidRPr="004C0492" w:rsidDel="00751043">
          <w:rPr>
            <w:rFonts w:hint="eastAsia"/>
            <w:sz w:val="28"/>
            <w:szCs w:val="28"/>
            <w:rPrChange w:id="2819" w:author="吴 珊珊" w:date="2019-10-31T09:53:00Z">
              <w:rPr>
                <w:rFonts w:hint="eastAsia"/>
                <w:color w:val="FF0000"/>
              </w:rPr>
            </w:rPrChange>
          </w:rPr>
          <w:delText>、</w:delText>
        </w:r>
        <w:r w:rsidRPr="004C0492" w:rsidDel="00751043">
          <w:rPr>
            <w:sz w:val="28"/>
            <w:szCs w:val="28"/>
            <w:rPrChange w:id="2820" w:author="吴 珊珊" w:date="2019-10-31T09:53:00Z">
              <w:rPr>
                <w:color w:val="FF0000"/>
              </w:rPr>
            </w:rPrChange>
          </w:rPr>
          <w:delText>军事武警</w:delText>
        </w:r>
        <w:r w:rsidRPr="004C0492" w:rsidDel="00751043">
          <w:rPr>
            <w:rFonts w:hint="eastAsia"/>
            <w:sz w:val="28"/>
            <w:szCs w:val="28"/>
            <w:rPrChange w:id="2821" w:author="吴 珊珊" w:date="2019-10-31T09:53:00Z">
              <w:rPr>
                <w:rFonts w:hint="eastAsia"/>
                <w:color w:val="FF0000"/>
              </w:rPr>
            </w:rPrChange>
          </w:rPr>
          <w:delText>、</w:delText>
        </w:r>
        <w:r w:rsidRPr="004C0492" w:rsidDel="00751043">
          <w:rPr>
            <w:sz w:val="28"/>
            <w:szCs w:val="28"/>
            <w:rPrChange w:id="2822" w:author="吴 珊珊" w:date="2019-10-31T09:53:00Z">
              <w:rPr>
                <w:color w:val="FF0000"/>
              </w:rPr>
            </w:rPrChange>
          </w:rPr>
          <w:delText>外来务工人员</w:delText>
        </w:r>
        <w:r w:rsidRPr="004C0492" w:rsidDel="00751043">
          <w:rPr>
            <w:rFonts w:hint="eastAsia"/>
            <w:sz w:val="28"/>
            <w:szCs w:val="28"/>
            <w:rPrChange w:id="2823" w:author="吴 珊珊" w:date="2019-10-31T09:53:00Z">
              <w:rPr>
                <w:rFonts w:hint="eastAsia"/>
                <w:color w:val="FF0000"/>
              </w:rPr>
            </w:rPrChange>
          </w:rPr>
          <w:delText>、</w:delText>
        </w:r>
        <w:r w:rsidRPr="004C0492" w:rsidDel="00751043">
          <w:rPr>
            <w:sz w:val="28"/>
            <w:szCs w:val="28"/>
            <w:rPrChange w:id="2824" w:author="吴 珊珊" w:date="2019-10-31T09:53:00Z">
              <w:rPr>
                <w:color w:val="FF0000"/>
              </w:rPr>
            </w:rPrChange>
          </w:rPr>
          <w:delText>在校学生</w:delText>
        </w:r>
        <w:r w:rsidRPr="004C0492" w:rsidDel="00751043">
          <w:rPr>
            <w:rFonts w:hint="eastAsia"/>
            <w:sz w:val="28"/>
            <w:szCs w:val="28"/>
            <w:rPrChange w:id="2825" w:author="吴 珊珊" w:date="2019-10-31T09:53:00Z">
              <w:rPr>
                <w:rFonts w:hint="eastAsia"/>
                <w:color w:val="FF0000"/>
              </w:rPr>
            </w:rPrChange>
          </w:rPr>
          <w:delText>、</w:delText>
        </w:r>
        <w:r w:rsidRPr="004C0492" w:rsidDel="00751043">
          <w:rPr>
            <w:sz w:val="28"/>
            <w:szCs w:val="28"/>
            <w:rPrChange w:id="2826" w:author="吴 珊珊" w:date="2019-10-31T09:53:00Z">
              <w:rPr>
                <w:color w:val="FF0000"/>
              </w:rPr>
            </w:rPrChange>
          </w:rPr>
          <w:delText>其它</w:delText>
        </w:r>
        <w:r w:rsidRPr="004C0492" w:rsidDel="00751043">
          <w:rPr>
            <w:rFonts w:hint="eastAsia"/>
            <w:sz w:val="28"/>
            <w:szCs w:val="28"/>
            <w:rPrChange w:id="2827" w:author="吴 珊珊" w:date="2019-10-31T09:53:00Z">
              <w:rPr>
                <w:rFonts w:hint="eastAsia"/>
                <w:color w:val="FF0000"/>
              </w:rPr>
            </w:rPrChange>
          </w:rPr>
          <w:delText>。</w:delText>
        </w:r>
      </w:del>
    </w:p>
    <w:p w14:paraId="111FE574" w14:textId="7A2E486D" w:rsidR="004F7136" w:rsidRPr="004C0492" w:rsidDel="00751043" w:rsidRDefault="004F7136">
      <w:pPr>
        <w:pStyle w:val="a6"/>
        <w:numPr>
          <w:ilvl w:val="0"/>
          <w:numId w:val="4"/>
        </w:numPr>
        <w:ind w:firstLineChars="0" w:firstLine="480"/>
        <w:rPr>
          <w:del w:id="2828" w:author="吴 珊珊" w:date="2019-10-30T17:20:00Z"/>
          <w:sz w:val="28"/>
          <w:szCs w:val="28"/>
          <w:rPrChange w:id="2829" w:author="吴 珊珊" w:date="2019-10-31T09:53:00Z">
            <w:rPr>
              <w:del w:id="2830" w:author="吴 珊珊" w:date="2019-10-30T17:20:00Z"/>
            </w:rPr>
          </w:rPrChange>
        </w:rPr>
        <w:pPrChange w:id="2831" w:author="吴 珊珊" w:date="2019-10-30T17:20:00Z">
          <w:pPr>
            <w:ind w:firstLine="480"/>
          </w:pPr>
        </w:pPrChange>
      </w:pPr>
      <w:del w:id="2832" w:author="吴 珊珊" w:date="2019-10-30T17:19:00Z">
        <w:r w:rsidRPr="004C0492" w:rsidDel="00751043">
          <w:rPr>
            <w:sz w:val="28"/>
            <w:szCs w:val="28"/>
            <w:rPrChange w:id="2833" w:author="吴 珊珊" w:date="2019-10-31T09:53:00Z">
              <w:rPr>
                <w:color w:val="FF0000"/>
              </w:rPr>
            </w:rPrChange>
          </w:rPr>
          <w:delText>户口所在地</w:delText>
        </w:r>
        <w:r w:rsidRPr="004C0492" w:rsidDel="00751043">
          <w:rPr>
            <w:rFonts w:hint="eastAsia"/>
            <w:sz w:val="28"/>
            <w:szCs w:val="28"/>
            <w:rPrChange w:id="2834" w:author="吴 珊珊" w:date="2019-10-31T09:53:00Z">
              <w:rPr>
                <w:rFonts w:hint="eastAsia"/>
                <w:color w:val="FF0000"/>
              </w:rPr>
            </w:rPrChange>
          </w:rPr>
          <w:delText>：文本输入框。</w:delText>
        </w:r>
        <w:r w:rsidRPr="004C0492" w:rsidDel="00751043">
          <w:rPr>
            <w:sz w:val="28"/>
            <w:szCs w:val="28"/>
            <w:rPrChange w:id="2835" w:author="吴 珊珊" w:date="2019-10-31T09:53:00Z">
              <w:rPr>
                <w:color w:val="FF0000"/>
              </w:rPr>
            </w:rPrChange>
          </w:rPr>
          <w:delText xml:space="preserve"> </w:delText>
        </w:r>
      </w:del>
      <w:r w:rsidRPr="004C0492">
        <w:rPr>
          <w:sz w:val="28"/>
          <w:szCs w:val="28"/>
          <w:rPrChange w:id="2836" w:author="吴 珊珊" w:date="2019-10-31T09:53:00Z">
            <w:rPr>
              <w:color w:val="FF0000"/>
            </w:rPr>
          </w:rPrChange>
        </w:rPr>
        <w:t xml:space="preserve"> </w:t>
      </w:r>
    </w:p>
    <w:p w14:paraId="54E32AF7" w14:textId="77777777" w:rsidR="00751043" w:rsidRPr="004C0492" w:rsidRDefault="00751043" w:rsidP="005776FC">
      <w:pPr>
        <w:pStyle w:val="a6"/>
        <w:numPr>
          <w:ilvl w:val="0"/>
          <w:numId w:val="4"/>
        </w:numPr>
        <w:ind w:firstLineChars="0"/>
        <w:rPr>
          <w:ins w:id="2837" w:author="吴 珊珊" w:date="2019-10-30T17:21:00Z"/>
          <w:sz w:val="28"/>
          <w:szCs w:val="28"/>
          <w:rPrChange w:id="2838" w:author="吴 珊珊" w:date="2019-10-31T09:53:00Z">
            <w:rPr>
              <w:ins w:id="2839" w:author="吴 珊珊" w:date="2019-10-30T17:21:00Z"/>
              <w:rFonts w:ascii="仿宋" w:hAnsi="仿宋"/>
              <w:color w:val="FF0000"/>
            </w:rPr>
          </w:rPrChange>
        </w:rPr>
      </w:pPr>
    </w:p>
    <w:p w14:paraId="225E4D4E" w14:textId="38C7A550" w:rsidR="004F7136" w:rsidRDefault="00751043">
      <w:pPr>
        <w:ind w:firstLine="560"/>
        <w:rPr>
          <w:ins w:id="2840" w:author="吴 珊珊" w:date="2019-10-31T14:25:00Z"/>
          <w:sz w:val="28"/>
          <w:szCs w:val="28"/>
        </w:rPr>
      </w:pPr>
      <w:ins w:id="2841" w:author="吴 珊珊" w:date="2019-10-30T17:22:00Z">
        <w:r w:rsidRPr="004C0492">
          <w:rPr>
            <w:sz w:val="28"/>
            <w:szCs w:val="28"/>
            <w:rPrChange w:id="2842" w:author="吴 珊珊" w:date="2019-10-31T09:53:00Z">
              <w:rPr/>
            </w:rPrChange>
          </w:rPr>
          <w:t>注</w:t>
        </w:r>
        <w:r w:rsidRPr="004C0492">
          <w:rPr>
            <w:rFonts w:hint="eastAsia"/>
            <w:sz w:val="28"/>
            <w:szCs w:val="28"/>
            <w:rPrChange w:id="2843" w:author="吴 珊珊" w:date="2019-10-31T09:53:00Z">
              <w:rPr>
                <w:rFonts w:hint="eastAsia"/>
              </w:rPr>
            </w:rPrChange>
          </w:rPr>
          <w:t>：</w:t>
        </w:r>
      </w:ins>
      <w:ins w:id="2844" w:author="吴 珊珊" w:date="2019-10-30T17:21:00Z">
        <w:r w:rsidRPr="004C0492">
          <w:rPr>
            <w:sz w:val="28"/>
            <w:szCs w:val="28"/>
            <w:rPrChange w:id="2845" w:author="吴 珊珊" w:date="2019-10-31T09:53:00Z">
              <w:rPr/>
            </w:rPrChange>
          </w:rPr>
          <w:t>默认只显示姓名</w:t>
        </w:r>
        <w:r w:rsidRPr="004C0492">
          <w:rPr>
            <w:rFonts w:hint="eastAsia"/>
            <w:sz w:val="28"/>
            <w:szCs w:val="28"/>
            <w:rPrChange w:id="2846" w:author="吴 珊珊" w:date="2019-10-31T09:53:00Z">
              <w:rPr>
                <w:rFonts w:hint="eastAsia"/>
              </w:rPr>
            </w:rPrChange>
          </w:rPr>
          <w:t>、</w:t>
        </w:r>
        <w:r w:rsidRPr="004C0492">
          <w:rPr>
            <w:sz w:val="28"/>
            <w:szCs w:val="28"/>
            <w:rPrChange w:id="2847" w:author="吴 珊珊" w:date="2019-10-31T09:53:00Z">
              <w:rPr/>
            </w:rPrChange>
          </w:rPr>
          <w:t>性别</w:t>
        </w:r>
        <w:r w:rsidRPr="004C0492">
          <w:rPr>
            <w:rFonts w:hint="eastAsia"/>
            <w:sz w:val="28"/>
            <w:szCs w:val="28"/>
            <w:rPrChange w:id="2848" w:author="吴 珊珊" w:date="2019-10-31T09:53:00Z">
              <w:rPr>
                <w:rFonts w:hint="eastAsia"/>
              </w:rPr>
            </w:rPrChange>
          </w:rPr>
          <w:t>、</w:t>
        </w:r>
        <w:r w:rsidRPr="004C0492">
          <w:rPr>
            <w:sz w:val="28"/>
            <w:szCs w:val="28"/>
            <w:rPrChange w:id="2849" w:author="吴 珊珊" w:date="2019-10-31T09:53:00Z">
              <w:rPr/>
            </w:rPrChange>
          </w:rPr>
          <w:t>来电号码</w:t>
        </w:r>
        <w:del w:id="2850" w:author="吴 珊珊" w:date="2019-10-31T14:25:00Z">
          <w:r w:rsidRPr="004C0492" w:rsidDel="00F00C36">
            <w:rPr>
              <w:sz w:val="28"/>
              <w:szCs w:val="28"/>
              <w:rPrChange w:id="2851" w:author="吴 珊珊" w:date="2019-10-31T09:53:00Z">
                <w:rPr/>
              </w:rPrChange>
            </w:rPr>
            <w:delText>和联系方式</w:delText>
          </w:r>
        </w:del>
      </w:ins>
      <w:ins w:id="2852" w:author="吴 珊珊" w:date="2019-10-31T14:25:00Z">
        <w:r w:rsidR="00F00C36">
          <w:rPr>
            <w:sz w:val="28"/>
            <w:szCs w:val="28"/>
          </w:rPr>
          <w:t>三</w:t>
        </w:r>
      </w:ins>
      <w:ins w:id="2853" w:author="吴 珊珊" w:date="2019-10-30T17:21:00Z">
        <w:del w:id="2854" w:author="吴 珊珊" w:date="2019-10-31T14:25:00Z">
          <w:r w:rsidRPr="004C0492" w:rsidDel="00F00C36">
            <w:rPr>
              <w:rFonts w:hint="eastAsia"/>
              <w:sz w:val="28"/>
              <w:szCs w:val="28"/>
              <w:rPrChange w:id="2855" w:author="吴 珊珊" w:date="2019-10-31T09:53:00Z">
                <w:rPr>
                  <w:rFonts w:hint="eastAsia"/>
                </w:rPr>
              </w:rPrChange>
            </w:rPr>
            <w:delText>四</w:delText>
          </w:r>
        </w:del>
        <w:proofErr w:type="gramStart"/>
        <w:r w:rsidRPr="004C0492">
          <w:rPr>
            <w:rFonts w:hint="eastAsia"/>
            <w:sz w:val="28"/>
            <w:szCs w:val="28"/>
            <w:rPrChange w:id="2856" w:author="吴 珊珊" w:date="2019-10-31T09:53:00Z">
              <w:rPr>
                <w:rFonts w:hint="eastAsia"/>
              </w:rPr>
            </w:rPrChange>
          </w:rPr>
          <w:t>个</w:t>
        </w:r>
        <w:proofErr w:type="gramEnd"/>
        <w:r w:rsidRPr="004C0492">
          <w:rPr>
            <w:rFonts w:hint="eastAsia"/>
            <w:sz w:val="28"/>
            <w:szCs w:val="28"/>
            <w:rPrChange w:id="2857" w:author="吴 珊珊" w:date="2019-10-31T09:53:00Z">
              <w:rPr>
                <w:rFonts w:hint="eastAsia"/>
              </w:rPr>
            </w:rPrChange>
          </w:rPr>
          <w:t>选项，其他选项可默认不显示，点击</w:t>
        </w:r>
      </w:ins>
      <w:ins w:id="2858" w:author="吴 珊珊" w:date="2019-10-30T17:22:00Z">
        <w:r w:rsidRPr="004C0492">
          <w:rPr>
            <w:rFonts w:hint="eastAsia"/>
            <w:sz w:val="28"/>
            <w:szCs w:val="28"/>
            <w:rPrChange w:id="2859" w:author="吴 珊珊" w:date="2019-10-31T09:53:00Z">
              <w:rPr>
                <w:rFonts w:hint="eastAsia"/>
              </w:rPr>
            </w:rPrChange>
          </w:rPr>
          <w:t>小图标后显示全部。</w:t>
        </w:r>
      </w:ins>
    </w:p>
    <w:p w14:paraId="5D074890" w14:textId="12D6CB5E" w:rsidR="00F00C36" w:rsidRDefault="00F00C36">
      <w:pPr>
        <w:ind w:firstLine="560"/>
        <w:rPr>
          <w:ins w:id="2860" w:author="吴 珊珊" w:date="2019-10-31T14:25:00Z"/>
          <w:sz w:val="28"/>
          <w:szCs w:val="28"/>
        </w:rPr>
      </w:pPr>
      <w:proofErr w:type="gramStart"/>
      <w:ins w:id="2861" w:author="吴 珊珊" w:date="2019-10-31T14:25:00Z">
        <w:r>
          <w:rPr>
            <w:rFonts w:hint="eastAsia"/>
            <w:sz w:val="28"/>
            <w:szCs w:val="28"/>
          </w:rPr>
          <w:t>若联系</w:t>
        </w:r>
        <w:proofErr w:type="gramEnd"/>
        <w:r>
          <w:rPr>
            <w:rFonts w:hint="eastAsia"/>
            <w:sz w:val="28"/>
            <w:szCs w:val="28"/>
          </w:rPr>
          <w:t>方式填写不是有效的电话号码，则输入框底色变为大红色。</w:t>
        </w:r>
      </w:ins>
    </w:p>
    <w:p w14:paraId="554487CD" w14:textId="6618E81E" w:rsidR="00F00C36" w:rsidRPr="00F00C36" w:rsidRDefault="00F00C36">
      <w:pPr>
        <w:ind w:firstLine="560"/>
        <w:rPr>
          <w:rFonts w:hint="eastAsia"/>
          <w:sz w:val="28"/>
          <w:szCs w:val="28"/>
          <w:rPrChange w:id="2862" w:author="吴 珊珊" w:date="2019-10-31T14:25:00Z">
            <w:rPr/>
          </w:rPrChange>
        </w:rPr>
      </w:pPr>
      <w:ins w:id="2863" w:author="吴 珊珊" w:date="2019-10-31T14:26:00Z">
        <w:r w:rsidRPr="00F00C36">
          <w:rPr>
            <w:noProof/>
            <w:sz w:val="28"/>
            <w:szCs w:val="28"/>
          </w:rPr>
          <w:drawing>
            <wp:inline distT="0" distB="0" distL="0" distR="0" wp14:anchorId="02D97480" wp14:editId="6202709E">
              <wp:extent cx="5274310" cy="809970"/>
              <wp:effectExtent l="0" t="0" r="2540" b="9525"/>
              <wp:docPr id="10" name="图片 10" descr="C:\Users\ADMINI~1\AppData\Local\Temp\15725031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250316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9970"/>
                      </a:xfrm>
                      <a:prstGeom prst="rect">
                        <a:avLst/>
                      </a:prstGeom>
                      <a:noFill/>
                      <a:ln>
                        <a:noFill/>
                      </a:ln>
                    </pic:spPr>
                  </pic:pic>
                </a:graphicData>
              </a:graphic>
            </wp:inline>
          </w:drawing>
        </w:r>
      </w:ins>
    </w:p>
    <w:p w14:paraId="193F1177" w14:textId="17920778" w:rsidR="00B81006" w:rsidRPr="004C0492" w:rsidRDefault="00800868">
      <w:pPr>
        <w:pStyle w:val="4"/>
        <w:numPr>
          <w:ilvl w:val="3"/>
          <w:numId w:val="8"/>
        </w:numPr>
        <w:ind w:firstLineChars="0"/>
        <w:rPr>
          <w:rPrChange w:id="2864" w:author="吴 珊珊" w:date="2019-10-31T09:53:00Z">
            <w:rPr/>
          </w:rPrChange>
        </w:rPr>
        <w:pPrChange w:id="2865" w:author="吴 珊珊" w:date="2019-10-29T11:05:00Z">
          <w:pPr>
            <w:pStyle w:val="a6"/>
            <w:numPr>
              <w:ilvl w:val="3"/>
              <w:numId w:val="1"/>
            </w:numPr>
            <w:ind w:left="1440" w:firstLineChars="0" w:hanging="1440"/>
            <w:outlineLvl w:val="4"/>
          </w:pPr>
        </w:pPrChange>
      </w:pPr>
      <w:ins w:id="2866" w:author="吴 珊珊" w:date="2019-10-30T17:37:00Z">
        <w:r w:rsidRPr="004C0492">
          <w:rPr>
            <w:rFonts w:hint="eastAsia"/>
            <w:rPrChange w:id="2867" w:author="吴 珊珊" w:date="2019-10-31T09:53:00Z">
              <w:rPr>
                <w:rFonts w:hint="eastAsia"/>
              </w:rPr>
            </w:rPrChange>
          </w:rPr>
          <w:t>编辑</w:t>
        </w:r>
      </w:ins>
      <w:r w:rsidR="00B81006" w:rsidRPr="004C0492">
        <w:rPr>
          <w:rFonts w:hint="eastAsia"/>
          <w:rPrChange w:id="2868" w:author="吴 珊珊" w:date="2019-10-31T09:53:00Z">
            <w:rPr>
              <w:rFonts w:hint="eastAsia"/>
            </w:rPr>
          </w:rPrChange>
        </w:rPr>
        <w:t>工单</w:t>
      </w:r>
      <w:del w:id="2869" w:author="吴 珊珊" w:date="2019-10-30T17:37:00Z">
        <w:r w:rsidR="00B81006" w:rsidRPr="004C0492" w:rsidDel="00800868">
          <w:rPr>
            <w:rFonts w:hint="eastAsia"/>
            <w:rPrChange w:id="2870" w:author="吴 珊珊" w:date="2019-10-31T09:53:00Z">
              <w:rPr>
                <w:rFonts w:hint="eastAsia"/>
              </w:rPr>
            </w:rPrChange>
          </w:rPr>
          <w:delText>信息编辑</w:delText>
        </w:r>
      </w:del>
    </w:p>
    <w:p w14:paraId="7F95ACAE" w14:textId="043A317F" w:rsidR="0085751F" w:rsidRPr="004C0492" w:rsidDel="00751043" w:rsidRDefault="00751043" w:rsidP="00B90959">
      <w:pPr>
        <w:ind w:firstLine="560"/>
        <w:rPr>
          <w:del w:id="2871" w:author="吴 珊珊" w:date="2019-10-30T17:25:00Z"/>
          <w:sz w:val="28"/>
          <w:szCs w:val="28"/>
          <w:rPrChange w:id="2872" w:author="吴 珊珊" w:date="2019-10-31T09:53:00Z">
            <w:rPr>
              <w:del w:id="2873" w:author="吴 珊珊" w:date="2019-10-30T17:25:00Z"/>
            </w:rPr>
          </w:rPrChange>
        </w:rPr>
      </w:pPr>
      <w:ins w:id="2874" w:author="吴 珊珊" w:date="2019-10-30T17:25:00Z">
        <w:r w:rsidRPr="004C0492">
          <w:rPr>
            <w:sz w:val="28"/>
            <w:szCs w:val="28"/>
            <w:rPrChange w:id="2875" w:author="吴 珊珊" w:date="2019-10-31T09:53:00Z">
              <w:rPr/>
            </w:rPrChange>
          </w:rPr>
          <w:t>接听电话后</w:t>
        </w:r>
        <w:r w:rsidRPr="004C0492">
          <w:rPr>
            <w:rFonts w:hint="eastAsia"/>
            <w:sz w:val="28"/>
            <w:szCs w:val="28"/>
            <w:rPrChange w:id="2876" w:author="吴 珊珊" w:date="2019-10-31T09:53:00Z">
              <w:rPr>
                <w:rFonts w:hint="eastAsia"/>
              </w:rPr>
            </w:rPrChange>
          </w:rPr>
          <w:t>，</w:t>
        </w:r>
        <w:r w:rsidRPr="004C0492">
          <w:rPr>
            <w:sz w:val="28"/>
            <w:szCs w:val="28"/>
            <w:rPrChange w:id="2877" w:author="吴 珊珊" w:date="2019-10-31T09:53:00Z">
              <w:rPr/>
            </w:rPrChange>
          </w:rPr>
          <w:t>受理人员可根据与市民的沟通内容录入诉求工单信息</w:t>
        </w:r>
        <w:r w:rsidRPr="004C0492">
          <w:rPr>
            <w:rFonts w:hint="eastAsia"/>
            <w:sz w:val="28"/>
            <w:szCs w:val="28"/>
            <w:rPrChange w:id="2878" w:author="吴 珊珊" w:date="2019-10-31T09:53:00Z">
              <w:rPr>
                <w:rFonts w:hint="eastAsia"/>
              </w:rPr>
            </w:rPrChange>
          </w:rPr>
          <w:t>，</w:t>
        </w:r>
      </w:ins>
      <w:del w:id="2879" w:author="吴 珊珊" w:date="2019-10-30T17:25:00Z">
        <w:r w:rsidR="0085751F" w:rsidRPr="004C0492" w:rsidDel="00751043">
          <w:rPr>
            <w:rFonts w:hint="eastAsia"/>
            <w:sz w:val="28"/>
            <w:szCs w:val="28"/>
            <w:rPrChange w:id="2880" w:author="吴 珊珊" w:date="2019-10-31T09:53:00Z">
              <w:rPr>
                <w:rFonts w:hint="eastAsia"/>
              </w:rPr>
            </w:rPrChange>
          </w:rPr>
          <w:delText>工单信息编辑用于</w:delText>
        </w:r>
      </w:del>
      <w:del w:id="2881" w:author="吴 珊珊" w:date="2019-10-30T17:24:00Z">
        <w:r w:rsidR="0085751F" w:rsidRPr="004C0492" w:rsidDel="00751043">
          <w:rPr>
            <w:rFonts w:hint="eastAsia"/>
            <w:sz w:val="28"/>
            <w:szCs w:val="28"/>
            <w:rPrChange w:id="2882" w:author="吴 珊珊" w:date="2019-10-31T09:53:00Z">
              <w:rPr>
                <w:rFonts w:hint="eastAsia"/>
              </w:rPr>
            </w:rPrChange>
          </w:rPr>
          <w:delText>话务员</w:delText>
        </w:r>
      </w:del>
      <w:del w:id="2883" w:author="吴 珊珊" w:date="2019-10-30T17:25:00Z">
        <w:r w:rsidR="0085751F" w:rsidRPr="004C0492" w:rsidDel="00751043">
          <w:rPr>
            <w:rFonts w:hint="eastAsia"/>
            <w:sz w:val="28"/>
            <w:szCs w:val="28"/>
            <w:rPrChange w:id="2884" w:author="吴 珊珊" w:date="2019-10-31T09:53:00Z">
              <w:rPr>
                <w:rFonts w:hint="eastAsia"/>
              </w:rPr>
            </w:rPrChange>
          </w:rPr>
          <w:delText>进行工单录入，工单信息支持“</w:delText>
        </w:r>
        <w:r w:rsidR="00B90959" w:rsidRPr="004C0492" w:rsidDel="00751043">
          <w:rPr>
            <w:rFonts w:hint="eastAsia"/>
            <w:sz w:val="28"/>
            <w:szCs w:val="28"/>
            <w:rPrChange w:id="2885" w:author="吴 珊珊" w:date="2019-10-31T09:53:00Z">
              <w:rPr>
                <w:rFonts w:hint="eastAsia"/>
              </w:rPr>
            </w:rPrChange>
          </w:rPr>
          <w:delText>一电多单</w:delText>
        </w:r>
        <w:r w:rsidR="0085751F" w:rsidRPr="004C0492" w:rsidDel="00751043">
          <w:rPr>
            <w:rFonts w:hint="eastAsia"/>
            <w:sz w:val="28"/>
            <w:szCs w:val="28"/>
            <w:rPrChange w:id="2886" w:author="吴 珊珊" w:date="2019-10-31T09:53:00Z">
              <w:rPr>
                <w:rFonts w:hint="eastAsia"/>
              </w:rPr>
            </w:rPrChange>
          </w:rPr>
          <w:delText>”</w:delText>
        </w:r>
        <w:r w:rsidR="00B90959" w:rsidRPr="004C0492" w:rsidDel="00751043">
          <w:rPr>
            <w:rFonts w:hint="eastAsia"/>
            <w:sz w:val="28"/>
            <w:szCs w:val="28"/>
            <w:rPrChange w:id="2887" w:author="吴 珊珊" w:date="2019-10-31T09:53:00Z">
              <w:rPr>
                <w:rFonts w:hint="eastAsia"/>
              </w:rPr>
            </w:rPrChange>
          </w:rPr>
          <w:delText>，可以接听一通电话同时录入多条工单。</w:delText>
        </w:r>
      </w:del>
    </w:p>
    <w:p w14:paraId="47F4A6E2" w14:textId="7470B4CA" w:rsidR="00B90959" w:rsidRPr="004C0492" w:rsidRDefault="00B90959" w:rsidP="00B90959">
      <w:pPr>
        <w:ind w:firstLine="560"/>
        <w:rPr>
          <w:sz w:val="28"/>
          <w:szCs w:val="28"/>
          <w:rPrChange w:id="2888" w:author="吴 珊珊" w:date="2019-10-31T09:53:00Z">
            <w:rPr/>
          </w:rPrChange>
        </w:rPr>
      </w:pPr>
      <w:r w:rsidRPr="004C0492">
        <w:rPr>
          <w:rFonts w:hint="eastAsia"/>
          <w:sz w:val="28"/>
          <w:szCs w:val="28"/>
          <w:rPrChange w:id="2889" w:author="吴 珊珊" w:date="2019-10-31T09:53:00Z">
            <w:rPr>
              <w:rFonts w:hint="eastAsia"/>
            </w:rPr>
          </w:rPrChange>
        </w:rPr>
        <w:t>工单录入的信息内容如下：</w:t>
      </w:r>
    </w:p>
    <w:p w14:paraId="2C0E829A" w14:textId="1F09572D" w:rsidR="0085751F" w:rsidRPr="004C0492" w:rsidRDefault="0085751F" w:rsidP="00B90959">
      <w:pPr>
        <w:pStyle w:val="a6"/>
        <w:numPr>
          <w:ilvl w:val="0"/>
          <w:numId w:val="3"/>
        </w:numPr>
        <w:ind w:firstLine="560"/>
        <w:rPr>
          <w:sz w:val="28"/>
          <w:szCs w:val="28"/>
          <w:rPrChange w:id="2890" w:author="吴 珊珊" w:date="2019-10-31T09:53:00Z">
            <w:rPr/>
          </w:rPrChange>
        </w:rPr>
      </w:pPr>
      <w:r w:rsidRPr="004C0492">
        <w:rPr>
          <w:rFonts w:hint="eastAsia"/>
          <w:sz w:val="28"/>
          <w:szCs w:val="28"/>
          <w:rPrChange w:id="2891" w:author="吴 珊珊" w:date="2019-10-31T09:53:00Z">
            <w:rPr>
              <w:rFonts w:hint="eastAsia"/>
            </w:rPr>
          </w:rPrChange>
        </w:rPr>
        <w:t>受理渠道</w:t>
      </w:r>
      <w:r w:rsidR="00B90959" w:rsidRPr="004C0492">
        <w:rPr>
          <w:rFonts w:hint="eastAsia"/>
          <w:sz w:val="28"/>
          <w:szCs w:val="28"/>
          <w:rPrChange w:id="2892" w:author="吴 珊珊" w:date="2019-10-31T09:53:00Z">
            <w:rPr>
              <w:rFonts w:hint="eastAsia"/>
            </w:rPr>
          </w:rPrChange>
        </w:rPr>
        <w:t>，必选</w:t>
      </w:r>
      <w:r w:rsidRPr="004C0492">
        <w:rPr>
          <w:sz w:val="28"/>
          <w:szCs w:val="28"/>
          <w:rPrChange w:id="2893" w:author="吴 珊珊" w:date="2019-10-31T09:53:00Z">
            <w:rPr/>
          </w:rPrChange>
        </w:rPr>
        <w:t>（</w:t>
      </w:r>
      <w:r w:rsidRPr="004C0492">
        <w:rPr>
          <w:sz w:val="28"/>
          <w:szCs w:val="28"/>
          <w:rPrChange w:id="2894" w:author="吴 珊珊" w:date="2019-10-31T09:53:00Z">
            <w:rPr/>
          </w:rPrChange>
        </w:rPr>
        <w:t xml:space="preserve"> </w:t>
      </w:r>
      <w:r w:rsidRPr="004C0492">
        <w:rPr>
          <w:sz w:val="28"/>
          <w:szCs w:val="28"/>
          <w:rPrChange w:id="2895" w:author="吴 珊珊" w:date="2019-10-31T09:53:00Z">
            <w:rPr/>
          </w:rPrChange>
        </w:rPr>
        <w:t>来电</w:t>
      </w:r>
      <w:r w:rsidRPr="004C0492">
        <w:rPr>
          <w:sz w:val="28"/>
          <w:szCs w:val="28"/>
          <w:rPrChange w:id="2896" w:author="吴 珊珊" w:date="2019-10-31T09:53:00Z">
            <w:rPr/>
          </w:rPrChange>
        </w:rPr>
        <w:t xml:space="preserve"> </w:t>
      </w:r>
      <w:r w:rsidRPr="004C0492">
        <w:rPr>
          <w:sz w:val="28"/>
          <w:szCs w:val="28"/>
          <w:rPrChange w:id="2897" w:author="吴 珊珊" w:date="2019-10-31T09:53:00Z">
            <w:rPr/>
          </w:rPrChange>
        </w:rPr>
        <w:t>短信</w:t>
      </w:r>
      <w:r w:rsidRPr="004C0492">
        <w:rPr>
          <w:sz w:val="28"/>
          <w:szCs w:val="28"/>
          <w:rPrChange w:id="2898" w:author="吴 珊珊" w:date="2019-10-31T09:53:00Z">
            <w:rPr/>
          </w:rPrChange>
        </w:rPr>
        <w:t xml:space="preserve"> </w:t>
      </w:r>
      <w:r w:rsidRPr="004C0492">
        <w:rPr>
          <w:sz w:val="28"/>
          <w:szCs w:val="28"/>
          <w:rPrChange w:id="2899" w:author="吴 珊珊" w:date="2019-10-31T09:53:00Z">
            <w:rPr/>
          </w:rPrChange>
        </w:rPr>
        <w:t>信箱</w:t>
      </w:r>
      <w:r w:rsidRPr="004C0492">
        <w:rPr>
          <w:sz w:val="28"/>
          <w:szCs w:val="28"/>
          <w:rPrChange w:id="2900" w:author="吴 珊珊" w:date="2019-10-31T09:53:00Z">
            <w:rPr/>
          </w:rPrChange>
        </w:rPr>
        <w:t xml:space="preserve"> </w:t>
      </w:r>
      <w:proofErr w:type="gramStart"/>
      <w:r w:rsidRPr="004C0492">
        <w:rPr>
          <w:sz w:val="28"/>
          <w:szCs w:val="28"/>
          <w:rPrChange w:id="2901" w:author="吴 珊珊" w:date="2019-10-31T09:53:00Z">
            <w:rPr/>
          </w:rPrChange>
        </w:rPr>
        <w:t>微博</w:t>
      </w:r>
      <w:r w:rsidRPr="004C0492">
        <w:rPr>
          <w:sz w:val="28"/>
          <w:szCs w:val="28"/>
          <w:rPrChange w:id="2902" w:author="吴 珊珊" w:date="2019-10-31T09:53:00Z">
            <w:rPr/>
          </w:rPrChange>
        </w:rPr>
        <w:t xml:space="preserve"> </w:t>
      </w:r>
      <w:r w:rsidRPr="004C0492">
        <w:rPr>
          <w:sz w:val="28"/>
          <w:szCs w:val="28"/>
          <w:rPrChange w:id="2903" w:author="吴 珊珊" w:date="2019-10-31T09:53:00Z">
            <w:rPr/>
          </w:rPrChange>
        </w:rPr>
        <w:t>微信</w:t>
      </w:r>
      <w:proofErr w:type="gramEnd"/>
      <w:r w:rsidRPr="004C0492">
        <w:rPr>
          <w:sz w:val="28"/>
          <w:szCs w:val="28"/>
          <w:rPrChange w:id="2904" w:author="吴 珊珊" w:date="2019-10-31T09:53:00Z">
            <w:rPr/>
          </w:rPrChange>
        </w:rPr>
        <w:t xml:space="preserve"> APP </w:t>
      </w:r>
      <w:r w:rsidRPr="004C0492">
        <w:rPr>
          <w:sz w:val="28"/>
          <w:szCs w:val="28"/>
          <w:rPrChange w:id="2905" w:author="吴 珊珊" w:date="2019-10-31T09:53:00Z">
            <w:rPr/>
          </w:rPrChange>
        </w:rPr>
        <w:t>服务</w:t>
      </w:r>
      <w:r w:rsidRPr="004C0492">
        <w:rPr>
          <w:sz w:val="28"/>
          <w:szCs w:val="28"/>
          <w:rPrChange w:id="2906" w:author="吴 珊珊" w:date="2019-10-31T09:53:00Z">
            <w:rPr/>
          </w:rPrChange>
        </w:rPr>
        <w:lastRenderedPageBreak/>
        <w:t>网站</w:t>
      </w:r>
      <w:r w:rsidRPr="004C0492">
        <w:rPr>
          <w:sz w:val="28"/>
          <w:szCs w:val="28"/>
          <w:rPrChange w:id="2907" w:author="吴 珊珊" w:date="2019-10-31T09:53:00Z">
            <w:rPr/>
          </w:rPrChange>
        </w:rPr>
        <w:t xml:space="preserve"> </w:t>
      </w:r>
      <w:r w:rsidRPr="004C0492">
        <w:rPr>
          <w:sz w:val="28"/>
          <w:szCs w:val="28"/>
          <w:rPrChange w:id="2908" w:author="吴 珊珊" w:date="2019-10-31T09:53:00Z">
            <w:rPr/>
          </w:rPrChange>
        </w:rPr>
        <w:t>互联网督查</w:t>
      </w:r>
      <w:r w:rsidRPr="004C0492">
        <w:rPr>
          <w:sz w:val="28"/>
          <w:szCs w:val="28"/>
          <w:rPrChange w:id="2909" w:author="吴 珊珊" w:date="2019-10-31T09:53:00Z">
            <w:rPr/>
          </w:rPrChange>
        </w:rPr>
        <w:t xml:space="preserve"> </w:t>
      </w:r>
      <w:r w:rsidRPr="004C0492">
        <w:rPr>
          <w:sz w:val="28"/>
          <w:szCs w:val="28"/>
          <w:rPrChange w:id="2910" w:author="吴 珊珊" w:date="2019-10-31T09:53:00Z">
            <w:rPr/>
          </w:rPrChange>
        </w:rPr>
        <w:t>国家政务网）</w:t>
      </w:r>
      <w:r w:rsidR="00C81921" w:rsidRPr="004C0492">
        <w:rPr>
          <w:rFonts w:hint="eastAsia"/>
          <w:sz w:val="28"/>
          <w:szCs w:val="28"/>
          <w:rPrChange w:id="2911" w:author="吴 珊珊" w:date="2019-10-31T09:53:00Z">
            <w:rPr>
              <w:rFonts w:hint="eastAsia"/>
            </w:rPr>
          </w:rPrChange>
        </w:rPr>
        <w:t>；</w:t>
      </w:r>
    </w:p>
    <w:p w14:paraId="43B51D4B" w14:textId="41F659E3" w:rsidR="0085751F" w:rsidRPr="004C0492" w:rsidRDefault="0085751F" w:rsidP="00B90959">
      <w:pPr>
        <w:pStyle w:val="a6"/>
        <w:numPr>
          <w:ilvl w:val="0"/>
          <w:numId w:val="3"/>
        </w:numPr>
        <w:ind w:firstLine="560"/>
        <w:rPr>
          <w:sz w:val="28"/>
          <w:szCs w:val="28"/>
          <w:rPrChange w:id="2912" w:author="吴 珊珊" w:date="2019-10-31T09:53:00Z">
            <w:rPr/>
          </w:rPrChange>
        </w:rPr>
      </w:pPr>
      <w:r w:rsidRPr="004C0492">
        <w:rPr>
          <w:rFonts w:hint="eastAsia"/>
          <w:sz w:val="28"/>
          <w:szCs w:val="28"/>
          <w:rPrChange w:id="2913" w:author="吴 珊珊" w:date="2019-10-31T09:53:00Z">
            <w:rPr>
              <w:rFonts w:hint="eastAsia"/>
            </w:rPr>
          </w:rPrChange>
        </w:rPr>
        <w:t>来电类别</w:t>
      </w:r>
      <w:r w:rsidR="00B90959" w:rsidRPr="004C0492">
        <w:rPr>
          <w:rFonts w:hint="eastAsia"/>
          <w:sz w:val="28"/>
          <w:szCs w:val="28"/>
          <w:rPrChange w:id="2914" w:author="吴 珊珊" w:date="2019-10-31T09:53:00Z">
            <w:rPr>
              <w:rFonts w:hint="eastAsia"/>
            </w:rPr>
          </w:rPrChange>
        </w:rPr>
        <w:t>，必选</w:t>
      </w:r>
      <w:r w:rsidRPr="004C0492">
        <w:rPr>
          <w:sz w:val="28"/>
          <w:szCs w:val="28"/>
          <w:rPrChange w:id="2915" w:author="吴 珊珊" w:date="2019-10-31T09:53:00Z">
            <w:rPr/>
          </w:rPrChange>
        </w:rPr>
        <w:t>（咨询</w:t>
      </w:r>
      <w:r w:rsidRPr="004C0492">
        <w:rPr>
          <w:sz w:val="28"/>
          <w:szCs w:val="28"/>
          <w:rPrChange w:id="2916" w:author="吴 珊珊" w:date="2019-10-31T09:53:00Z">
            <w:rPr/>
          </w:rPrChange>
        </w:rPr>
        <w:t xml:space="preserve"> </w:t>
      </w:r>
      <w:r w:rsidRPr="004C0492">
        <w:rPr>
          <w:sz w:val="28"/>
          <w:szCs w:val="28"/>
          <w:rPrChange w:id="2917" w:author="吴 珊珊" w:date="2019-10-31T09:53:00Z">
            <w:rPr/>
          </w:rPrChange>
        </w:rPr>
        <w:t>求助</w:t>
      </w:r>
      <w:r w:rsidRPr="004C0492">
        <w:rPr>
          <w:sz w:val="28"/>
          <w:szCs w:val="28"/>
          <w:rPrChange w:id="2918" w:author="吴 珊珊" w:date="2019-10-31T09:53:00Z">
            <w:rPr/>
          </w:rPrChange>
        </w:rPr>
        <w:t xml:space="preserve"> </w:t>
      </w:r>
      <w:r w:rsidRPr="004C0492">
        <w:rPr>
          <w:sz w:val="28"/>
          <w:szCs w:val="28"/>
          <w:rPrChange w:id="2919" w:author="吴 珊珊" w:date="2019-10-31T09:53:00Z">
            <w:rPr/>
          </w:rPrChange>
        </w:rPr>
        <w:t>建议</w:t>
      </w:r>
      <w:r w:rsidRPr="004C0492">
        <w:rPr>
          <w:sz w:val="28"/>
          <w:szCs w:val="28"/>
          <w:rPrChange w:id="2920" w:author="吴 珊珊" w:date="2019-10-31T09:53:00Z">
            <w:rPr/>
          </w:rPrChange>
        </w:rPr>
        <w:t xml:space="preserve"> </w:t>
      </w:r>
      <w:r w:rsidRPr="004C0492">
        <w:rPr>
          <w:sz w:val="28"/>
          <w:szCs w:val="28"/>
          <w:rPrChange w:id="2921" w:author="吴 珊珊" w:date="2019-10-31T09:53:00Z">
            <w:rPr/>
          </w:rPrChange>
        </w:rPr>
        <w:t>感谢</w:t>
      </w:r>
      <w:r w:rsidRPr="004C0492">
        <w:rPr>
          <w:sz w:val="28"/>
          <w:szCs w:val="28"/>
          <w:rPrChange w:id="2922" w:author="吴 珊珊" w:date="2019-10-31T09:53:00Z">
            <w:rPr/>
          </w:rPrChange>
        </w:rPr>
        <w:t xml:space="preserve"> </w:t>
      </w:r>
      <w:r w:rsidRPr="004C0492">
        <w:rPr>
          <w:sz w:val="28"/>
          <w:szCs w:val="28"/>
          <w:rPrChange w:id="2923" w:author="吴 珊珊" w:date="2019-10-31T09:53:00Z">
            <w:rPr/>
          </w:rPrChange>
        </w:rPr>
        <w:t>无效</w:t>
      </w:r>
      <w:r w:rsidRPr="004C0492">
        <w:rPr>
          <w:sz w:val="28"/>
          <w:szCs w:val="28"/>
          <w:rPrChange w:id="2924" w:author="吴 珊珊" w:date="2019-10-31T09:53:00Z">
            <w:rPr/>
          </w:rPrChange>
        </w:rPr>
        <w:t xml:space="preserve"> </w:t>
      </w:r>
      <w:r w:rsidRPr="004C0492">
        <w:rPr>
          <w:sz w:val="28"/>
          <w:szCs w:val="28"/>
          <w:rPrChange w:id="2925" w:author="吴 珊珊" w:date="2019-10-31T09:53:00Z">
            <w:rPr/>
          </w:rPrChange>
        </w:rPr>
        <w:t>投诉</w:t>
      </w:r>
      <w:r w:rsidRPr="004C0492">
        <w:rPr>
          <w:sz w:val="28"/>
          <w:szCs w:val="28"/>
          <w:rPrChange w:id="2926" w:author="吴 珊珊" w:date="2019-10-31T09:53:00Z">
            <w:rPr/>
          </w:rPrChange>
        </w:rPr>
        <w:t xml:space="preserve"> </w:t>
      </w:r>
      <w:r w:rsidRPr="004C0492">
        <w:rPr>
          <w:sz w:val="28"/>
          <w:szCs w:val="28"/>
          <w:rPrChange w:id="2927" w:author="吴 珊珊" w:date="2019-10-31T09:53:00Z">
            <w:rPr/>
          </w:rPrChange>
        </w:rPr>
        <w:t>举报）</w:t>
      </w:r>
      <w:r w:rsidR="00C81921" w:rsidRPr="004C0492">
        <w:rPr>
          <w:rFonts w:hint="eastAsia"/>
          <w:sz w:val="28"/>
          <w:szCs w:val="28"/>
          <w:rPrChange w:id="2928" w:author="吴 珊珊" w:date="2019-10-31T09:53:00Z">
            <w:rPr>
              <w:rFonts w:hint="eastAsia"/>
            </w:rPr>
          </w:rPrChange>
        </w:rPr>
        <w:t>；</w:t>
      </w:r>
    </w:p>
    <w:p w14:paraId="1631ADCD" w14:textId="2C3B980B" w:rsidR="0085751F" w:rsidRPr="004C0492" w:rsidRDefault="0085751F" w:rsidP="00B90959">
      <w:pPr>
        <w:pStyle w:val="a6"/>
        <w:numPr>
          <w:ilvl w:val="0"/>
          <w:numId w:val="3"/>
        </w:numPr>
        <w:ind w:firstLine="560"/>
        <w:rPr>
          <w:sz w:val="28"/>
          <w:szCs w:val="28"/>
          <w:rPrChange w:id="2929" w:author="吴 珊珊" w:date="2019-10-31T09:53:00Z">
            <w:rPr/>
          </w:rPrChange>
        </w:rPr>
      </w:pPr>
      <w:r w:rsidRPr="004C0492">
        <w:rPr>
          <w:rFonts w:hint="eastAsia"/>
          <w:sz w:val="28"/>
          <w:szCs w:val="28"/>
          <w:rPrChange w:id="2930" w:author="吴 珊珊" w:date="2019-10-31T09:53:00Z">
            <w:rPr>
              <w:rFonts w:hint="eastAsia"/>
            </w:rPr>
          </w:rPrChange>
        </w:rPr>
        <w:t>紧急程度</w:t>
      </w:r>
      <w:r w:rsidR="00B90959" w:rsidRPr="004C0492">
        <w:rPr>
          <w:rFonts w:hint="eastAsia"/>
          <w:sz w:val="28"/>
          <w:szCs w:val="28"/>
          <w:rPrChange w:id="2931" w:author="吴 珊珊" w:date="2019-10-31T09:53:00Z">
            <w:rPr>
              <w:rFonts w:hint="eastAsia"/>
            </w:rPr>
          </w:rPrChange>
        </w:rPr>
        <w:t>，必选</w:t>
      </w:r>
      <w:r w:rsidRPr="004C0492">
        <w:rPr>
          <w:sz w:val="28"/>
          <w:szCs w:val="28"/>
          <w:rPrChange w:id="2932" w:author="吴 珊珊" w:date="2019-10-31T09:53:00Z">
            <w:rPr/>
          </w:rPrChange>
        </w:rPr>
        <w:t xml:space="preserve"> (</w:t>
      </w:r>
      <w:r w:rsidRPr="004C0492">
        <w:rPr>
          <w:sz w:val="28"/>
          <w:szCs w:val="28"/>
          <w:rPrChange w:id="2933" w:author="吴 珊珊" w:date="2019-10-31T09:53:00Z">
            <w:rPr/>
          </w:rPrChange>
        </w:rPr>
        <w:t>一般</w:t>
      </w:r>
      <w:r w:rsidRPr="004C0492">
        <w:rPr>
          <w:sz w:val="28"/>
          <w:szCs w:val="28"/>
          <w:rPrChange w:id="2934" w:author="吴 珊珊" w:date="2019-10-31T09:53:00Z">
            <w:rPr/>
          </w:rPrChange>
        </w:rPr>
        <w:t xml:space="preserve"> </w:t>
      </w:r>
      <w:r w:rsidRPr="004C0492">
        <w:rPr>
          <w:sz w:val="28"/>
          <w:szCs w:val="28"/>
          <w:rPrChange w:id="2935" w:author="吴 珊珊" w:date="2019-10-31T09:53:00Z">
            <w:rPr/>
          </w:rPrChange>
        </w:rPr>
        <w:t>紧急</w:t>
      </w:r>
      <w:r w:rsidRPr="004C0492">
        <w:rPr>
          <w:sz w:val="28"/>
          <w:szCs w:val="28"/>
          <w:rPrChange w:id="2936" w:author="吴 珊珊" w:date="2019-10-31T09:53:00Z">
            <w:rPr/>
          </w:rPrChange>
        </w:rPr>
        <w:t>)</w:t>
      </w:r>
      <w:r w:rsidR="00C81921" w:rsidRPr="004C0492">
        <w:rPr>
          <w:rFonts w:hint="eastAsia"/>
          <w:sz w:val="28"/>
          <w:szCs w:val="28"/>
          <w:rPrChange w:id="2937" w:author="吴 珊珊" w:date="2019-10-31T09:53:00Z">
            <w:rPr>
              <w:rFonts w:hint="eastAsia"/>
            </w:rPr>
          </w:rPrChange>
        </w:rPr>
        <w:t>；</w:t>
      </w:r>
    </w:p>
    <w:p w14:paraId="0544AF4C" w14:textId="5AD9BAE9" w:rsidR="00795811" w:rsidRPr="004C0492" w:rsidRDefault="00795811" w:rsidP="00795811">
      <w:pPr>
        <w:pStyle w:val="a6"/>
        <w:numPr>
          <w:ilvl w:val="0"/>
          <w:numId w:val="3"/>
        </w:numPr>
        <w:ind w:firstLine="560"/>
        <w:rPr>
          <w:sz w:val="28"/>
          <w:szCs w:val="28"/>
          <w:rPrChange w:id="2938" w:author="吴 珊珊" w:date="2019-10-31T09:53:00Z">
            <w:rPr/>
          </w:rPrChange>
        </w:rPr>
      </w:pPr>
      <w:r w:rsidRPr="004C0492">
        <w:rPr>
          <w:rFonts w:hint="eastAsia"/>
          <w:sz w:val="28"/>
          <w:szCs w:val="28"/>
          <w:rPrChange w:id="2939" w:author="吴 珊珊" w:date="2019-10-31T09:53:00Z">
            <w:rPr>
              <w:rFonts w:hint="eastAsia"/>
            </w:rPr>
          </w:rPrChange>
        </w:rPr>
        <w:t>是否上报：当紧急程度为紧急时，出现此信息，可以选择是或否。</w:t>
      </w:r>
    </w:p>
    <w:p w14:paraId="0AE54600" w14:textId="61328CEF" w:rsidR="0085751F" w:rsidRPr="004C0492" w:rsidRDefault="0085751F" w:rsidP="00B90959">
      <w:pPr>
        <w:pStyle w:val="a6"/>
        <w:numPr>
          <w:ilvl w:val="0"/>
          <w:numId w:val="3"/>
        </w:numPr>
        <w:ind w:firstLine="560"/>
        <w:rPr>
          <w:sz w:val="28"/>
          <w:szCs w:val="28"/>
          <w:rPrChange w:id="2940" w:author="吴 珊珊" w:date="2019-10-31T09:53:00Z">
            <w:rPr/>
          </w:rPrChange>
        </w:rPr>
      </w:pPr>
      <w:r w:rsidRPr="004C0492">
        <w:rPr>
          <w:rFonts w:hint="eastAsia"/>
          <w:sz w:val="28"/>
          <w:szCs w:val="28"/>
          <w:rPrChange w:id="2941" w:author="吴 珊珊" w:date="2019-10-31T09:53:00Z">
            <w:rPr>
              <w:rFonts w:hint="eastAsia"/>
            </w:rPr>
          </w:rPrChange>
        </w:rPr>
        <w:t>问题涉及单位</w:t>
      </w:r>
      <w:r w:rsidR="00B90959" w:rsidRPr="004C0492">
        <w:rPr>
          <w:rFonts w:hint="eastAsia"/>
          <w:sz w:val="28"/>
          <w:szCs w:val="28"/>
          <w:rPrChange w:id="2942" w:author="吴 珊珊" w:date="2019-10-31T09:53:00Z">
            <w:rPr>
              <w:rFonts w:hint="eastAsia"/>
            </w:rPr>
          </w:rPrChange>
        </w:rPr>
        <w:t>，可选</w:t>
      </w:r>
      <w:r w:rsidRPr="004C0492">
        <w:rPr>
          <w:sz w:val="28"/>
          <w:szCs w:val="28"/>
          <w:rPrChange w:id="2943" w:author="吴 珊珊" w:date="2019-10-31T09:53:00Z">
            <w:rPr/>
          </w:rPrChange>
        </w:rPr>
        <w:t xml:space="preserve"> (  </w:t>
      </w:r>
      <w:r w:rsidRPr="004C0492">
        <w:rPr>
          <w:sz w:val="28"/>
          <w:szCs w:val="28"/>
          <w:rPrChange w:id="2944" w:author="吴 珊珊" w:date="2019-10-31T09:53:00Z">
            <w:rPr/>
          </w:rPrChange>
        </w:rPr>
        <w:t>省直部门及省内地市</w:t>
      </w:r>
      <w:r w:rsidRPr="004C0492">
        <w:rPr>
          <w:sz w:val="28"/>
          <w:szCs w:val="28"/>
          <w:rPrChange w:id="2945" w:author="吴 珊珊" w:date="2019-10-31T09:53:00Z">
            <w:rPr/>
          </w:rPrChange>
        </w:rPr>
        <w:t xml:space="preserve"> </w:t>
      </w:r>
      <w:r w:rsidRPr="004C0492">
        <w:rPr>
          <w:sz w:val="28"/>
          <w:szCs w:val="28"/>
          <w:rPrChange w:id="2946" w:author="吴 珊珊" w:date="2019-10-31T09:53:00Z">
            <w:rPr/>
          </w:rPrChange>
        </w:rPr>
        <w:t>区县</w:t>
      </w:r>
      <w:r w:rsidRPr="004C0492">
        <w:rPr>
          <w:sz w:val="28"/>
          <w:szCs w:val="28"/>
          <w:rPrChange w:id="2947" w:author="吴 珊珊" w:date="2019-10-31T09:53:00Z">
            <w:rPr/>
          </w:rPrChange>
        </w:rPr>
        <w:t xml:space="preserve"> </w:t>
      </w:r>
      <w:r w:rsidRPr="004C0492">
        <w:rPr>
          <w:sz w:val="28"/>
          <w:szCs w:val="28"/>
          <w:rPrChange w:id="2948" w:author="吴 珊珊" w:date="2019-10-31T09:53:00Z">
            <w:rPr/>
          </w:rPrChange>
        </w:rPr>
        <w:t>市政府部门</w:t>
      </w:r>
      <w:r w:rsidRPr="004C0492">
        <w:rPr>
          <w:sz w:val="28"/>
          <w:szCs w:val="28"/>
          <w:rPrChange w:id="2949" w:author="吴 珊珊" w:date="2019-10-31T09:53:00Z">
            <w:rPr/>
          </w:rPrChange>
        </w:rPr>
        <w:t xml:space="preserve"> </w:t>
      </w:r>
      <w:r w:rsidRPr="004C0492">
        <w:rPr>
          <w:sz w:val="28"/>
          <w:szCs w:val="28"/>
          <w:rPrChange w:id="2950" w:author="吴 珊珊" w:date="2019-10-31T09:53:00Z">
            <w:rPr/>
          </w:rPrChange>
        </w:rPr>
        <w:t>联动单位</w:t>
      </w:r>
      <w:r w:rsidRPr="004C0492">
        <w:rPr>
          <w:sz w:val="28"/>
          <w:szCs w:val="28"/>
          <w:rPrChange w:id="2951" w:author="吴 珊珊" w:date="2019-10-31T09:53:00Z">
            <w:rPr/>
          </w:rPrChange>
        </w:rPr>
        <w:t xml:space="preserve"> </w:t>
      </w:r>
      <w:r w:rsidRPr="004C0492">
        <w:rPr>
          <w:sz w:val="28"/>
          <w:szCs w:val="28"/>
          <w:rPrChange w:id="2952" w:author="吴 珊珊" w:date="2019-10-31T09:53:00Z">
            <w:rPr/>
          </w:rPrChange>
        </w:rPr>
        <w:t>超出受理范围</w:t>
      </w:r>
      <w:r w:rsidRPr="004C0492">
        <w:rPr>
          <w:sz w:val="28"/>
          <w:szCs w:val="28"/>
          <w:rPrChange w:id="2953" w:author="吴 珊珊" w:date="2019-10-31T09:53:00Z">
            <w:rPr/>
          </w:rPrChange>
        </w:rPr>
        <w:t xml:space="preserve"> </w:t>
      </w:r>
      <w:r w:rsidRPr="004C0492">
        <w:rPr>
          <w:sz w:val="28"/>
          <w:szCs w:val="28"/>
          <w:rPrChange w:id="2954" w:author="吴 珊珊" w:date="2019-10-31T09:53:00Z">
            <w:rPr/>
          </w:rPrChange>
        </w:rPr>
        <w:t>无效</w:t>
      </w:r>
      <w:r w:rsidRPr="004C0492">
        <w:rPr>
          <w:sz w:val="28"/>
          <w:szCs w:val="28"/>
          <w:rPrChange w:id="2955" w:author="吴 珊珊" w:date="2019-10-31T09:53:00Z">
            <w:rPr/>
          </w:rPrChange>
        </w:rPr>
        <w:t xml:space="preserve">) </w:t>
      </w:r>
      <w:r w:rsidR="00C81921" w:rsidRPr="004C0492">
        <w:rPr>
          <w:rFonts w:hint="eastAsia"/>
          <w:sz w:val="28"/>
          <w:szCs w:val="28"/>
          <w:rPrChange w:id="2956" w:author="吴 珊珊" w:date="2019-10-31T09:53:00Z">
            <w:rPr>
              <w:rFonts w:hint="eastAsia"/>
            </w:rPr>
          </w:rPrChange>
        </w:rPr>
        <w:t>；</w:t>
      </w:r>
      <w:r w:rsidRPr="004C0492">
        <w:rPr>
          <w:sz w:val="28"/>
          <w:szCs w:val="28"/>
          <w:rPrChange w:id="2957" w:author="吴 珊珊" w:date="2019-10-31T09:53:00Z">
            <w:rPr/>
          </w:rPrChange>
        </w:rPr>
        <w:t xml:space="preserve">   </w:t>
      </w:r>
    </w:p>
    <w:p w14:paraId="18BB2E24" w14:textId="4C696A6D" w:rsidR="0085751F" w:rsidRPr="004C0492" w:rsidRDefault="0085751F" w:rsidP="00B90959">
      <w:pPr>
        <w:pStyle w:val="a6"/>
        <w:numPr>
          <w:ilvl w:val="0"/>
          <w:numId w:val="3"/>
        </w:numPr>
        <w:ind w:firstLine="560"/>
        <w:rPr>
          <w:sz w:val="28"/>
          <w:szCs w:val="28"/>
          <w:rPrChange w:id="2958" w:author="吴 珊珊" w:date="2019-10-31T09:53:00Z">
            <w:rPr/>
          </w:rPrChange>
        </w:rPr>
      </w:pPr>
      <w:r w:rsidRPr="004C0492">
        <w:rPr>
          <w:rFonts w:hint="eastAsia"/>
          <w:sz w:val="28"/>
          <w:szCs w:val="28"/>
          <w:rPrChange w:id="2959" w:author="吴 珊珊" w:date="2019-10-31T09:53:00Z">
            <w:rPr>
              <w:rFonts w:hint="eastAsia"/>
            </w:rPr>
          </w:rPrChange>
        </w:rPr>
        <w:t>办理类型</w:t>
      </w:r>
      <w:r w:rsidR="00B90959" w:rsidRPr="004C0492">
        <w:rPr>
          <w:rFonts w:hint="eastAsia"/>
          <w:sz w:val="28"/>
          <w:szCs w:val="28"/>
          <w:rPrChange w:id="2960" w:author="吴 珊珊" w:date="2019-10-31T09:53:00Z">
            <w:rPr>
              <w:rFonts w:hint="eastAsia"/>
            </w:rPr>
          </w:rPrChange>
        </w:rPr>
        <w:t>，必选</w:t>
      </w:r>
      <w:r w:rsidRPr="004C0492">
        <w:rPr>
          <w:sz w:val="28"/>
          <w:szCs w:val="28"/>
          <w:rPrChange w:id="2961" w:author="吴 珊珊" w:date="2019-10-31T09:53:00Z">
            <w:rPr/>
          </w:rPrChange>
        </w:rPr>
        <w:t xml:space="preserve"> ( </w:t>
      </w:r>
      <w:proofErr w:type="gramStart"/>
      <w:r w:rsidRPr="004C0492">
        <w:rPr>
          <w:sz w:val="28"/>
          <w:szCs w:val="28"/>
          <w:rPrChange w:id="2962" w:author="吴 珊珊" w:date="2019-10-31T09:53:00Z">
            <w:rPr/>
          </w:rPrChange>
        </w:rPr>
        <w:t>直办</w:t>
      </w:r>
      <w:proofErr w:type="gramEnd"/>
      <w:r w:rsidRPr="004C0492">
        <w:rPr>
          <w:sz w:val="28"/>
          <w:szCs w:val="28"/>
          <w:rPrChange w:id="2963" w:author="吴 珊珊" w:date="2019-10-31T09:53:00Z">
            <w:rPr/>
          </w:rPrChange>
        </w:rPr>
        <w:t xml:space="preserve"> </w:t>
      </w:r>
      <w:r w:rsidRPr="004C0492">
        <w:rPr>
          <w:sz w:val="28"/>
          <w:szCs w:val="28"/>
          <w:rPrChange w:id="2964" w:author="吴 珊珊" w:date="2019-10-31T09:53:00Z">
            <w:rPr/>
          </w:rPrChange>
        </w:rPr>
        <w:t>转办</w:t>
      </w:r>
      <w:r w:rsidRPr="004C0492">
        <w:rPr>
          <w:sz w:val="28"/>
          <w:szCs w:val="28"/>
          <w:rPrChange w:id="2965" w:author="吴 珊珊" w:date="2019-10-31T09:53:00Z">
            <w:rPr/>
          </w:rPrChange>
        </w:rPr>
        <w:t xml:space="preserve"> </w:t>
      </w:r>
      <w:r w:rsidRPr="004C0492">
        <w:rPr>
          <w:sz w:val="28"/>
          <w:szCs w:val="28"/>
          <w:rPrChange w:id="2966" w:author="吴 珊珊" w:date="2019-10-31T09:53:00Z">
            <w:rPr/>
          </w:rPrChange>
        </w:rPr>
        <w:t>催办</w:t>
      </w:r>
      <w:r w:rsidRPr="004C0492">
        <w:rPr>
          <w:sz w:val="28"/>
          <w:szCs w:val="28"/>
          <w:rPrChange w:id="2967" w:author="吴 珊珊" w:date="2019-10-31T09:53:00Z">
            <w:rPr/>
          </w:rPrChange>
        </w:rPr>
        <w:t>)</w:t>
      </w:r>
      <w:r w:rsidR="00C81921" w:rsidRPr="004C0492">
        <w:rPr>
          <w:rFonts w:hint="eastAsia"/>
          <w:sz w:val="28"/>
          <w:szCs w:val="28"/>
          <w:rPrChange w:id="2968" w:author="吴 珊珊" w:date="2019-10-31T09:53:00Z">
            <w:rPr>
              <w:rFonts w:hint="eastAsia"/>
            </w:rPr>
          </w:rPrChange>
        </w:rPr>
        <w:t>；</w:t>
      </w:r>
      <w:r w:rsidRPr="004C0492">
        <w:rPr>
          <w:sz w:val="28"/>
          <w:szCs w:val="28"/>
          <w:rPrChange w:id="2969" w:author="吴 珊珊" w:date="2019-10-31T09:53:00Z">
            <w:rPr/>
          </w:rPrChange>
        </w:rPr>
        <w:t xml:space="preserve">    </w:t>
      </w:r>
    </w:p>
    <w:p w14:paraId="5FE5E122" w14:textId="4F0C6AF5" w:rsidR="0085751F" w:rsidRPr="004C0492" w:rsidRDefault="0085751F" w:rsidP="00B90959">
      <w:pPr>
        <w:pStyle w:val="a6"/>
        <w:numPr>
          <w:ilvl w:val="0"/>
          <w:numId w:val="3"/>
        </w:numPr>
        <w:ind w:firstLine="560"/>
        <w:rPr>
          <w:sz w:val="28"/>
          <w:szCs w:val="28"/>
          <w:rPrChange w:id="2970" w:author="吴 珊珊" w:date="2019-10-31T09:53:00Z">
            <w:rPr/>
          </w:rPrChange>
        </w:rPr>
      </w:pPr>
      <w:r w:rsidRPr="004C0492">
        <w:rPr>
          <w:rFonts w:hint="eastAsia"/>
          <w:sz w:val="28"/>
          <w:szCs w:val="28"/>
          <w:rPrChange w:id="2971" w:author="吴 珊珊" w:date="2019-10-31T09:53:00Z">
            <w:rPr>
              <w:rFonts w:hint="eastAsia"/>
            </w:rPr>
          </w:rPrChange>
        </w:rPr>
        <w:t>被催办工单号</w:t>
      </w:r>
      <w:r w:rsidR="00B90959" w:rsidRPr="004C0492">
        <w:rPr>
          <w:rFonts w:hint="eastAsia"/>
          <w:sz w:val="28"/>
          <w:szCs w:val="28"/>
          <w:rPrChange w:id="2972" w:author="吴 珊珊" w:date="2019-10-31T09:53:00Z">
            <w:rPr>
              <w:rFonts w:hint="eastAsia"/>
            </w:rPr>
          </w:rPrChange>
        </w:rPr>
        <w:t>，手工输入</w:t>
      </w:r>
      <w:r w:rsidR="00795811" w:rsidRPr="004C0492">
        <w:rPr>
          <w:rFonts w:hint="eastAsia"/>
          <w:sz w:val="28"/>
          <w:szCs w:val="28"/>
          <w:rPrChange w:id="2973" w:author="吴 珊珊" w:date="2019-10-31T09:53:00Z">
            <w:rPr>
              <w:rFonts w:hint="eastAsia"/>
            </w:rPr>
          </w:rPrChange>
        </w:rPr>
        <w:t>，</w:t>
      </w:r>
      <w:r w:rsidR="00795811" w:rsidRPr="004C0492">
        <w:rPr>
          <w:rFonts w:ascii="仿宋" w:hAnsi="仿宋" w:hint="eastAsia"/>
          <w:sz w:val="28"/>
          <w:szCs w:val="28"/>
          <w:rPrChange w:id="2974" w:author="吴 珊珊" w:date="2019-10-31T09:53:00Z">
            <w:rPr>
              <w:rFonts w:ascii="仿宋" w:hAnsi="仿宋" w:hint="eastAsia"/>
            </w:rPr>
          </w:rPrChange>
        </w:rPr>
        <w:t>受理类型选择催办时，</w:t>
      </w:r>
      <w:r w:rsidR="00795811" w:rsidRPr="004C0492">
        <w:rPr>
          <w:rFonts w:hint="eastAsia"/>
          <w:sz w:val="28"/>
          <w:szCs w:val="28"/>
          <w:rPrChange w:id="2975" w:author="吴 珊珊" w:date="2019-10-31T09:53:00Z">
            <w:rPr>
              <w:rFonts w:hint="eastAsia"/>
            </w:rPr>
          </w:rPrChange>
        </w:rPr>
        <w:t>被催办单</w:t>
      </w:r>
      <w:r w:rsidR="00795811" w:rsidRPr="004C0492">
        <w:rPr>
          <w:rFonts w:hint="eastAsia"/>
          <w:sz w:val="28"/>
          <w:szCs w:val="28"/>
          <w:rPrChange w:id="2976" w:author="吴 珊珊" w:date="2019-10-31T09:53:00Z">
            <w:rPr>
              <w:rFonts w:hint="eastAsia"/>
            </w:rPr>
          </w:rPrChange>
        </w:rPr>
        <w:t>ID</w:t>
      </w:r>
      <w:r w:rsidR="00795811" w:rsidRPr="004C0492">
        <w:rPr>
          <w:rFonts w:hint="eastAsia"/>
          <w:sz w:val="28"/>
          <w:szCs w:val="28"/>
          <w:rPrChange w:id="2977" w:author="吴 珊珊" w:date="2019-10-31T09:53:00Z">
            <w:rPr>
              <w:rFonts w:hint="eastAsia"/>
            </w:rPr>
          </w:rPrChange>
        </w:rPr>
        <w:t>为必填项</w:t>
      </w:r>
      <w:r w:rsidR="00C81921" w:rsidRPr="004C0492">
        <w:rPr>
          <w:rFonts w:hint="eastAsia"/>
          <w:sz w:val="28"/>
          <w:szCs w:val="28"/>
          <w:rPrChange w:id="2978" w:author="吴 珊珊" w:date="2019-10-31T09:53:00Z">
            <w:rPr>
              <w:rFonts w:hint="eastAsia"/>
            </w:rPr>
          </w:rPrChange>
        </w:rPr>
        <w:t>；</w:t>
      </w:r>
      <w:r w:rsidRPr="004C0492">
        <w:rPr>
          <w:sz w:val="28"/>
          <w:szCs w:val="28"/>
          <w:rPrChange w:id="2979" w:author="吴 珊珊" w:date="2019-10-31T09:53:00Z">
            <w:rPr/>
          </w:rPrChange>
        </w:rPr>
        <w:t xml:space="preserve">   </w:t>
      </w:r>
    </w:p>
    <w:p w14:paraId="10FACF30" w14:textId="10AAFB47" w:rsidR="0085751F" w:rsidRPr="004C0492" w:rsidRDefault="0085751F" w:rsidP="00B90959">
      <w:pPr>
        <w:pStyle w:val="a6"/>
        <w:numPr>
          <w:ilvl w:val="0"/>
          <w:numId w:val="3"/>
        </w:numPr>
        <w:ind w:firstLine="560"/>
        <w:rPr>
          <w:sz w:val="28"/>
          <w:szCs w:val="28"/>
          <w:rPrChange w:id="2980" w:author="吴 珊珊" w:date="2019-10-31T09:53:00Z">
            <w:rPr/>
          </w:rPrChange>
        </w:rPr>
      </w:pPr>
      <w:r w:rsidRPr="004C0492">
        <w:rPr>
          <w:sz w:val="28"/>
          <w:szCs w:val="28"/>
          <w:rPrChange w:id="2981" w:author="吴 珊珊" w:date="2019-10-31T09:53:00Z">
            <w:rPr/>
          </w:rPrChange>
        </w:rPr>
        <w:t>是否保密</w:t>
      </w:r>
      <w:r w:rsidR="00B90959" w:rsidRPr="004C0492">
        <w:rPr>
          <w:rFonts w:hint="eastAsia"/>
          <w:sz w:val="28"/>
          <w:szCs w:val="28"/>
          <w:rPrChange w:id="2982" w:author="吴 珊珊" w:date="2019-10-31T09:53:00Z">
            <w:rPr>
              <w:rFonts w:hint="eastAsia"/>
            </w:rPr>
          </w:rPrChange>
        </w:rPr>
        <w:t>，必选</w:t>
      </w:r>
      <w:r w:rsidRPr="004C0492">
        <w:rPr>
          <w:sz w:val="28"/>
          <w:szCs w:val="28"/>
          <w:rPrChange w:id="2983" w:author="吴 珊珊" w:date="2019-10-31T09:53:00Z">
            <w:rPr/>
          </w:rPrChange>
        </w:rPr>
        <w:t xml:space="preserve"> (</w:t>
      </w:r>
      <w:r w:rsidRPr="004C0492">
        <w:rPr>
          <w:sz w:val="28"/>
          <w:szCs w:val="28"/>
          <w:rPrChange w:id="2984" w:author="吴 珊珊" w:date="2019-10-31T09:53:00Z">
            <w:rPr/>
          </w:rPrChange>
        </w:rPr>
        <w:t>否</w:t>
      </w:r>
      <w:r w:rsidR="00C81921" w:rsidRPr="004C0492">
        <w:rPr>
          <w:rFonts w:hint="eastAsia"/>
          <w:sz w:val="28"/>
          <w:szCs w:val="28"/>
          <w:rPrChange w:id="2985" w:author="吴 珊珊" w:date="2019-10-31T09:53:00Z">
            <w:rPr>
              <w:rFonts w:hint="eastAsia"/>
            </w:rPr>
          </w:rPrChange>
        </w:rPr>
        <w:t>、</w:t>
      </w:r>
      <w:r w:rsidRPr="004C0492">
        <w:rPr>
          <w:sz w:val="28"/>
          <w:szCs w:val="28"/>
          <w:rPrChange w:id="2986" w:author="吴 珊珊" w:date="2019-10-31T09:53:00Z">
            <w:rPr/>
          </w:rPrChange>
        </w:rPr>
        <w:t>是</w:t>
      </w:r>
      <w:r w:rsidR="00C81921" w:rsidRPr="004C0492">
        <w:rPr>
          <w:rFonts w:hint="eastAsia"/>
          <w:sz w:val="28"/>
          <w:szCs w:val="28"/>
          <w:rPrChange w:id="2987" w:author="吴 珊珊" w:date="2019-10-31T09:53:00Z">
            <w:rPr>
              <w:rFonts w:hint="eastAsia"/>
            </w:rPr>
          </w:rPrChange>
        </w:rPr>
        <w:t xml:space="preserve">) </w:t>
      </w:r>
      <w:r w:rsidR="00795811" w:rsidRPr="004C0492">
        <w:rPr>
          <w:rFonts w:hint="eastAsia"/>
          <w:sz w:val="28"/>
          <w:szCs w:val="28"/>
          <w:rPrChange w:id="2988" w:author="吴 珊珊" w:date="2019-10-31T09:53:00Z">
            <w:rPr>
              <w:rFonts w:hint="eastAsia"/>
            </w:rPr>
          </w:rPrChange>
        </w:rPr>
        <w:t>，</w:t>
      </w:r>
      <w:r w:rsidR="00795811" w:rsidRPr="004C0492">
        <w:rPr>
          <w:rFonts w:ascii="仿宋" w:hAnsi="仿宋" w:hint="eastAsia"/>
          <w:sz w:val="28"/>
          <w:szCs w:val="28"/>
          <w:rPrChange w:id="2989" w:author="吴 珊珊" w:date="2019-10-31T09:53:00Z">
            <w:rPr>
              <w:rFonts w:ascii="仿宋" w:hAnsi="仿宋" w:hint="eastAsia"/>
            </w:rPr>
          </w:rPrChange>
        </w:rPr>
        <w:t>当选择保密时，自动将问题描述中联系人姓名去掉</w:t>
      </w:r>
      <w:r w:rsidR="00C81921" w:rsidRPr="004C0492">
        <w:rPr>
          <w:rFonts w:hint="eastAsia"/>
          <w:sz w:val="28"/>
          <w:szCs w:val="28"/>
          <w:rPrChange w:id="2990" w:author="吴 珊珊" w:date="2019-10-31T09:53:00Z">
            <w:rPr>
              <w:rFonts w:hint="eastAsia"/>
            </w:rPr>
          </w:rPrChange>
        </w:rPr>
        <w:t>；</w:t>
      </w:r>
      <w:r w:rsidRPr="004C0492">
        <w:rPr>
          <w:sz w:val="28"/>
          <w:szCs w:val="28"/>
          <w:rPrChange w:id="2991" w:author="吴 珊珊" w:date="2019-10-31T09:53:00Z">
            <w:rPr/>
          </w:rPrChange>
        </w:rPr>
        <w:t xml:space="preserve">  </w:t>
      </w:r>
    </w:p>
    <w:p w14:paraId="00EB2541" w14:textId="544C4576" w:rsidR="0085751F" w:rsidRPr="004C0492" w:rsidRDefault="0085751F" w:rsidP="00B90959">
      <w:pPr>
        <w:pStyle w:val="a6"/>
        <w:numPr>
          <w:ilvl w:val="0"/>
          <w:numId w:val="3"/>
        </w:numPr>
        <w:ind w:firstLine="560"/>
        <w:rPr>
          <w:sz w:val="28"/>
          <w:szCs w:val="28"/>
          <w:rPrChange w:id="2992" w:author="吴 珊珊" w:date="2019-10-31T09:53:00Z">
            <w:rPr/>
          </w:rPrChange>
        </w:rPr>
      </w:pPr>
      <w:r w:rsidRPr="004C0492">
        <w:rPr>
          <w:rFonts w:hint="eastAsia"/>
          <w:sz w:val="28"/>
          <w:szCs w:val="28"/>
          <w:rPrChange w:id="2993" w:author="吴 珊珊" w:date="2019-10-31T09:53:00Z">
            <w:rPr>
              <w:rFonts w:hint="eastAsia"/>
            </w:rPr>
          </w:rPrChange>
        </w:rPr>
        <w:t>需要回复</w:t>
      </w:r>
      <w:r w:rsidR="00B90959" w:rsidRPr="004C0492">
        <w:rPr>
          <w:rFonts w:hint="eastAsia"/>
          <w:sz w:val="28"/>
          <w:szCs w:val="28"/>
          <w:rPrChange w:id="2994" w:author="吴 珊珊" w:date="2019-10-31T09:53:00Z">
            <w:rPr>
              <w:rFonts w:hint="eastAsia"/>
            </w:rPr>
          </w:rPrChange>
        </w:rPr>
        <w:t>，必选</w:t>
      </w:r>
      <w:r w:rsidRPr="004C0492">
        <w:rPr>
          <w:sz w:val="28"/>
          <w:szCs w:val="28"/>
          <w:rPrChange w:id="2995" w:author="吴 珊珊" w:date="2019-10-31T09:53:00Z">
            <w:rPr/>
          </w:rPrChange>
        </w:rPr>
        <w:t xml:space="preserve"> (</w:t>
      </w:r>
      <w:r w:rsidRPr="004C0492">
        <w:rPr>
          <w:sz w:val="28"/>
          <w:szCs w:val="28"/>
          <w:rPrChange w:id="2996" w:author="吴 珊珊" w:date="2019-10-31T09:53:00Z">
            <w:rPr/>
          </w:rPrChange>
        </w:rPr>
        <w:t>否</w:t>
      </w:r>
      <w:r w:rsidR="00C81921" w:rsidRPr="004C0492">
        <w:rPr>
          <w:rFonts w:hint="eastAsia"/>
          <w:sz w:val="28"/>
          <w:szCs w:val="28"/>
          <w:rPrChange w:id="2997" w:author="吴 珊珊" w:date="2019-10-31T09:53:00Z">
            <w:rPr>
              <w:rFonts w:hint="eastAsia"/>
            </w:rPr>
          </w:rPrChange>
        </w:rPr>
        <w:t>、</w:t>
      </w:r>
      <w:r w:rsidRPr="004C0492">
        <w:rPr>
          <w:sz w:val="28"/>
          <w:szCs w:val="28"/>
          <w:rPrChange w:id="2998" w:author="吴 珊珊" w:date="2019-10-31T09:53:00Z">
            <w:rPr/>
          </w:rPrChange>
        </w:rPr>
        <w:t>是</w:t>
      </w:r>
      <w:r w:rsidR="00C81921" w:rsidRPr="004C0492">
        <w:rPr>
          <w:rFonts w:hint="eastAsia"/>
          <w:sz w:val="28"/>
          <w:szCs w:val="28"/>
          <w:rPrChange w:id="2999" w:author="吴 珊珊" w:date="2019-10-31T09:53:00Z">
            <w:rPr>
              <w:rFonts w:hint="eastAsia"/>
            </w:rPr>
          </w:rPrChange>
        </w:rPr>
        <w:t xml:space="preserve">) </w:t>
      </w:r>
      <w:r w:rsidR="00C81921" w:rsidRPr="004C0492">
        <w:rPr>
          <w:rFonts w:hint="eastAsia"/>
          <w:sz w:val="28"/>
          <w:szCs w:val="28"/>
          <w:rPrChange w:id="3000" w:author="吴 珊珊" w:date="2019-10-31T09:53:00Z">
            <w:rPr>
              <w:rFonts w:hint="eastAsia"/>
            </w:rPr>
          </w:rPrChange>
        </w:rPr>
        <w:t>；</w:t>
      </w:r>
      <w:r w:rsidRPr="004C0492">
        <w:rPr>
          <w:sz w:val="28"/>
          <w:szCs w:val="28"/>
          <w:rPrChange w:id="3001" w:author="吴 珊珊" w:date="2019-10-31T09:53:00Z">
            <w:rPr/>
          </w:rPrChange>
        </w:rPr>
        <w:t xml:space="preserve">  </w:t>
      </w:r>
    </w:p>
    <w:p w14:paraId="3C675700" w14:textId="77777777" w:rsidR="00795811" w:rsidRPr="004C0492" w:rsidRDefault="00795811" w:rsidP="00795811">
      <w:pPr>
        <w:pStyle w:val="a6"/>
        <w:numPr>
          <w:ilvl w:val="0"/>
          <w:numId w:val="3"/>
        </w:numPr>
        <w:ind w:firstLine="560"/>
        <w:rPr>
          <w:sz w:val="28"/>
          <w:szCs w:val="28"/>
          <w:rPrChange w:id="3002" w:author="吴 珊珊" w:date="2019-10-31T09:53:00Z">
            <w:rPr/>
          </w:rPrChange>
        </w:rPr>
      </w:pPr>
      <w:r w:rsidRPr="004C0492">
        <w:rPr>
          <w:rFonts w:hint="eastAsia"/>
          <w:sz w:val="28"/>
          <w:szCs w:val="28"/>
          <w:rPrChange w:id="3003" w:author="吴 珊珊" w:date="2019-10-31T09:53:00Z">
            <w:rPr>
              <w:rFonts w:hint="eastAsia"/>
            </w:rPr>
          </w:rPrChange>
        </w:rPr>
        <w:t>事发地</w:t>
      </w:r>
      <w:r w:rsidRPr="004C0492">
        <w:rPr>
          <w:rFonts w:hint="eastAsia"/>
          <w:sz w:val="28"/>
          <w:szCs w:val="28"/>
          <w:rPrChange w:id="3004" w:author="吴 珊珊" w:date="2019-10-31T09:53:00Z">
            <w:rPr>
              <w:rFonts w:hint="eastAsia"/>
            </w:rPr>
          </w:rPrChange>
        </w:rPr>
        <w:t>:</w:t>
      </w:r>
      <w:r w:rsidRPr="004C0492">
        <w:rPr>
          <w:rFonts w:hint="eastAsia"/>
          <w:sz w:val="28"/>
          <w:szCs w:val="28"/>
          <w:rPrChange w:id="3005" w:author="吴 珊珊" w:date="2019-10-31T09:53:00Z">
            <w:rPr>
              <w:rFonts w:hint="eastAsia"/>
            </w:rPr>
          </w:rPrChange>
        </w:rPr>
        <w:t>下拉列表框</w:t>
      </w:r>
      <w:r w:rsidRPr="004C0492">
        <w:rPr>
          <w:rFonts w:hint="eastAsia"/>
          <w:sz w:val="28"/>
          <w:szCs w:val="28"/>
          <w:rPrChange w:id="3006" w:author="吴 珊珊" w:date="2019-10-31T09:53:00Z">
            <w:rPr>
              <w:rFonts w:hint="eastAsia"/>
            </w:rPr>
          </w:rPrChange>
        </w:rPr>
        <w:t>:</w:t>
      </w:r>
      <w:r w:rsidRPr="004C0492">
        <w:rPr>
          <w:rFonts w:hint="eastAsia"/>
          <w:sz w:val="28"/>
          <w:szCs w:val="28"/>
          <w:rPrChange w:id="3007" w:author="吴 珊珊" w:date="2019-10-31T09:53:00Z">
            <w:rPr>
              <w:rFonts w:hint="eastAsia"/>
            </w:rPr>
          </w:rPrChange>
        </w:rPr>
        <w:t>青岛市、淄博市、枣庄市、东营市、烟台市、潍坊市、济宁市、泰安市、威海市、日照市、滨州市、德州市、聊城市、临沂市、菏泽市、莱芜市、外省；</w:t>
      </w:r>
    </w:p>
    <w:p w14:paraId="63817703" w14:textId="77777777" w:rsidR="00795811" w:rsidRPr="004C0492" w:rsidRDefault="00795811" w:rsidP="00795811">
      <w:pPr>
        <w:pStyle w:val="a6"/>
        <w:numPr>
          <w:ilvl w:val="0"/>
          <w:numId w:val="3"/>
        </w:numPr>
        <w:ind w:firstLine="560"/>
        <w:rPr>
          <w:sz w:val="28"/>
          <w:szCs w:val="28"/>
          <w:rPrChange w:id="3008" w:author="吴 珊珊" w:date="2019-10-31T09:53:00Z">
            <w:rPr/>
          </w:rPrChange>
        </w:rPr>
      </w:pPr>
      <w:r w:rsidRPr="004C0492">
        <w:rPr>
          <w:rFonts w:hint="eastAsia"/>
          <w:sz w:val="28"/>
          <w:szCs w:val="28"/>
          <w:rPrChange w:id="3009" w:author="吴 珊珊" w:date="2019-10-31T09:53:00Z">
            <w:rPr>
              <w:rFonts w:hint="eastAsia"/>
            </w:rPr>
          </w:rPrChange>
        </w:rPr>
        <w:t>提供“清空”按钮，点击清除已选事发地；</w:t>
      </w:r>
    </w:p>
    <w:p w14:paraId="78BF8A06" w14:textId="77777777" w:rsidR="00795811" w:rsidRPr="004C0492" w:rsidRDefault="00795811" w:rsidP="00795811">
      <w:pPr>
        <w:pStyle w:val="a6"/>
        <w:numPr>
          <w:ilvl w:val="0"/>
          <w:numId w:val="3"/>
        </w:numPr>
        <w:ind w:firstLine="560"/>
        <w:rPr>
          <w:sz w:val="28"/>
          <w:szCs w:val="28"/>
          <w:rPrChange w:id="3010" w:author="吴 珊珊" w:date="2019-10-31T09:53:00Z">
            <w:rPr/>
          </w:rPrChange>
        </w:rPr>
      </w:pPr>
      <w:r w:rsidRPr="004C0492">
        <w:rPr>
          <w:rFonts w:hint="eastAsia"/>
          <w:sz w:val="28"/>
          <w:szCs w:val="28"/>
          <w:rPrChange w:id="3011" w:author="吴 珊珊" w:date="2019-10-31T09:53:00Z">
            <w:rPr>
              <w:rFonts w:hint="eastAsia"/>
            </w:rPr>
          </w:rPrChange>
        </w:rPr>
        <w:t>提供“选择地址”按钮，点击弹出地址选择框，可以在此处搜索及选择事发地；</w:t>
      </w:r>
    </w:p>
    <w:p w14:paraId="5800E6A9" w14:textId="4831467A" w:rsidR="0085751F" w:rsidRPr="004C0492" w:rsidRDefault="00795811" w:rsidP="00795811">
      <w:pPr>
        <w:pStyle w:val="a6"/>
        <w:numPr>
          <w:ilvl w:val="0"/>
          <w:numId w:val="3"/>
        </w:numPr>
        <w:ind w:firstLine="560"/>
        <w:rPr>
          <w:sz w:val="28"/>
          <w:szCs w:val="28"/>
          <w:rPrChange w:id="3012" w:author="吴 珊珊" w:date="2019-10-31T09:53:00Z">
            <w:rPr/>
          </w:rPrChange>
        </w:rPr>
      </w:pPr>
      <w:r w:rsidRPr="004C0492">
        <w:rPr>
          <w:rFonts w:hint="eastAsia"/>
          <w:sz w:val="28"/>
          <w:szCs w:val="28"/>
          <w:rPrChange w:id="3013" w:author="吴 珊珊" w:date="2019-10-31T09:53:00Z">
            <w:rPr>
              <w:rFonts w:hint="eastAsia"/>
            </w:rPr>
          </w:rPrChange>
        </w:rPr>
        <w:t>提供“调取地图”按钮，点击即可调取地图，并且可以在地图上搜索及选择事发地；提供“事发地选择”按钮，点击弹出地址选择框，可以在此处搜索及选择事发地。</w:t>
      </w:r>
    </w:p>
    <w:p w14:paraId="359DB624" w14:textId="78C3BDF4" w:rsidR="0085751F" w:rsidRPr="004C0492" w:rsidRDefault="0085751F" w:rsidP="00B90959">
      <w:pPr>
        <w:pStyle w:val="a6"/>
        <w:numPr>
          <w:ilvl w:val="0"/>
          <w:numId w:val="3"/>
        </w:numPr>
        <w:ind w:firstLine="560"/>
        <w:rPr>
          <w:sz w:val="28"/>
          <w:szCs w:val="28"/>
          <w:rPrChange w:id="3014" w:author="吴 珊珊" w:date="2019-10-31T09:53:00Z">
            <w:rPr/>
          </w:rPrChange>
        </w:rPr>
      </w:pPr>
      <w:r w:rsidRPr="004C0492">
        <w:rPr>
          <w:rFonts w:hint="eastAsia"/>
          <w:sz w:val="28"/>
          <w:szCs w:val="28"/>
          <w:rPrChange w:id="3015" w:author="吴 珊珊" w:date="2019-10-31T09:53:00Z">
            <w:rPr>
              <w:rFonts w:hint="eastAsia"/>
            </w:rPr>
          </w:rPrChange>
        </w:rPr>
        <w:lastRenderedPageBreak/>
        <w:t>问题分类</w:t>
      </w:r>
      <w:r w:rsidR="00B90959" w:rsidRPr="004C0492">
        <w:rPr>
          <w:rFonts w:hint="eastAsia"/>
          <w:sz w:val="28"/>
          <w:szCs w:val="28"/>
          <w:rPrChange w:id="3016" w:author="吴 珊珊" w:date="2019-10-31T09:53:00Z">
            <w:rPr>
              <w:rFonts w:hint="eastAsia"/>
            </w:rPr>
          </w:rPrChange>
        </w:rPr>
        <w:t>，级联选择，为便利用户使用鼠标移入自动展示下级的方式</w:t>
      </w:r>
      <w:ins w:id="3017" w:author="吴 珊珊" w:date="2019-10-30T17:34:00Z">
        <w:r w:rsidR="00800868" w:rsidRPr="004C0492">
          <w:rPr>
            <w:rFonts w:hint="eastAsia"/>
            <w:sz w:val="28"/>
            <w:szCs w:val="28"/>
            <w:rPrChange w:id="3018" w:author="吴 珊珊" w:date="2019-10-31T09:53:00Z">
              <w:rPr>
                <w:rFonts w:hint="eastAsia"/>
              </w:rPr>
            </w:rPrChange>
          </w:rPr>
          <w:t>，系统可系统智能分类功能</w:t>
        </w:r>
      </w:ins>
      <w:r w:rsidR="00C81921" w:rsidRPr="004C0492">
        <w:rPr>
          <w:rFonts w:hint="eastAsia"/>
          <w:sz w:val="28"/>
          <w:szCs w:val="28"/>
          <w:rPrChange w:id="3019" w:author="吴 珊珊" w:date="2019-10-31T09:53:00Z">
            <w:rPr>
              <w:rFonts w:hint="eastAsia"/>
            </w:rPr>
          </w:rPrChange>
        </w:rPr>
        <w:t>；</w:t>
      </w:r>
    </w:p>
    <w:p w14:paraId="7E6152B9" w14:textId="21B51AE5" w:rsidR="0085751F" w:rsidRPr="004C0492" w:rsidRDefault="0085751F" w:rsidP="00B90959">
      <w:pPr>
        <w:pStyle w:val="a6"/>
        <w:numPr>
          <w:ilvl w:val="0"/>
          <w:numId w:val="3"/>
        </w:numPr>
        <w:ind w:firstLine="560"/>
        <w:rPr>
          <w:sz w:val="28"/>
          <w:szCs w:val="28"/>
          <w:rPrChange w:id="3020" w:author="吴 珊珊" w:date="2019-10-31T09:53:00Z">
            <w:rPr/>
          </w:rPrChange>
        </w:rPr>
      </w:pPr>
      <w:r w:rsidRPr="004C0492">
        <w:rPr>
          <w:sz w:val="28"/>
          <w:szCs w:val="28"/>
          <w:rPrChange w:id="3021" w:author="吴 珊珊" w:date="2019-10-31T09:53:00Z">
            <w:rPr/>
          </w:rPrChange>
        </w:rPr>
        <w:t>主办单位</w:t>
      </w:r>
      <w:r w:rsidR="00B90959" w:rsidRPr="004C0492">
        <w:rPr>
          <w:rFonts w:hint="eastAsia"/>
          <w:sz w:val="28"/>
          <w:szCs w:val="28"/>
          <w:rPrChange w:id="3022" w:author="吴 珊珊" w:date="2019-10-31T09:53:00Z">
            <w:rPr>
              <w:rFonts w:hint="eastAsia"/>
            </w:rPr>
          </w:rPrChange>
        </w:rPr>
        <w:t>，</w:t>
      </w:r>
      <w:proofErr w:type="gramStart"/>
      <w:r w:rsidR="00B90959" w:rsidRPr="004C0492">
        <w:rPr>
          <w:rFonts w:hint="eastAsia"/>
          <w:sz w:val="28"/>
          <w:szCs w:val="28"/>
          <w:rPrChange w:id="3023" w:author="吴 珊珊" w:date="2019-10-31T09:53:00Z">
            <w:rPr>
              <w:rFonts w:hint="eastAsia"/>
            </w:rPr>
          </w:rPrChange>
        </w:rPr>
        <w:t>当办理</w:t>
      </w:r>
      <w:proofErr w:type="gramEnd"/>
      <w:r w:rsidR="00B90959" w:rsidRPr="004C0492">
        <w:rPr>
          <w:rFonts w:hint="eastAsia"/>
          <w:sz w:val="28"/>
          <w:szCs w:val="28"/>
          <w:rPrChange w:id="3024" w:author="吴 珊珊" w:date="2019-10-31T09:53:00Z">
            <w:rPr>
              <w:rFonts w:hint="eastAsia"/>
            </w:rPr>
          </w:rPrChange>
        </w:rPr>
        <w:t>类型为转办时，可以选择主办单位，通过弹出单位选择框选择</w:t>
      </w:r>
      <w:ins w:id="3025" w:author="吴 珊珊" w:date="2019-10-30T17:34:00Z">
        <w:r w:rsidR="00800868" w:rsidRPr="004C0492">
          <w:rPr>
            <w:rFonts w:hint="eastAsia"/>
            <w:sz w:val="28"/>
            <w:szCs w:val="28"/>
            <w:rPrChange w:id="3026" w:author="吴 珊珊" w:date="2019-10-31T09:53:00Z">
              <w:rPr>
                <w:rFonts w:hint="eastAsia"/>
              </w:rPr>
            </w:rPrChange>
          </w:rPr>
          <w:t>，系统可提供智能分办功能</w:t>
        </w:r>
      </w:ins>
      <w:r w:rsidR="00C81921" w:rsidRPr="004C0492">
        <w:rPr>
          <w:rFonts w:hint="eastAsia"/>
          <w:sz w:val="28"/>
          <w:szCs w:val="28"/>
          <w:rPrChange w:id="3027" w:author="吴 珊珊" w:date="2019-10-31T09:53:00Z">
            <w:rPr>
              <w:rFonts w:hint="eastAsia"/>
            </w:rPr>
          </w:rPrChange>
        </w:rPr>
        <w:t>；</w:t>
      </w:r>
      <w:r w:rsidRPr="004C0492">
        <w:rPr>
          <w:sz w:val="28"/>
          <w:szCs w:val="28"/>
          <w:rPrChange w:id="3028" w:author="吴 珊珊" w:date="2019-10-31T09:53:00Z">
            <w:rPr/>
          </w:rPrChange>
        </w:rPr>
        <w:t xml:space="preserve">  </w:t>
      </w:r>
    </w:p>
    <w:p w14:paraId="46CCBF68" w14:textId="5771361D" w:rsidR="0085751F" w:rsidRPr="004C0492" w:rsidRDefault="0085751F" w:rsidP="00B90959">
      <w:pPr>
        <w:pStyle w:val="a6"/>
        <w:numPr>
          <w:ilvl w:val="0"/>
          <w:numId w:val="3"/>
        </w:numPr>
        <w:ind w:firstLine="560"/>
        <w:rPr>
          <w:sz w:val="28"/>
          <w:szCs w:val="28"/>
          <w:rPrChange w:id="3029" w:author="吴 珊珊" w:date="2019-10-31T09:53:00Z">
            <w:rPr/>
          </w:rPrChange>
        </w:rPr>
      </w:pPr>
      <w:r w:rsidRPr="004C0492">
        <w:rPr>
          <w:rFonts w:hint="eastAsia"/>
          <w:sz w:val="28"/>
          <w:szCs w:val="28"/>
          <w:rPrChange w:id="3030" w:author="吴 珊珊" w:date="2019-10-31T09:53:00Z">
            <w:rPr>
              <w:rFonts w:hint="eastAsia"/>
            </w:rPr>
          </w:rPrChange>
        </w:rPr>
        <w:t>三级办理单位</w:t>
      </w:r>
      <w:r w:rsidR="00B90959" w:rsidRPr="004C0492">
        <w:rPr>
          <w:rFonts w:hint="eastAsia"/>
          <w:sz w:val="28"/>
          <w:szCs w:val="28"/>
          <w:rPrChange w:id="3031" w:author="吴 珊珊" w:date="2019-10-31T09:53:00Z">
            <w:rPr>
              <w:rFonts w:hint="eastAsia"/>
            </w:rPr>
          </w:rPrChange>
        </w:rPr>
        <w:t>，可以直接选择三级办理单位，进行直转三级，当选择三级时自动为主办单位填充该三级的上级单位，如果有多个则弹出选择让</w:t>
      </w:r>
      <w:del w:id="3032" w:author="吴 珊珊" w:date="2019-10-30T17:24:00Z">
        <w:r w:rsidR="00B90959" w:rsidRPr="004C0492" w:rsidDel="00751043">
          <w:rPr>
            <w:rFonts w:hint="eastAsia"/>
            <w:sz w:val="28"/>
            <w:szCs w:val="28"/>
            <w:rPrChange w:id="3033" w:author="吴 珊珊" w:date="2019-10-31T09:53:00Z">
              <w:rPr>
                <w:rFonts w:hint="eastAsia"/>
              </w:rPr>
            </w:rPrChange>
          </w:rPr>
          <w:delText>话务员</w:delText>
        </w:r>
      </w:del>
      <w:ins w:id="3034" w:author="吴 珊珊" w:date="2019-10-30T17:24:00Z">
        <w:r w:rsidR="00751043" w:rsidRPr="004C0492">
          <w:rPr>
            <w:rFonts w:hint="eastAsia"/>
            <w:sz w:val="28"/>
            <w:szCs w:val="28"/>
            <w:rPrChange w:id="3035" w:author="吴 珊珊" w:date="2019-10-31T09:53:00Z">
              <w:rPr>
                <w:rFonts w:hint="eastAsia"/>
              </w:rPr>
            </w:rPrChange>
          </w:rPr>
          <w:t>受理人员</w:t>
        </w:r>
      </w:ins>
      <w:r w:rsidR="00B90959" w:rsidRPr="004C0492">
        <w:rPr>
          <w:rFonts w:hint="eastAsia"/>
          <w:sz w:val="28"/>
          <w:szCs w:val="28"/>
          <w:rPrChange w:id="3036" w:author="吴 珊珊" w:date="2019-10-31T09:53:00Z">
            <w:rPr>
              <w:rFonts w:hint="eastAsia"/>
            </w:rPr>
          </w:rPrChange>
        </w:rPr>
        <w:t>手动选择</w:t>
      </w:r>
      <w:r w:rsidR="00C81921" w:rsidRPr="004C0492">
        <w:rPr>
          <w:rFonts w:hint="eastAsia"/>
          <w:sz w:val="28"/>
          <w:szCs w:val="28"/>
          <w:rPrChange w:id="3037" w:author="吴 珊珊" w:date="2019-10-31T09:53:00Z">
            <w:rPr>
              <w:rFonts w:hint="eastAsia"/>
            </w:rPr>
          </w:rPrChange>
        </w:rPr>
        <w:t>；</w:t>
      </w:r>
      <w:r w:rsidRPr="004C0492">
        <w:rPr>
          <w:sz w:val="28"/>
          <w:szCs w:val="28"/>
          <w:rPrChange w:id="3038" w:author="吴 珊珊" w:date="2019-10-31T09:53:00Z">
            <w:rPr/>
          </w:rPrChange>
        </w:rPr>
        <w:t xml:space="preserve">       </w:t>
      </w:r>
    </w:p>
    <w:p w14:paraId="6C310105" w14:textId="57A208F6" w:rsidR="0085751F" w:rsidRPr="004C0492" w:rsidRDefault="0085751F" w:rsidP="00B90959">
      <w:pPr>
        <w:pStyle w:val="a6"/>
        <w:numPr>
          <w:ilvl w:val="0"/>
          <w:numId w:val="3"/>
        </w:numPr>
        <w:ind w:firstLine="560"/>
        <w:rPr>
          <w:sz w:val="28"/>
          <w:szCs w:val="28"/>
          <w:rPrChange w:id="3039" w:author="吴 珊珊" w:date="2019-10-31T09:53:00Z">
            <w:rPr/>
          </w:rPrChange>
        </w:rPr>
      </w:pPr>
      <w:r w:rsidRPr="004C0492">
        <w:rPr>
          <w:rFonts w:hint="eastAsia"/>
          <w:sz w:val="28"/>
          <w:szCs w:val="28"/>
          <w:rPrChange w:id="3040" w:author="吴 珊珊" w:date="2019-10-31T09:53:00Z">
            <w:rPr>
              <w:rFonts w:hint="eastAsia"/>
            </w:rPr>
          </w:rPrChange>
        </w:rPr>
        <w:t>专项分类</w:t>
      </w:r>
      <w:r w:rsidR="00B90959" w:rsidRPr="004C0492">
        <w:rPr>
          <w:rFonts w:hint="eastAsia"/>
          <w:sz w:val="28"/>
          <w:szCs w:val="28"/>
          <w:rPrChange w:id="3041" w:author="吴 珊珊" w:date="2019-10-31T09:53:00Z">
            <w:rPr>
              <w:rFonts w:hint="eastAsia"/>
            </w:rPr>
          </w:rPrChange>
        </w:rPr>
        <w:t>，级联选择，需要提供查询，并支持末级搜索</w:t>
      </w:r>
      <w:r w:rsidR="00C81921" w:rsidRPr="004C0492">
        <w:rPr>
          <w:rFonts w:hint="eastAsia"/>
          <w:sz w:val="28"/>
          <w:szCs w:val="28"/>
          <w:rPrChange w:id="3042" w:author="吴 珊珊" w:date="2019-10-31T09:53:00Z">
            <w:rPr>
              <w:rFonts w:hint="eastAsia"/>
            </w:rPr>
          </w:rPrChange>
        </w:rPr>
        <w:t>；</w:t>
      </w:r>
      <w:r w:rsidRPr="004C0492">
        <w:rPr>
          <w:sz w:val="28"/>
          <w:szCs w:val="28"/>
          <w:rPrChange w:id="3043" w:author="吴 珊珊" w:date="2019-10-31T09:53:00Z">
            <w:rPr/>
          </w:rPrChange>
        </w:rPr>
        <w:t xml:space="preserve">    </w:t>
      </w:r>
    </w:p>
    <w:p w14:paraId="5672F534" w14:textId="47DB12F9" w:rsidR="0085751F" w:rsidRPr="004C0492" w:rsidRDefault="0085751F" w:rsidP="00B90959">
      <w:pPr>
        <w:pStyle w:val="a6"/>
        <w:numPr>
          <w:ilvl w:val="0"/>
          <w:numId w:val="3"/>
        </w:numPr>
        <w:ind w:firstLine="560"/>
        <w:rPr>
          <w:sz w:val="28"/>
          <w:szCs w:val="28"/>
          <w:rPrChange w:id="3044" w:author="吴 珊珊" w:date="2019-10-31T09:53:00Z">
            <w:rPr/>
          </w:rPrChange>
        </w:rPr>
      </w:pPr>
      <w:r w:rsidRPr="004C0492">
        <w:rPr>
          <w:rFonts w:hint="eastAsia"/>
          <w:sz w:val="28"/>
          <w:szCs w:val="28"/>
          <w:rPrChange w:id="3045" w:author="吴 珊珊" w:date="2019-10-31T09:53:00Z">
            <w:rPr>
              <w:rFonts w:hint="eastAsia"/>
            </w:rPr>
          </w:rPrChange>
        </w:rPr>
        <w:t>涉及单位</w:t>
      </w:r>
      <w:r w:rsidR="00B90959" w:rsidRPr="004C0492">
        <w:rPr>
          <w:rFonts w:hint="eastAsia"/>
          <w:sz w:val="28"/>
          <w:szCs w:val="28"/>
          <w:rPrChange w:id="3046" w:author="吴 珊珊" w:date="2019-10-31T09:53:00Z">
            <w:rPr>
              <w:rFonts w:hint="eastAsia"/>
            </w:rPr>
          </w:rPrChange>
        </w:rPr>
        <w:t>，</w:t>
      </w:r>
      <w:proofErr w:type="gramStart"/>
      <w:r w:rsidR="00B90959" w:rsidRPr="004C0492">
        <w:rPr>
          <w:rFonts w:hint="eastAsia"/>
          <w:sz w:val="28"/>
          <w:szCs w:val="28"/>
          <w:rPrChange w:id="3047" w:author="吴 珊珊" w:date="2019-10-31T09:53:00Z">
            <w:rPr>
              <w:rFonts w:hint="eastAsia"/>
            </w:rPr>
          </w:rPrChange>
        </w:rPr>
        <w:t>当办理</w:t>
      </w:r>
      <w:proofErr w:type="gramEnd"/>
      <w:r w:rsidR="00B90959" w:rsidRPr="004C0492">
        <w:rPr>
          <w:rFonts w:hint="eastAsia"/>
          <w:sz w:val="28"/>
          <w:szCs w:val="28"/>
          <w:rPrChange w:id="3048" w:author="吴 珊珊" w:date="2019-10-31T09:53:00Z">
            <w:rPr>
              <w:rFonts w:hint="eastAsia"/>
            </w:rPr>
          </w:rPrChange>
        </w:rPr>
        <w:t>类型</w:t>
      </w:r>
      <w:proofErr w:type="gramStart"/>
      <w:r w:rsidR="00B90959" w:rsidRPr="004C0492">
        <w:rPr>
          <w:rFonts w:hint="eastAsia"/>
          <w:sz w:val="28"/>
          <w:szCs w:val="28"/>
          <w:rPrChange w:id="3049" w:author="吴 珊珊" w:date="2019-10-31T09:53:00Z">
            <w:rPr>
              <w:rFonts w:hint="eastAsia"/>
            </w:rPr>
          </w:rPrChange>
        </w:rPr>
        <w:t>为直办时</w:t>
      </w:r>
      <w:proofErr w:type="gramEnd"/>
      <w:r w:rsidR="00B90959" w:rsidRPr="004C0492">
        <w:rPr>
          <w:rFonts w:hint="eastAsia"/>
          <w:sz w:val="28"/>
          <w:szCs w:val="28"/>
          <w:rPrChange w:id="3050" w:author="吴 珊珊" w:date="2019-10-31T09:53:00Z">
            <w:rPr>
              <w:rFonts w:hint="eastAsia"/>
            </w:rPr>
          </w:rPrChange>
        </w:rPr>
        <w:t>，需要填写涉及单位，弹出单位选择框进行选择</w:t>
      </w:r>
      <w:r w:rsidR="00C81921" w:rsidRPr="004C0492">
        <w:rPr>
          <w:rFonts w:hint="eastAsia"/>
          <w:sz w:val="28"/>
          <w:szCs w:val="28"/>
          <w:rPrChange w:id="3051" w:author="吴 珊珊" w:date="2019-10-31T09:53:00Z">
            <w:rPr>
              <w:rFonts w:hint="eastAsia"/>
            </w:rPr>
          </w:rPrChange>
        </w:rPr>
        <w:t>；</w:t>
      </w:r>
      <w:r w:rsidRPr="004C0492">
        <w:rPr>
          <w:sz w:val="28"/>
          <w:szCs w:val="28"/>
          <w:rPrChange w:id="3052" w:author="吴 珊珊" w:date="2019-10-31T09:53:00Z">
            <w:rPr/>
          </w:rPrChange>
        </w:rPr>
        <w:t xml:space="preserve">  </w:t>
      </w:r>
    </w:p>
    <w:p w14:paraId="0DDB94D2" w14:textId="68829C5B" w:rsidR="0085751F" w:rsidRPr="004C0492" w:rsidRDefault="0085751F" w:rsidP="00B90959">
      <w:pPr>
        <w:pStyle w:val="a6"/>
        <w:numPr>
          <w:ilvl w:val="0"/>
          <w:numId w:val="3"/>
        </w:numPr>
        <w:ind w:firstLine="560"/>
        <w:rPr>
          <w:sz w:val="28"/>
          <w:szCs w:val="28"/>
          <w:rPrChange w:id="3053" w:author="吴 珊珊" w:date="2019-10-31T09:53:00Z">
            <w:rPr/>
          </w:rPrChange>
        </w:rPr>
      </w:pPr>
      <w:r w:rsidRPr="004C0492">
        <w:rPr>
          <w:rFonts w:hint="eastAsia"/>
          <w:sz w:val="28"/>
          <w:szCs w:val="28"/>
          <w:rPrChange w:id="3054" w:author="吴 珊珊" w:date="2019-10-31T09:53:00Z">
            <w:rPr>
              <w:rFonts w:hint="eastAsia"/>
            </w:rPr>
          </w:rPrChange>
        </w:rPr>
        <w:t>其他</w:t>
      </w:r>
      <w:r w:rsidR="00B90959" w:rsidRPr="004C0492">
        <w:rPr>
          <w:rFonts w:hint="eastAsia"/>
          <w:sz w:val="28"/>
          <w:szCs w:val="28"/>
          <w:rPrChange w:id="3055" w:author="吴 珊珊" w:date="2019-10-31T09:53:00Z">
            <w:rPr>
              <w:rFonts w:hint="eastAsia"/>
            </w:rPr>
          </w:rPrChange>
        </w:rPr>
        <w:t>，</w:t>
      </w:r>
      <w:proofErr w:type="gramStart"/>
      <w:r w:rsidR="00B90959" w:rsidRPr="004C0492">
        <w:rPr>
          <w:rFonts w:hint="eastAsia"/>
          <w:sz w:val="28"/>
          <w:szCs w:val="28"/>
          <w:rPrChange w:id="3056" w:author="吴 珊珊" w:date="2019-10-31T09:53:00Z">
            <w:rPr>
              <w:rFonts w:hint="eastAsia"/>
            </w:rPr>
          </w:rPrChange>
        </w:rPr>
        <w:t>当办理</w:t>
      </w:r>
      <w:proofErr w:type="gramEnd"/>
      <w:r w:rsidR="00B90959" w:rsidRPr="004C0492">
        <w:rPr>
          <w:rFonts w:hint="eastAsia"/>
          <w:sz w:val="28"/>
          <w:szCs w:val="28"/>
          <w:rPrChange w:id="3057" w:author="吴 珊珊" w:date="2019-10-31T09:53:00Z">
            <w:rPr>
              <w:rFonts w:hint="eastAsia"/>
            </w:rPr>
          </w:rPrChange>
        </w:rPr>
        <w:t>类型</w:t>
      </w:r>
      <w:proofErr w:type="gramStart"/>
      <w:r w:rsidR="00B90959" w:rsidRPr="004C0492">
        <w:rPr>
          <w:rFonts w:hint="eastAsia"/>
          <w:sz w:val="28"/>
          <w:szCs w:val="28"/>
          <w:rPrChange w:id="3058" w:author="吴 珊珊" w:date="2019-10-31T09:53:00Z">
            <w:rPr>
              <w:rFonts w:hint="eastAsia"/>
            </w:rPr>
          </w:rPrChange>
        </w:rPr>
        <w:t>为直办时</w:t>
      </w:r>
      <w:proofErr w:type="gramEnd"/>
      <w:r w:rsidR="00B90959" w:rsidRPr="004C0492">
        <w:rPr>
          <w:rFonts w:hint="eastAsia"/>
          <w:sz w:val="28"/>
          <w:szCs w:val="28"/>
          <w:rPrChange w:id="3059" w:author="吴 珊珊" w:date="2019-10-31T09:53:00Z">
            <w:rPr>
              <w:rFonts w:hint="eastAsia"/>
            </w:rPr>
          </w:rPrChange>
        </w:rPr>
        <w:t>，显示其他的下</w:t>
      </w:r>
      <w:proofErr w:type="gramStart"/>
      <w:r w:rsidR="00B90959" w:rsidRPr="004C0492">
        <w:rPr>
          <w:rFonts w:hint="eastAsia"/>
          <w:sz w:val="28"/>
          <w:szCs w:val="28"/>
          <w:rPrChange w:id="3060" w:author="吴 珊珊" w:date="2019-10-31T09:53:00Z">
            <w:rPr>
              <w:rFonts w:hint="eastAsia"/>
            </w:rPr>
          </w:rPrChange>
        </w:rPr>
        <w:t>拉选择</w:t>
      </w:r>
      <w:proofErr w:type="gramEnd"/>
      <w:r w:rsidRPr="004C0492">
        <w:rPr>
          <w:sz w:val="28"/>
          <w:szCs w:val="28"/>
          <w:rPrChange w:id="3061" w:author="吴 珊珊" w:date="2019-10-31T09:53:00Z">
            <w:rPr/>
          </w:rPrChange>
        </w:rPr>
        <w:t>(</w:t>
      </w:r>
      <w:r w:rsidRPr="004C0492">
        <w:rPr>
          <w:sz w:val="28"/>
          <w:szCs w:val="28"/>
          <w:rPrChange w:id="3062" w:author="吴 珊珊" w:date="2019-10-31T09:53:00Z">
            <w:rPr/>
          </w:rPrChange>
        </w:rPr>
        <w:t>无</w:t>
      </w:r>
      <w:r w:rsidRPr="004C0492">
        <w:rPr>
          <w:sz w:val="28"/>
          <w:szCs w:val="28"/>
          <w:rPrChange w:id="3063" w:author="吴 珊珊" w:date="2019-10-31T09:53:00Z">
            <w:rPr/>
          </w:rPrChange>
        </w:rPr>
        <w:t xml:space="preserve"> </w:t>
      </w:r>
      <w:r w:rsidRPr="004C0492">
        <w:rPr>
          <w:sz w:val="28"/>
          <w:szCs w:val="28"/>
          <w:rPrChange w:id="3064" w:author="吴 珊珊" w:date="2019-10-31T09:53:00Z">
            <w:rPr/>
          </w:rPrChange>
        </w:rPr>
        <w:t>感谢</w:t>
      </w:r>
      <w:r w:rsidRPr="004C0492">
        <w:rPr>
          <w:sz w:val="28"/>
          <w:szCs w:val="28"/>
          <w:rPrChange w:id="3065" w:author="吴 珊珊" w:date="2019-10-31T09:53:00Z">
            <w:rPr/>
          </w:rPrChange>
        </w:rPr>
        <w:t xml:space="preserve"> </w:t>
      </w:r>
      <w:r w:rsidRPr="004C0492">
        <w:rPr>
          <w:sz w:val="28"/>
          <w:szCs w:val="28"/>
          <w:rPrChange w:id="3066" w:author="吴 珊珊" w:date="2019-10-31T09:53:00Z">
            <w:rPr/>
          </w:rPrChange>
        </w:rPr>
        <w:t>联动单位</w:t>
      </w:r>
      <w:r w:rsidRPr="004C0492">
        <w:rPr>
          <w:sz w:val="28"/>
          <w:szCs w:val="28"/>
          <w:rPrChange w:id="3067" w:author="吴 珊珊" w:date="2019-10-31T09:53:00Z">
            <w:rPr/>
          </w:rPrChange>
        </w:rPr>
        <w:t xml:space="preserve"> </w:t>
      </w:r>
      <w:r w:rsidRPr="004C0492">
        <w:rPr>
          <w:sz w:val="28"/>
          <w:szCs w:val="28"/>
          <w:rPrChange w:id="3068" w:author="吴 珊珊" w:date="2019-10-31T09:53:00Z">
            <w:rPr/>
          </w:rPrChange>
        </w:rPr>
        <w:t>信息查询</w:t>
      </w:r>
      <w:r w:rsidRPr="004C0492">
        <w:rPr>
          <w:sz w:val="28"/>
          <w:szCs w:val="28"/>
          <w:rPrChange w:id="3069" w:author="吴 珊珊" w:date="2019-10-31T09:53:00Z">
            <w:rPr/>
          </w:rPrChange>
        </w:rPr>
        <w:t xml:space="preserve"> </w:t>
      </w:r>
      <w:r w:rsidRPr="004C0492">
        <w:rPr>
          <w:sz w:val="28"/>
          <w:szCs w:val="28"/>
          <w:rPrChange w:id="3070" w:author="吴 珊珊" w:date="2019-10-31T09:53:00Z">
            <w:rPr/>
          </w:rPrChange>
        </w:rPr>
        <w:t>省级部门</w:t>
      </w:r>
      <w:r w:rsidR="00B90959" w:rsidRPr="004C0492">
        <w:rPr>
          <w:rFonts w:hint="eastAsia"/>
          <w:sz w:val="28"/>
          <w:szCs w:val="28"/>
          <w:rPrChange w:id="3071" w:author="吴 珊珊" w:date="2019-10-31T09:53:00Z">
            <w:rPr>
              <w:rFonts w:hint="eastAsia"/>
            </w:rPr>
          </w:rPrChange>
        </w:rPr>
        <w:t>)</w:t>
      </w:r>
      <w:r w:rsidR="00C81921" w:rsidRPr="004C0492">
        <w:rPr>
          <w:rFonts w:hint="eastAsia"/>
          <w:sz w:val="28"/>
          <w:szCs w:val="28"/>
          <w:rPrChange w:id="3072" w:author="吴 珊珊" w:date="2019-10-31T09:53:00Z">
            <w:rPr>
              <w:rFonts w:hint="eastAsia"/>
            </w:rPr>
          </w:rPrChange>
        </w:rPr>
        <w:t xml:space="preserve"> </w:t>
      </w:r>
      <w:r w:rsidR="00C81921" w:rsidRPr="004C0492">
        <w:rPr>
          <w:rFonts w:hint="eastAsia"/>
          <w:sz w:val="28"/>
          <w:szCs w:val="28"/>
          <w:rPrChange w:id="3073" w:author="吴 珊珊" w:date="2019-10-31T09:53:00Z">
            <w:rPr>
              <w:rFonts w:hint="eastAsia"/>
            </w:rPr>
          </w:rPrChange>
        </w:rPr>
        <w:t>；</w:t>
      </w:r>
      <w:r w:rsidRPr="004C0492">
        <w:rPr>
          <w:sz w:val="28"/>
          <w:szCs w:val="28"/>
          <w:rPrChange w:id="3074" w:author="吴 珊珊" w:date="2019-10-31T09:53:00Z">
            <w:rPr/>
          </w:rPrChange>
        </w:rPr>
        <w:t xml:space="preserve">         </w:t>
      </w:r>
    </w:p>
    <w:p w14:paraId="3BE904F8" w14:textId="2D35D206" w:rsidR="0085751F" w:rsidRPr="004C0492" w:rsidRDefault="0085751F" w:rsidP="00B90959">
      <w:pPr>
        <w:pStyle w:val="a6"/>
        <w:numPr>
          <w:ilvl w:val="0"/>
          <w:numId w:val="3"/>
        </w:numPr>
        <w:ind w:firstLine="560"/>
        <w:rPr>
          <w:sz w:val="28"/>
          <w:szCs w:val="28"/>
          <w:rPrChange w:id="3075" w:author="吴 珊珊" w:date="2019-10-31T09:53:00Z">
            <w:rPr/>
          </w:rPrChange>
        </w:rPr>
      </w:pPr>
      <w:r w:rsidRPr="004C0492">
        <w:rPr>
          <w:rFonts w:hint="eastAsia"/>
          <w:sz w:val="28"/>
          <w:szCs w:val="28"/>
          <w:rPrChange w:id="3076" w:author="吴 珊珊" w:date="2019-10-31T09:53:00Z">
            <w:rPr>
              <w:rFonts w:hint="eastAsia"/>
            </w:rPr>
          </w:rPrChange>
        </w:rPr>
        <w:t>回复备注</w:t>
      </w:r>
      <w:r w:rsidR="00B90959" w:rsidRPr="004C0492">
        <w:rPr>
          <w:rFonts w:hint="eastAsia"/>
          <w:sz w:val="28"/>
          <w:szCs w:val="28"/>
          <w:rPrChange w:id="3077" w:author="吴 珊珊" w:date="2019-10-31T09:53:00Z">
            <w:rPr>
              <w:rFonts w:hint="eastAsia"/>
            </w:rPr>
          </w:rPrChange>
        </w:rPr>
        <w:t>，记录</w:t>
      </w:r>
      <w:del w:id="3078" w:author="吴 珊珊" w:date="2019-10-30T17:24:00Z">
        <w:r w:rsidR="00B90959" w:rsidRPr="004C0492" w:rsidDel="00751043">
          <w:rPr>
            <w:rFonts w:hint="eastAsia"/>
            <w:sz w:val="28"/>
            <w:szCs w:val="28"/>
            <w:rPrChange w:id="3079" w:author="吴 珊珊" w:date="2019-10-31T09:53:00Z">
              <w:rPr>
                <w:rFonts w:hint="eastAsia"/>
              </w:rPr>
            </w:rPrChange>
          </w:rPr>
          <w:delText>话务员</w:delText>
        </w:r>
      </w:del>
      <w:ins w:id="3080" w:author="吴 珊珊" w:date="2019-10-30T17:24:00Z">
        <w:r w:rsidR="00751043" w:rsidRPr="004C0492">
          <w:rPr>
            <w:rFonts w:hint="eastAsia"/>
            <w:sz w:val="28"/>
            <w:szCs w:val="28"/>
            <w:rPrChange w:id="3081" w:author="吴 珊珊" w:date="2019-10-31T09:53:00Z">
              <w:rPr>
                <w:rFonts w:hint="eastAsia"/>
              </w:rPr>
            </w:rPrChange>
          </w:rPr>
          <w:t>受理人员</w:t>
        </w:r>
      </w:ins>
      <w:r w:rsidR="00B90959" w:rsidRPr="004C0492">
        <w:rPr>
          <w:rFonts w:hint="eastAsia"/>
          <w:sz w:val="28"/>
          <w:szCs w:val="28"/>
          <w:rPrChange w:id="3082" w:author="吴 珊珊" w:date="2019-10-31T09:53:00Z">
            <w:rPr>
              <w:rFonts w:hint="eastAsia"/>
            </w:rPr>
          </w:rPrChange>
        </w:rPr>
        <w:t>在来电时回复市民的内容</w:t>
      </w:r>
      <w:r w:rsidR="00C81921" w:rsidRPr="004C0492">
        <w:rPr>
          <w:rFonts w:hint="eastAsia"/>
          <w:sz w:val="28"/>
          <w:szCs w:val="28"/>
          <w:rPrChange w:id="3083" w:author="吴 珊珊" w:date="2019-10-31T09:53:00Z">
            <w:rPr>
              <w:rFonts w:hint="eastAsia"/>
            </w:rPr>
          </w:rPrChange>
        </w:rPr>
        <w:t>；</w:t>
      </w:r>
      <w:r w:rsidRPr="004C0492">
        <w:rPr>
          <w:sz w:val="28"/>
          <w:szCs w:val="28"/>
          <w:rPrChange w:id="3084" w:author="吴 珊珊" w:date="2019-10-31T09:53:00Z">
            <w:rPr/>
          </w:rPrChange>
        </w:rPr>
        <w:t xml:space="preserve">    </w:t>
      </w:r>
    </w:p>
    <w:p w14:paraId="77CF90D2" w14:textId="7925B4BF" w:rsidR="0085751F" w:rsidRPr="004C0492" w:rsidRDefault="0085751F" w:rsidP="00B90959">
      <w:pPr>
        <w:pStyle w:val="a6"/>
        <w:numPr>
          <w:ilvl w:val="0"/>
          <w:numId w:val="3"/>
        </w:numPr>
        <w:ind w:firstLine="560"/>
        <w:rPr>
          <w:sz w:val="28"/>
          <w:szCs w:val="28"/>
          <w:rPrChange w:id="3085" w:author="吴 珊珊" w:date="2019-10-31T09:53:00Z">
            <w:rPr/>
          </w:rPrChange>
        </w:rPr>
      </w:pPr>
      <w:r w:rsidRPr="004C0492">
        <w:rPr>
          <w:rFonts w:hint="eastAsia"/>
          <w:sz w:val="28"/>
          <w:szCs w:val="28"/>
          <w:rPrChange w:id="3086" w:author="吴 珊珊" w:date="2019-10-31T09:53:00Z">
            <w:rPr>
              <w:rFonts w:hint="eastAsia"/>
            </w:rPr>
          </w:rPrChange>
        </w:rPr>
        <w:t>营商环境</w:t>
      </w:r>
      <w:r w:rsidR="00B90959" w:rsidRPr="004C0492">
        <w:rPr>
          <w:rFonts w:hint="eastAsia"/>
          <w:sz w:val="28"/>
          <w:szCs w:val="28"/>
          <w:rPrChange w:id="3087" w:author="吴 珊珊" w:date="2019-10-31T09:53:00Z">
            <w:rPr>
              <w:rFonts w:hint="eastAsia"/>
            </w:rPr>
          </w:rPrChange>
        </w:rPr>
        <w:t>，（可选）</w:t>
      </w:r>
      <w:r w:rsidRPr="004C0492">
        <w:rPr>
          <w:sz w:val="28"/>
          <w:szCs w:val="28"/>
          <w:rPrChange w:id="3088" w:author="吴 珊珊" w:date="2019-10-31T09:53:00Z">
            <w:rPr/>
          </w:rPrChange>
        </w:rPr>
        <w:t>(</w:t>
      </w:r>
      <w:r w:rsidRPr="004C0492">
        <w:rPr>
          <w:sz w:val="28"/>
          <w:szCs w:val="28"/>
          <w:rPrChange w:id="3089" w:author="吴 珊珊" w:date="2019-10-31T09:53:00Z">
            <w:rPr/>
          </w:rPrChange>
        </w:rPr>
        <w:t>国企</w:t>
      </w:r>
      <w:r w:rsidRPr="004C0492">
        <w:rPr>
          <w:sz w:val="28"/>
          <w:szCs w:val="28"/>
          <w:rPrChange w:id="3090" w:author="吴 珊珊" w:date="2019-10-31T09:53:00Z">
            <w:rPr/>
          </w:rPrChange>
        </w:rPr>
        <w:t xml:space="preserve"> </w:t>
      </w:r>
      <w:r w:rsidRPr="004C0492">
        <w:rPr>
          <w:sz w:val="28"/>
          <w:szCs w:val="28"/>
          <w:rPrChange w:id="3091" w:author="吴 珊珊" w:date="2019-10-31T09:53:00Z">
            <w:rPr/>
          </w:rPrChange>
        </w:rPr>
        <w:t>外企</w:t>
      </w:r>
      <w:r w:rsidRPr="004C0492">
        <w:rPr>
          <w:sz w:val="28"/>
          <w:szCs w:val="28"/>
          <w:rPrChange w:id="3092" w:author="吴 珊珊" w:date="2019-10-31T09:53:00Z">
            <w:rPr/>
          </w:rPrChange>
        </w:rPr>
        <w:t xml:space="preserve"> </w:t>
      </w:r>
      <w:r w:rsidRPr="004C0492">
        <w:rPr>
          <w:sz w:val="28"/>
          <w:szCs w:val="28"/>
          <w:rPrChange w:id="3093" w:author="吴 珊珊" w:date="2019-10-31T09:53:00Z">
            <w:rPr/>
          </w:rPrChange>
        </w:rPr>
        <w:t>私企</w:t>
      </w:r>
      <w:r w:rsidRPr="004C0492">
        <w:rPr>
          <w:sz w:val="28"/>
          <w:szCs w:val="28"/>
          <w:rPrChange w:id="3094" w:author="吴 珊珊" w:date="2019-10-31T09:53:00Z">
            <w:rPr/>
          </w:rPrChange>
        </w:rPr>
        <w:t xml:space="preserve"> </w:t>
      </w:r>
      <w:r w:rsidRPr="004C0492">
        <w:rPr>
          <w:sz w:val="28"/>
          <w:szCs w:val="28"/>
          <w:rPrChange w:id="3095" w:author="吴 珊珊" w:date="2019-10-31T09:53:00Z">
            <w:rPr/>
          </w:rPrChange>
        </w:rPr>
        <w:t>小</w:t>
      </w:r>
      <w:proofErr w:type="gramStart"/>
      <w:r w:rsidRPr="004C0492">
        <w:rPr>
          <w:sz w:val="28"/>
          <w:szCs w:val="28"/>
          <w:rPrChange w:id="3096" w:author="吴 珊珊" w:date="2019-10-31T09:53:00Z">
            <w:rPr/>
          </w:rPrChange>
        </w:rPr>
        <w:t>微企业</w:t>
      </w:r>
      <w:proofErr w:type="gramEnd"/>
      <w:r w:rsidRPr="004C0492">
        <w:rPr>
          <w:sz w:val="28"/>
          <w:szCs w:val="28"/>
          <w:rPrChange w:id="3097" w:author="吴 珊珊" w:date="2019-10-31T09:53:00Z">
            <w:rPr/>
          </w:rPrChange>
        </w:rPr>
        <w:t xml:space="preserve"> </w:t>
      </w:r>
      <w:r w:rsidRPr="004C0492">
        <w:rPr>
          <w:sz w:val="28"/>
          <w:szCs w:val="28"/>
          <w:rPrChange w:id="3098" w:author="吴 珊珊" w:date="2019-10-31T09:53:00Z">
            <w:rPr/>
          </w:rPrChange>
        </w:rPr>
        <w:t>个体</w:t>
      </w:r>
      <w:r w:rsidRPr="004C0492">
        <w:rPr>
          <w:sz w:val="28"/>
          <w:szCs w:val="28"/>
          <w:rPrChange w:id="3099" w:author="吴 珊珊" w:date="2019-10-31T09:53:00Z">
            <w:rPr/>
          </w:rPrChange>
        </w:rPr>
        <w:t xml:space="preserve"> </w:t>
      </w:r>
      <w:r w:rsidRPr="004C0492">
        <w:rPr>
          <w:sz w:val="28"/>
          <w:szCs w:val="28"/>
          <w:rPrChange w:id="3100" w:author="吴 珊珊" w:date="2019-10-31T09:53:00Z">
            <w:rPr/>
          </w:rPrChange>
        </w:rPr>
        <w:t>其他</w:t>
      </w:r>
      <w:r w:rsidR="00B90959" w:rsidRPr="004C0492">
        <w:rPr>
          <w:rFonts w:hint="eastAsia"/>
          <w:sz w:val="28"/>
          <w:szCs w:val="28"/>
          <w:rPrChange w:id="3101" w:author="吴 珊珊" w:date="2019-10-31T09:53:00Z">
            <w:rPr>
              <w:rFonts w:hint="eastAsia"/>
            </w:rPr>
          </w:rPrChange>
        </w:rPr>
        <w:t>)</w:t>
      </w:r>
      <w:r w:rsidR="00C81921" w:rsidRPr="004C0492">
        <w:rPr>
          <w:rFonts w:hint="eastAsia"/>
          <w:sz w:val="28"/>
          <w:szCs w:val="28"/>
          <w:rPrChange w:id="3102" w:author="吴 珊珊" w:date="2019-10-31T09:53:00Z">
            <w:rPr>
              <w:rFonts w:hint="eastAsia"/>
            </w:rPr>
          </w:rPrChange>
        </w:rPr>
        <w:t xml:space="preserve"> </w:t>
      </w:r>
      <w:r w:rsidR="00C81921" w:rsidRPr="004C0492">
        <w:rPr>
          <w:rFonts w:hint="eastAsia"/>
          <w:sz w:val="28"/>
          <w:szCs w:val="28"/>
          <w:rPrChange w:id="3103" w:author="吴 珊珊" w:date="2019-10-31T09:53:00Z">
            <w:rPr>
              <w:rFonts w:hint="eastAsia"/>
            </w:rPr>
          </w:rPrChange>
        </w:rPr>
        <w:t>；</w:t>
      </w:r>
      <w:r w:rsidR="00B90959" w:rsidRPr="004C0492">
        <w:rPr>
          <w:sz w:val="28"/>
          <w:szCs w:val="28"/>
          <w:rPrChange w:id="3104" w:author="吴 珊珊" w:date="2019-10-31T09:53:00Z">
            <w:rPr/>
          </w:rPrChange>
        </w:rPr>
        <w:t xml:space="preserve"> </w:t>
      </w:r>
      <w:r w:rsidRPr="004C0492">
        <w:rPr>
          <w:sz w:val="28"/>
          <w:szCs w:val="28"/>
          <w:rPrChange w:id="3105" w:author="吴 珊珊" w:date="2019-10-31T09:53:00Z">
            <w:rPr/>
          </w:rPrChange>
        </w:rPr>
        <w:t xml:space="preserve">  </w:t>
      </w:r>
    </w:p>
    <w:p w14:paraId="70F3B3CF" w14:textId="52A93E36" w:rsidR="0085751F" w:rsidRPr="004C0492" w:rsidRDefault="0085751F" w:rsidP="00B90959">
      <w:pPr>
        <w:pStyle w:val="a6"/>
        <w:numPr>
          <w:ilvl w:val="0"/>
          <w:numId w:val="3"/>
        </w:numPr>
        <w:ind w:firstLine="560"/>
        <w:rPr>
          <w:sz w:val="28"/>
          <w:szCs w:val="28"/>
          <w:rPrChange w:id="3106" w:author="吴 珊珊" w:date="2019-10-31T09:53:00Z">
            <w:rPr/>
          </w:rPrChange>
        </w:rPr>
      </w:pPr>
      <w:r w:rsidRPr="004C0492">
        <w:rPr>
          <w:rFonts w:hint="eastAsia"/>
          <w:sz w:val="28"/>
          <w:szCs w:val="28"/>
          <w:rPrChange w:id="3107" w:author="吴 珊珊" w:date="2019-10-31T09:53:00Z">
            <w:rPr>
              <w:rFonts w:hint="eastAsia"/>
            </w:rPr>
          </w:rPrChange>
        </w:rPr>
        <w:t>备</w:t>
      </w:r>
      <w:r w:rsidRPr="004C0492">
        <w:rPr>
          <w:sz w:val="28"/>
          <w:szCs w:val="28"/>
          <w:rPrChange w:id="3108" w:author="吴 珊珊" w:date="2019-10-31T09:53:00Z">
            <w:rPr/>
          </w:rPrChange>
        </w:rPr>
        <w:t xml:space="preserve">    </w:t>
      </w:r>
      <w:r w:rsidRPr="004C0492">
        <w:rPr>
          <w:sz w:val="28"/>
          <w:szCs w:val="28"/>
          <w:rPrChange w:id="3109" w:author="吴 珊珊" w:date="2019-10-31T09:53:00Z">
            <w:rPr/>
          </w:rPrChange>
        </w:rPr>
        <w:t>注</w:t>
      </w:r>
      <w:r w:rsidR="00B90959" w:rsidRPr="004C0492">
        <w:rPr>
          <w:rFonts w:hint="eastAsia"/>
          <w:sz w:val="28"/>
          <w:szCs w:val="28"/>
          <w:rPrChange w:id="3110" w:author="吴 珊珊" w:date="2019-10-31T09:53:00Z">
            <w:rPr>
              <w:rFonts w:hint="eastAsia"/>
            </w:rPr>
          </w:rPrChange>
        </w:rPr>
        <w:t>，文本域输入</w:t>
      </w:r>
      <w:r w:rsidR="00C81921" w:rsidRPr="004C0492">
        <w:rPr>
          <w:rFonts w:hint="eastAsia"/>
          <w:sz w:val="28"/>
          <w:szCs w:val="28"/>
          <w:rPrChange w:id="3111" w:author="吴 珊珊" w:date="2019-10-31T09:53:00Z">
            <w:rPr>
              <w:rFonts w:hint="eastAsia"/>
            </w:rPr>
          </w:rPrChange>
        </w:rPr>
        <w:t>；</w:t>
      </w:r>
      <w:r w:rsidRPr="004C0492">
        <w:rPr>
          <w:sz w:val="28"/>
          <w:szCs w:val="28"/>
          <w:rPrChange w:id="3112" w:author="吴 珊珊" w:date="2019-10-31T09:53:00Z">
            <w:rPr/>
          </w:rPrChange>
        </w:rPr>
        <w:t xml:space="preserve"> </w:t>
      </w:r>
    </w:p>
    <w:p w14:paraId="285CB3EE" w14:textId="294733C1" w:rsidR="0085751F" w:rsidRPr="004C0492" w:rsidRDefault="0085751F" w:rsidP="00B90959">
      <w:pPr>
        <w:pStyle w:val="a6"/>
        <w:numPr>
          <w:ilvl w:val="0"/>
          <w:numId w:val="3"/>
        </w:numPr>
        <w:ind w:firstLine="560"/>
        <w:rPr>
          <w:sz w:val="28"/>
          <w:szCs w:val="28"/>
          <w:rPrChange w:id="3113" w:author="吴 珊珊" w:date="2019-10-31T09:53:00Z">
            <w:rPr/>
          </w:rPrChange>
        </w:rPr>
      </w:pPr>
      <w:r w:rsidRPr="004C0492">
        <w:rPr>
          <w:rFonts w:hint="eastAsia"/>
          <w:sz w:val="28"/>
          <w:szCs w:val="28"/>
          <w:rPrChange w:id="3114" w:author="吴 珊珊" w:date="2019-10-31T09:53:00Z">
            <w:rPr>
              <w:rFonts w:hint="eastAsia"/>
            </w:rPr>
          </w:rPrChange>
        </w:rPr>
        <w:t>工单标题</w:t>
      </w:r>
      <w:r w:rsidR="00B90959" w:rsidRPr="004C0492">
        <w:rPr>
          <w:rFonts w:hint="eastAsia"/>
          <w:sz w:val="28"/>
          <w:szCs w:val="28"/>
          <w:rPrChange w:id="3115" w:author="吴 珊珊" w:date="2019-10-31T09:53:00Z">
            <w:rPr>
              <w:rFonts w:hint="eastAsia"/>
            </w:rPr>
          </w:rPrChange>
        </w:rPr>
        <w:t>，</w:t>
      </w:r>
      <w:r w:rsidR="00A85EBF" w:rsidRPr="004C0492">
        <w:rPr>
          <w:rFonts w:hint="eastAsia"/>
          <w:sz w:val="28"/>
          <w:szCs w:val="28"/>
          <w:rPrChange w:id="3116" w:author="吴 珊珊" w:date="2019-10-31T09:53:00Z">
            <w:rPr>
              <w:rFonts w:hint="eastAsia"/>
            </w:rPr>
          </w:rPrChange>
        </w:rPr>
        <w:t>(</w:t>
      </w:r>
      <w:r w:rsidR="00A85EBF" w:rsidRPr="004C0492">
        <w:rPr>
          <w:rFonts w:hint="eastAsia"/>
          <w:sz w:val="28"/>
          <w:szCs w:val="28"/>
          <w:rPrChange w:id="3117" w:author="吴 珊珊" w:date="2019-10-31T09:53:00Z">
            <w:rPr>
              <w:rFonts w:hint="eastAsia"/>
            </w:rPr>
          </w:rPrChange>
        </w:rPr>
        <w:t>必填</w:t>
      </w:r>
      <w:r w:rsidR="00A85EBF" w:rsidRPr="004C0492">
        <w:rPr>
          <w:sz w:val="28"/>
          <w:szCs w:val="28"/>
          <w:rPrChange w:id="3118" w:author="吴 珊珊" w:date="2019-10-31T09:53:00Z">
            <w:rPr/>
          </w:rPrChange>
        </w:rPr>
        <w:t>)</w:t>
      </w:r>
      <w:r w:rsidR="00B90959" w:rsidRPr="004C0492">
        <w:rPr>
          <w:rFonts w:hint="eastAsia"/>
          <w:sz w:val="28"/>
          <w:szCs w:val="28"/>
          <w:rPrChange w:id="3119" w:author="吴 珊珊" w:date="2019-10-31T09:53:00Z">
            <w:rPr>
              <w:rFonts w:hint="eastAsia"/>
            </w:rPr>
          </w:rPrChange>
        </w:rPr>
        <w:t>文本域输入</w:t>
      </w:r>
      <w:r w:rsidR="00C81921" w:rsidRPr="004C0492">
        <w:rPr>
          <w:rFonts w:hint="eastAsia"/>
          <w:sz w:val="28"/>
          <w:szCs w:val="28"/>
          <w:rPrChange w:id="3120" w:author="吴 珊珊" w:date="2019-10-31T09:53:00Z">
            <w:rPr>
              <w:rFonts w:hint="eastAsia"/>
            </w:rPr>
          </w:rPrChange>
        </w:rPr>
        <w:t>；</w:t>
      </w:r>
    </w:p>
    <w:p w14:paraId="57F037D1" w14:textId="08BFA703" w:rsidR="0085751F" w:rsidRPr="004C0492" w:rsidRDefault="0085751F" w:rsidP="00A85EBF">
      <w:pPr>
        <w:pStyle w:val="a6"/>
        <w:numPr>
          <w:ilvl w:val="0"/>
          <w:numId w:val="3"/>
        </w:numPr>
        <w:ind w:firstLine="560"/>
        <w:rPr>
          <w:color w:val="FF0000"/>
          <w:sz w:val="28"/>
          <w:szCs w:val="28"/>
          <w:rPrChange w:id="3121" w:author="吴 珊珊" w:date="2019-10-31T09:53:00Z">
            <w:rPr>
              <w:color w:val="FF0000"/>
            </w:rPr>
          </w:rPrChange>
        </w:rPr>
      </w:pPr>
      <w:r w:rsidRPr="004C0492">
        <w:rPr>
          <w:color w:val="FF0000"/>
          <w:sz w:val="28"/>
          <w:szCs w:val="28"/>
          <w:rPrChange w:id="3122" w:author="吴 珊珊" w:date="2019-10-31T09:53:00Z">
            <w:rPr>
              <w:color w:val="FF0000"/>
            </w:rPr>
          </w:rPrChange>
        </w:rPr>
        <w:t>被举报人</w:t>
      </w:r>
      <w:r w:rsidR="00B90959" w:rsidRPr="004C0492">
        <w:rPr>
          <w:rFonts w:hint="eastAsia"/>
          <w:color w:val="FF0000"/>
          <w:sz w:val="28"/>
          <w:szCs w:val="28"/>
          <w:rPrChange w:id="3123" w:author="吴 珊珊" w:date="2019-10-31T09:53:00Z">
            <w:rPr>
              <w:rFonts w:hint="eastAsia"/>
              <w:color w:val="FF0000"/>
            </w:rPr>
          </w:rPrChange>
        </w:rPr>
        <w:t>，文本输入，是否只在来电类别为举报类时显示</w:t>
      </w:r>
      <w:del w:id="3124" w:author="吴 珊珊" w:date="2019-10-31T12:32:00Z">
        <w:r w:rsidR="00C81921" w:rsidRPr="004C0492" w:rsidDel="005F4F3A">
          <w:rPr>
            <w:rFonts w:hint="eastAsia"/>
            <w:color w:val="FF0000"/>
            <w:sz w:val="28"/>
            <w:szCs w:val="28"/>
            <w:rPrChange w:id="3125" w:author="吴 珊珊" w:date="2019-10-31T09:53:00Z">
              <w:rPr>
                <w:rFonts w:hint="eastAsia"/>
                <w:color w:val="FF0000"/>
              </w:rPr>
            </w:rPrChange>
          </w:rPr>
          <w:delText>；</w:delText>
        </w:r>
      </w:del>
      <w:ins w:id="3126" w:author="吴 珊珊" w:date="2019-10-31T12:32:00Z">
        <w:r w:rsidR="005F4F3A">
          <w:rPr>
            <w:rFonts w:hint="eastAsia"/>
            <w:color w:val="FF0000"/>
            <w:sz w:val="28"/>
            <w:szCs w:val="28"/>
          </w:rPr>
          <w:t>？咨询客户</w:t>
        </w:r>
      </w:ins>
    </w:p>
    <w:p w14:paraId="74A5EC31" w14:textId="0AE3584C" w:rsidR="0085751F" w:rsidRPr="004C0492" w:rsidRDefault="0085751F" w:rsidP="00A85EBF">
      <w:pPr>
        <w:pStyle w:val="a6"/>
        <w:numPr>
          <w:ilvl w:val="0"/>
          <w:numId w:val="3"/>
        </w:numPr>
        <w:ind w:firstLine="560"/>
        <w:rPr>
          <w:sz w:val="28"/>
          <w:szCs w:val="28"/>
          <w:rPrChange w:id="3127" w:author="吴 珊珊" w:date="2019-10-31T09:53:00Z">
            <w:rPr/>
          </w:rPrChange>
        </w:rPr>
      </w:pPr>
      <w:r w:rsidRPr="004C0492">
        <w:rPr>
          <w:rFonts w:hint="eastAsia"/>
          <w:sz w:val="28"/>
          <w:szCs w:val="28"/>
          <w:rPrChange w:id="3128" w:author="吴 珊珊" w:date="2019-10-31T09:53:00Z">
            <w:rPr>
              <w:rFonts w:hint="eastAsia"/>
            </w:rPr>
          </w:rPrChange>
        </w:rPr>
        <w:t>问题描述</w:t>
      </w:r>
      <w:r w:rsidR="00A85EBF" w:rsidRPr="004C0492">
        <w:rPr>
          <w:rFonts w:hint="eastAsia"/>
          <w:sz w:val="28"/>
          <w:szCs w:val="28"/>
          <w:rPrChange w:id="3129" w:author="吴 珊珊" w:date="2019-10-31T09:53:00Z">
            <w:rPr>
              <w:rFonts w:hint="eastAsia"/>
            </w:rPr>
          </w:rPrChange>
        </w:rPr>
        <w:t>，</w:t>
      </w:r>
      <w:r w:rsidR="00A85EBF" w:rsidRPr="004C0492">
        <w:rPr>
          <w:rFonts w:hint="eastAsia"/>
          <w:sz w:val="28"/>
          <w:szCs w:val="28"/>
          <w:rPrChange w:id="3130" w:author="吴 珊珊" w:date="2019-10-31T09:53:00Z">
            <w:rPr>
              <w:rFonts w:hint="eastAsia"/>
            </w:rPr>
          </w:rPrChange>
        </w:rPr>
        <w:t>(</w:t>
      </w:r>
      <w:r w:rsidR="00A85EBF" w:rsidRPr="004C0492">
        <w:rPr>
          <w:rFonts w:hint="eastAsia"/>
          <w:sz w:val="28"/>
          <w:szCs w:val="28"/>
          <w:rPrChange w:id="3131" w:author="吴 珊珊" w:date="2019-10-31T09:53:00Z">
            <w:rPr>
              <w:rFonts w:hint="eastAsia"/>
            </w:rPr>
          </w:rPrChange>
        </w:rPr>
        <w:t>必填</w:t>
      </w:r>
      <w:r w:rsidR="00A85EBF" w:rsidRPr="004C0492">
        <w:rPr>
          <w:sz w:val="28"/>
          <w:szCs w:val="28"/>
          <w:rPrChange w:id="3132" w:author="吴 珊珊" w:date="2019-10-31T09:53:00Z">
            <w:rPr/>
          </w:rPrChange>
        </w:rPr>
        <w:t>)</w:t>
      </w:r>
      <w:r w:rsidR="00A85EBF" w:rsidRPr="004C0492">
        <w:rPr>
          <w:rFonts w:hint="eastAsia"/>
          <w:sz w:val="28"/>
          <w:szCs w:val="28"/>
          <w:rPrChange w:id="3133" w:author="吴 珊珊" w:date="2019-10-31T09:53:00Z">
            <w:rPr>
              <w:rFonts w:hint="eastAsia"/>
            </w:rPr>
          </w:rPrChange>
        </w:rPr>
        <w:t>文本域输入</w:t>
      </w:r>
      <w:r w:rsidR="00C81921" w:rsidRPr="004C0492">
        <w:rPr>
          <w:rFonts w:hint="eastAsia"/>
          <w:sz w:val="28"/>
          <w:szCs w:val="28"/>
          <w:rPrChange w:id="3134" w:author="吴 珊珊" w:date="2019-10-31T09:53:00Z">
            <w:rPr>
              <w:rFonts w:hint="eastAsia"/>
            </w:rPr>
          </w:rPrChange>
        </w:rPr>
        <w:t>；</w:t>
      </w:r>
    </w:p>
    <w:p w14:paraId="717EF324" w14:textId="04C701B5" w:rsidR="0085751F" w:rsidRPr="004C0492" w:rsidRDefault="0085751F" w:rsidP="00C81921">
      <w:pPr>
        <w:pStyle w:val="a6"/>
        <w:numPr>
          <w:ilvl w:val="0"/>
          <w:numId w:val="3"/>
        </w:numPr>
        <w:ind w:firstLine="560"/>
        <w:rPr>
          <w:sz w:val="28"/>
          <w:szCs w:val="28"/>
          <w:rPrChange w:id="3135" w:author="吴 珊珊" w:date="2019-10-31T09:53:00Z">
            <w:rPr/>
          </w:rPrChange>
        </w:rPr>
      </w:pPr>
      <w:r w:rsidRPr="004C0492">
        <w:rPr>
          <w:rFonts w:hint="eastAsia"/>
          <w:sz w:val="28"/>
          <w:szCs w:val="28"/>
          <w:rPrChange w:id="3136" w:author="吴 珊珊" w:date="2019-10-31T09:53:00Z">
            <w:rPr>
              <w:rFonts w:hint="eastAsia"/>
            </w:rPr>
          </w:rPrChange>
        </w:rPr>
        <w:t>办理情况</w:t>
      </w:r>
      <w:r w:rsidR="00A85EBF" w:rsidRPr="004C0492">
        <w:rPr>
          <w:rFonts w:hint="eastAsia"/>
          <w:sz w:val="28"/>
          <w:szCs w:val="28"/>
          <w:rPrChange w:id="3137" w:author="吴 珊珊" w:date="2019-10-31T09:53:00Z">
            <w:rPr>
              <w:rFonts w:hint="eastAsia"/>
            </w:rPr>
          </w:rPrChange>
        </w:rPr>
        <w:t>，文本域输入，</w:t>
      </w:r>
      <w:r w:rsidR="00C81921" w:rsidRPr="004C0492">
        <w:rPr>
          <w:rFonts w:hint="eastAsia"/>
          <w:sz w:val="28"/>
          <w:szCs w:val="28"/>
          <w:rPrChange w:id="3138" w:author="吴 珊珊" w:date="2019-10-31T09:53:00Z">
            <w:rPr>
              <w:rFonts w:hint="eastAsia"/>
            </w:rPr>
          </w:rPrChange>
        </w:rPr>
        <w:t>记录</w:t>
      </w:r>
      <w:del w:id="3139" w:author="吴 珊珊" w:date="2019-10-30T17:24:00Z">
        <w:r w:rsidR="00C81921" w:rsidRPr="004C0492" w:rsidDel="00751043">
          <w:rPr>
            <w:rFonts w:hint="eastAsia"/>
            <w:sz w:val="28"/>
            <w:szCs w:val="28"/>
            <w:rPrChange w:id="3140" w:author="吴 珊珊" w:date="2019-10-31T09:53:00Z">
              <w:rPr>
                <w:rFonts w:hint="eastAsia"/>
              </w:rPr>
            </w:rPrChange>
          </w:rPr>
          <w:delText>话务员</w:delText>
        </w:r>
      </w:del>
      <w:ins w:id="3141" w:author="吴 珊珊" w:date="2019-10-30T17:24:00Z">
        <w:r w:rsidR="00751043" w:rsidRPr="004C0492">
          <w:rPr>
            <w:rFonts w:hint="eastAsia"/>
            <w:sz w:val="28"/>
            <w:szCs w:val="28"/>
            <w:rPrChange w:id="3142" w:author="吴 珊珊" w:date="2019-10-31T09:53:00Z">
              <w:rPr>
                <w:rFonts w:hint="eastAsia"/>
              </w:rPr>
            </w:rPrChange>
          </w:rPr>
          <w:t>受理人员</w:t>
        </w:r>
      </w:ins>
      <w:proofErr w:type="gramStart"/>
      <w:r w:rsidR="00C81921" w:rsidRPr="004C0492">
        <w:rPr>
          <w:rFonts w:hint="eastAsia"/>
          <w:sz w:val="28"/>
          <w:szCs w:val="28"/>
          <w:rPrChange w:id="3143" w:author="吴 珊珊" w:date="2019-10-31T09:53:00Z">
            <w:rPr>
              <w:rFonts w:hint="eastAsia"/>
            </w:rPr>
          </w:rPrChange>
        </w:rPr>
        <w:t>的直办信息</w:t>
      </w:r>
      <w:proofErr w:type="gramEnd"/>
      <w:r w:rsidR="00C81921" w:rsidRPr="004C0492">
        <w:rPr>
          <w:rFonts w:hint="eastAsia"/>
          <w:sz w:val="28"/>
          <w:szCs w:val="28"/>
          <w:rPrChange w:id="3144" w:author="吴 珊珊" w:date="2019-10-31T09:53:00Z">
            <w:rPr>
              <w:rFonts w:hint="eastAsia"/>
            </w:rPr>
          </w:rPrChange>
        </w:rPr>
        <w:t>；</w:t>
      </w:r>
      <w:r w:rsidRPr="004C0492">
        <w:rPr>
          <w:sz w:val="28"/>
          <w:szCs w:val="28"/>
          <w:rPrChange w:id="3145" w:author="吴 珊珊" w:date="2019-10-31T09:53:00Z">
            <w:rPr/>
          </w:rPrChange>
        </w:rPr>
        <w:t xml:space="preserve">  </w:t>
      </w:r>
    </w:p>
    <w:p w14:paraId="59089E39" w14:textId="1F0A8D34" w:rsidR="00C252B2" w:rsidRPr="004C0492" w:rsidRDefault="00C252B2" w:rsidP="00C81921">
      <w:pPr>
        <w:pStyle w:val="a6"/>
        <w:numPr>
          <w:ilvl w:val="0"/>
          <w:numId w:val="3"/>
        </w:numPr>
        <w:ind w:firstLine="560"/>
        <w:rPr>
          <w:sz w:val="28"/>
          <w:szCs w:val="28"/>
          <w:rPrChange w:id="3146" w:author="吴 珊珊" w:date="2019-10-31T09:53:00Z">
            <w:rPr/>
          </w:rPrChange>
        </w:rPr>
      </w:pPr>
      <w:proofErr w:type="gramStart"/>
      <w:r w:rsidRPr="004C0492">
        <w:rPr>
          <w:rFonts w:hint="eastAsia"/>
          <w:sz w:val="28"/>
          <w:szCs w:val="28"/>
          <w:rPrChange w:id="3147" w:author="吴 珊珊" w:date="2019-10-31T09:53:00Z">
            <w:rPr>
              <w:rFonts w:hint="eastAsia"/>
            </w:rPr>
          </w:rPrChange>
        </w:rPr>
        <w:t>转专家</w:t>
      </w:r>
      <w:proofErr w:type="gramEnd"/>
      <w:r w:rsidRPr="004C0492">
        <w:rPr>
          <w:rFonts w:hint="eastAsia"/>
          <w:sz w:val="28"/>
          <w:szCs w:val="28"/>
          <w:rPrChange w:id="3148" w:author="吴 珊珊" w:date="2019-10-31T09:53:00Z">
            <w:rPr>
              <w:rFonts w:hint="eastAsia"/>
            </w:rPr>
          </w:rPrChange>
        </w:rPr>
        <w:t>坐席，当问题分类选择公积金、出入境、户政管</w:t>
      </w:r>
      <w:r w:rsidRPr="004C0492">
        <w:rPr>
          <w:rFonts w:hint="eastAsia"/>
          <w:sz w:val="28"/>
          <w:szCs w:val="28"/>
          <w:rPrChange w:id="3149" w:author="吴 珊珊" w:date="2019-10-31T09:53:00Z">
            <w:rPr>
              <w:rFonts w:hint="eastAsia"/>
            </w:rPr>
          </w:rPrChange>
        </w:rPr>
        <w:lastRenderedPageBreak/>
        <w:t>理类时，展示是否</w:t>
      </w:r>
      <w:proofErr w:type="gramStart"/>
      <w:r w:rsidRPr="004C0492">
        <w:rPr>
          <w:rFonts w:hint="eastAsia"/>
          <w:sz w:val="28"/>
          <w:szCs w:val="28"/>
          <w:rPrChange w:id="3150" w:author="吴 珊珊" w:date="2019-10-31T09:53:00Z">
            <w:rPr>
              <w:rFonts w:hint="eastAsia"/>
            </w:rPr>
          </w:rPrChange>
        </w:rPr>
        <w:t>转专家</w:t>
      </w:r>
      <w:proofErr w:type="gramEnd"/>
      <w:r w:rsidRPr="004C0492">
        <w:rPr>
          <w:rFonts w:hint="eastAsia"/>
          <w:sz w:val="28"/>
          <w:szCs w:val="28"/>
          <w:rPrChange w:id="3151" w:author="吴 珊珊" w:date="2019-10-31T09:53:00Z">
            <w:rPr>
              <w:rFonts w:hint="eastAsia"/>
            </w:rPr>
          </w:rPrChange>
        </w:rPr>
        <w:t>坐席的选项。（市民咨询公积金、出入境、户政管理类问题，受理员解答不了的，会点</w:t>
      </w:r>
      <w:proofErr w:type="gramStart"/>
      <w:r w:rsidRPr="004C0492">
        <w:rPr>
          <w:rFonts w:hint="eastAsia"/>
          <w:sz w:val="28"/>
          <w:szCs w:val="28"/>
          <w:rPrChange w:id="3152" w:author="吴 珊珊" w:date="2019-10-31T09:53:00Z">
            <w:rPr>
              <w:rFonts w:hint="eastAsia"/>
            </w:rPr>
          </w:rPrChange>
        </w:rPr>
        <w:t>选转专家</w:t>
      </w:r>
      <w:proofErr w:type="gramEnd"/>
      <w:r w:rsidRPr="004C0492">
        <w:rPr>
          <w:rFonts w:hint="eastAsia"/>
          <w:sz w:val="28"/>
          <w:szCs w:val="28"/>
          <w:rPrChange w:id="3153" w:author="吴 珊珊" w:date="2019-10-31T09:53:00Z">
            <w:rPr>
              <w:rFonts w:hint="eastAsia"/>
            </w:rPr>
          </w:rPrChange>
        </w:rPr>
        <w:t>坐席，保存工单并将电话转到专家技能队列，由专家坐席接听电话并在这个工</w:t>
      </w:r>
      <w:proofErr w:type="gramStart"/>
      <w:r w:rsidRPr="004C0492">
        <w:rPr>
          <w:rFonts w:hint="eastAsia"/>
          <w:sz w:val="28"/>
          <w:szCs w:val="28"/>
          <w:rPrChange w:id="3154" w:author="吴 珊珊" w:date="2019-10-31T09:53:00Z">
            <w:rPr>
              <w:rFonts w:hint="eastAsia"/>
            </w:rPr>
          </w:rPrChange>
        </w:rPr>
        <w:t>单基础</w:t>
      </w:r>
      <w:proofErr w:type="gramEnd"/>
      <w:r w:rsidRPr="004C0492">
        <w:rPr>
          <w:rFonts w:hint="eastAsia"/>
          <w:sz w:val="28"/>
          <w:szCs w:val="28"/>
          <w:rPrChange w:id="3155" w:author="吴 珊珊" w:date="2019-10-31T09:53:00Z">
            <w:rPr>
              <w:rFonts w:hint="eastAsia"/>
            </w:rPr>
          </w:rPrChange>
        </w:rPr>
        <w:t>上进行录入）。</w:t>
      </w:r>
    </w:p>
    <w:p w14:paraId="72D7BAA9" w14:textId="4BBA43AD" w:rsidR="00A2518F" w:rsidRPr="004C0492" w:rsidRDefault="00A2518F" w:rsidP="00C81921">
      <w:pPr>
        <w:pStyle w:val="a6"/>
        <w:numPr>
          <w:ilvl w:val="0"/>
          <w:numId w:val="3"/>
        </w:numPr>
        <w:ind w:firstLine="560"/>
        <w:rPr>
          <w:ins w:id="3156" w:author="吴 珊珊" w:date="2019-10-30T17:35:00Z"/>
          <w:sz w:val="28"/>
          <w:szCs w:val="28"/>
          <w:rPrChange w:id="3157" w:author="吴 珊珊" w:date="2019-10-31T09:53:00Z">
            <w:rPr>
              <w:ins w:id="3158" w:author="吴 珊珊" w:date="2019-10-30T17:35:00Z"/>
            </w:rPr>
          </w:rPrChange>
        </w:rPr>
      </w:pPr>
      <w:r w:rsidRPr="004C0492">
        <w:rPr>
          <w:rFonts w:hint="eastAsia"/>
          <w:sz w:val="28"/>
          <w:szCs w:val="28"/>
          <w:rPrChange w:id="3159" w:author="吴 珊珊" w:date="2019-10-31T09:53:00Z">
            <w:rPr>
              <w:rFonts w:hint="eastAsia"/>
            </w:rPr>
          </w:rPrChange>
        </w:rPr>
        <w:t>需要保密坐席回复，</w:t>
      </w:r>
      <w:proofErr w:type="gramStart"/>
      <w:r w:rsidRPr="004C0492">
        <w:rPr>
          <w:rFonts w:hint="eastAsia"/>
          <w:sz w:val="28"/>
          <w:szCs w:val="28"/>
          <w:rPrChange w:id="3160" w:author="吴 珊珊" w:date="2019-10-31T09:53:00Z">
            <w:rPr>
              <w:rFonts w:hint="eastAsia"/>
            </w:rPr>
          </w:rPrChange>
        </w:rPr>
        <w:t>当办理</w:t>
      </w:r>
      <w:proofErr w:type="gramEnd"/>
      <w:r w:rsidRPr="004C0492">
        <w:rPr>
          <w:rFonts w:hint="eastAsia"/>
          <w:sz w:val="28"/>
          <w:szCs w:val="28"/>
          <w:rPrChange w:id="3161" w:author="吴 珊珊" w:date="2019-10-31T09:53:00Z">
            <w:rPr>
              <w:rFonts w:hint="eastAsia"/>
            </w:rPr>
          </w:rPrChange>
        </w:rPr>
        <w:t>类型为直办，并选择保密时，展示是否需要保密坐席回复（市民之前保密反映问题，再打电话咨询办理结果的，受理员会点选提交到保密坐席，受理员的工单</w:t>
      </w:r>
      <w:proofErr w:type="gramStart"/>
      <w:r w:rsidRPr="004C0492">
        <w:rPr>
          <w:rFonts w:hint="eastAsia"/>
          <w:sz w:val="28"/>
          <w:szCs w:val="28"/>
          <w:rPrChange w:id="3162" w:author="吴 珊珊" w:date="2019-10-31T09:53:00Z">
            <w:rPr>
              <w:rFonts w:hint="eastAsia"/>
            </w:rPr>
          </w:rPrChange>
        </w:rPr>
        <w:t>直办办结</w:t>
      </w:r>
      <w:proofErr w:type="gramEnd"/>
      <w:r w:rsidRPr="004C0492">
        <w:rPr>
          <w:rFonts w:hint="eastAsia"/>
          <w:sz w:val="28"/>
          <w:szCs w:val="28"/>
          <w:rPrChange w:id="3163" w:author="吴 珊珊" w:date="2019-10-31T09:53:00Z">
            <w:rPr>
              <w:rFonts w:hint="eastAsia"/>
            </w:rPr>
          </w:rPrChange>
        </w:rPr>
        <w:t>，由保密坐席给市民进行回复录新单子）。</w:t>
      </w:r>
    </w:p>
    <w:p w14:paraId="2A713589" w14:textId="7693243C" w:rsidR="00800868" w:rsidRPr="004C0492" w:rsidRDefault="00800868" w:rsidP="00C81921">
      <w:pPr>
        <w:pStyle w:val="a6"/>
        <w:numPr>
          <w:ilvl w:val="0"/>
          <w:numId w:val="3"/>
        </w:numPr>
        <w:ind w:firstLine="560"/>
        <w:rPr>
          <w:ins w:id="3164" w:author="吴 珊珊" w:date="2019-10-30T17:35:00Z"/>
          <w:sz w:val="28"/>
          <w:szCs w:val="28"/>
          <w:rPrChange w:id="3165" w:author="吴 珊珊" w:date="2019-10-31T09:53:00Z">
            <w:rPr>
              <w:ins w:id="3166" w:author="吴 珊珊" w:date="2019-10-30T17:35:00Z"/>
            </w:rPr>
          </w:rPrChange>
        </w:rPr>
      </w:pPr>
      <w:ins w:id="3167" w:author="吴 珊珊" w:date="2019-10-30T17:35:00Z">
        <w:r w:rsidRPr="004C0492">
          <w:rPr>
            <w:sz w:val="28"/>
            <w:szCs w:val="28"/>
            <w:rPrChange w:id="3168" w:author="吴 珊珊" w:date="2019-10-31T09:53:00Z">
              <w:rPr/>
            </w:rPrChange>
          </w:rPr>
          <w:t>三方通话</w:t>
        </w:r>
        <w:r w:rsidRPr="004C0492">
          <w:rPr>
            <w:rFonts w:hint="eastAsia"/>
            <w:sz w:val="28"/>
            <w:szCs w:val="28"/>
            <w:rPrChange w:id="3169" w:author="吴 珊珊" w:date="2019-10-31T09:53:00Z">
              <w:rPr>
                <w:rFonts w:hint="eastAsia"/>
              </w:rPr>
            </w:rPrChange>
          </w:rPr>
          <w:t>，受理人员可对工单所产生的三方通话情况进行记录，详细记录三方单位、连线是否接通、市民对三方的结果是否满意等数据，为考核系统提供考核数据。</w:t>
        </w:r>
      </w:ins>
    </w:p>
    <w:p w14:paraId="3E38365D" w14:textId="0610A943" w:rsidR="00800868" w:rsidRPr="004C0492" w:rsidRDefault="00800868" w:rsidP="00C81921">
      <w:pPr>
        <w:pStyle w:val="a6"/>
        <w:numPr>
          <w:ilvl w:val="0"/>
          <w:numId w:val="3"/>
        </w:numPr>
        <w:ind w:firstLine="560"/>
        <w:rPr>
          <w:ins w:id="3170" w:author="吴 珊珊" w:date="2019-10-30T17:26:00Z"/>
          <w:sz w:val="28"/>
          <w:szCs w:val="28"/>
          <w:rPrChange w:id="3171" w:author="吴 珊珊" w:date="2019-10-31T09:53:00Z">
            <w:rPr>
              <w:ins w:id="3172" w:author="吴 珊珊" w:date="2019-10-30T17:26:00Z"/>
            </w:rPr>
          </w:rPrChange>
        </w:rPr>
      </w:pPr>
    </w:p>
    <w:p w14:paraId="2CD9AB2D" w14:textId="58A66115" w:rsidR="00800868" w:rsidRPr="004C0492" w:rsidRDefault="00800868">
      <w:pPr>
        <w:pStyle w:val="5"/>
        <w:numPr>
          <w:ilvl w:val="4"/>
          <w:numId w:val="8"/>
        </w:numPr>
        <w:rPr>
          <w:ins w:id="3173" w:author="吴 珊珊" w:date="2019-10-30T17:27:00Z"/>
          <w:rPrChange w:id="3174" w:author="吴 珊珊" w:date="2019-10-31T09:53:00Z">
            <w:rPr>
              <w:ins w:id="3175" w:author="吴 珊珊" w:date="2019-10-30T17:27:00Z"/>
            </w:rPr>
          </w:rPrChange>
        </w:rPr>
        <w:pPrChange w:id="3176" w:author="吴 珊珊" w:date="2019-10-30T17:27:00Z">
          <w:pPr>
            <w:pStyle w:val="a6"/>
            <w:numPr>
              <w:numId w:val="3"/>
            </w:numPr>
            <w:ind w:left="420" w:firstLine="480"/>
          </w:pPr>
        </w:pPrChange>
      </w:pPr>
      <w:ins w:id="3177" w:author="吴 珊珊" w:date="2019-10-30T17:27:00Z">
        <w:r w:rsidRPr="004C0492">
          <w:rPr>
            <w:rPrChange w:id="3178" w:author="吴 珊珊" w:date="2019-10-31T09:53:00Z">
              <w:rPr/>
            </w:rPrChange>
          </w:rPr>
          <w:t>来电弹屏</w:t>
        </w:r>
      </w:ins>
    </w:p>
    <w:p w14:paraId="6580EACC" w14:textId="0635F3A1" w:rsidR="00800868" w:rsidRPr="004C0492" w:rsidRDefault="00800868">
      <w:pPr>
        <w:ind w:firstLineChars="0" w:firstLine="480"/>
        <w:rPr>
          <w:ins w:id="3179" w:author="吴 珊珊" w:date="2019-10-30T17:27:00Z"/>
          <w:sz w:val="28"/>
          <w:szCs w:val="28"/>
          <w:rPrChange w:id="3180" w:author="吴 珊珊" w:date="2019-10-31T09:53:00Z">
            <w:rPr>
              <w:ins w:id="3181" w:author="吴 珊珊" w:date="2019-10-30T17:27:00Z"/>
              <w:rFonts w:ascii="仿宋" w:eastAsia="仿宋" w:hAnsi="仿宋"/>
              <w:sz w:val="28"/>
              <w:szCs w:val="32"/>
            </w:rPr>
          </w:rPrChange>
        </w:rPr>
        <w:pPrChange w:id="3182" w:author="吴 珊珊" w:date="2019-10-30T17:33:00Z">
          <w:pPr>
            <w:pStyle w:val="a6"/>
            <w:numPr>
              <w:numId w:val="3"/>
            </w:numPr>
            <w:ind w:left="420" w:firstLine="560"/>
          </w:pPr>
        </w:pPrChange>
      </w:pPr>
      <w:ins w:id="3183" w:author="吴 珊珊" w:date="2019-10-30T17:27:00Z">
        <w:r w:rsidRPr="004C0492">
          <w:rPr>
            <w:rFonts w:hint="eastAsia"/>
            <w:sz w:val="28"/>
            <w:szCs w:val="28"/>
            <w:rPrChange w:id="3184" w:author="吴 珊珊" w:date="2019-10-31T09:53:00Z">
              <w:rPr>
                <w:rFonts w:ascii="仿宋" w:eastAsia="仿宋" w:hAnsi="仿宋" w:hint="eastAsia"/>
                <w:sz w:val="28"/>
                <w:szCs w:val="32"/>
              </w:rPr>
            </w:rPrChange>
          </w:rPr>
          <w:t>当受理人员摘机后能在屏幕上自动弹出录入工单页面，并在页面上显示来电号码、来电客户信息及相关的</w:t>
        </w:r>
        <w:proofErr w:type="gramStart"/>
        <w:r w:rsidRPr="004C0492">
          <w:rPr>
            <w:rFonts w:hint="eastAsia"/>
            <w:sz w:val="28"/>
            <w:szCs w:val="28"/>
            <w:rPrChange w:id="3185" w:author="吴 珊珊" w:date="2019-10-31T09:53:00Z">
              <w:rPr>
                <w:rFonts w:ascii="仿宋" w:eastAsia="仿宋" w:hAnsi="仿宋" w:hint="eastAsia"/>
                <w:sz w:val="28"/>
                <w:szCs w:val="32"/>
              </w:rPr>
            </w:rPrChange>
          </w:rPr>
          <w:t>历史工</w:t>
        </w:r>
        <w:proofErr w:type="gramEnd"/>
        <w:r w:rsidRPr="004C0492">
          <w:rPr>
            <w:rFonts w:hint="eastAsia"/>
            <w:sz w:val="28"/>
            <w:szCs w:val="28"/>
            <w:rPrChange w:id="3186" w:author="吴 珊珊" w:date="2019-10-31T09:53:00Z">
              <w:rPr>
                <w:rFonts w:ascii="仿宋" w:eastAsia="仿宋" w:hAnsi="仿宋" w:hint="eastAsia"/>
                <w:sz w:val="28"/>
                <w:szCs w:val="32"/>
              </w:rPr>
            </w:rPrChange>
          </w:rPr>
          <w:t>单信息。</w:t>
        </w:r>
      </w:ins>
    </w:p>
    <w:p w14:paraId="01488A30" w14:textId="66F87A83" w:rsidR="00800868" w:rsidRPr="004C0492" w:rsidRDefault="00800868">
      <w:pPr>
        <w:pStyle w:val="5"/>
        <w:numPr>
          <w:ilvl w:val="4"/>
          <w:numId w:val="8"/>
        </w:numPr>
        <w:rPr>
          <w:rPrChange w:id="3187" w:author="吴 珊珊" w:date="2019-10-31T09:53:00Z">
            <w:rPr/>
          </w:rPrChange>
        </w:rPr>
        <w:pPrChange w:id="3188" w:author="吴 珊珊" w:date="2019-10-30T17:28:00Z">
          <w:pPr>
            <w:pStyle w:val="a6"/>
            <w:numPr>
              <w:numId w:val="3"/>
            </w:numPr>
            <w:ind w:left="420" w:firstLine="480"/>
          </w:pPr>
        </w:pPrChange>
      </w:pPr>
      <w:ins w:id="3189" w:author="吴 珊珊" w:date="2019-10-30T17:32:00Z">
        <w:r w:rsidRPr="004C0492">
          <w:rPr>
            <w:rFonts w:hint="eastAsia"/>
            <w:rPrChange w:id="3190" w:author="吴 珊珊" w:date="2019-10-31T09:53:00Z">
              <w:rPr>
                <w:rFonts w:hint="eastAsia"/>
              </w:rPr>
            </w:rPrChange>
          </w:rPr>
          <w:t>工单复制</w:t>
        </w:r>
      </w:ins>
    </w:p>
    <w:p w14:paraId="5ED0145E" w14:textId="6FAA52C8" w:rsidR="00800868" w:rsidRPr="004C0492" w:rsidRDefault="00800868">
      <w:pPr>
        <w:ind w:firstLine="560"/>
        <w:rPr>
          <w:ins w:id="3191" w:author="吴 珊珊" w:date="2019-10-30T17:36:00Z"/>
          <w:sz w:val="28"/>
          <w:szCs w:val="28"/>
          <w:rPrChange w:id="3192" w:author="吴 珊珊" w:date="2019-10-31T09:53:00Z">
            <w:rPr>
              <w:ins w:id="3193" w:author="吴 珊珊" w:date="2019-10-30T17:36:00Z"/>
            </w:rPr>
          </w:rPrChange>
        </w:rPr>
        <w:pPrChange w:id="3194" w:author="吴 珊珊" w:date="2019-10-30T17:33:00Z">
          <w:pPr>
            <w:ind w:firstLineChars="0" w:firstLine="0"/>
          </w:pPr>
        </w:pPrChange>
      </w:pPr>
      <w:ins w:id="3195" w:author="吴 珊珊" w:date="2019-10-30T17:31:00Z">
        <w:r w:rsidRPr="004C0492">
          <w:rPr>
            <w:rFonts w:hint="eastAsia"/>
            <w:sz w:val="28"/>
            <w:szCs w:val="28"/>
            <w:rPrChange w:id="3196" w:author="吴 珊珊" w:date="2019-10-31T09:53:00Z">
              <w:rPr>
                <w:rFonts w:ascii="仿宋" w:eastAsia="仿宋" w:hAnsi="仿宋" w:hint="eastAsia"/>
                <w:sz w:val="28"/>
                <w:szCs w:val="32"/>
              </w:rPr>
            </w:rPrChange>
          </w:rPr>
          <w:t>对于同一个来电号码所反映的多个事件，受理员可根据添加工单功能，将一个电话生成多张工单，以便转发给不同的办理单位办理，多张工单可</w:t>
        </w:r>
        <w:proofErr w:type="gramStart"/>
        <w:r w:rsidRPr="004C0492">
          <w:rPr>
            <w:rFonts w:hint="eastAsia"/>
            <w:sz w:val="28"/>
            <w:szCs w:val="28"/>
            <w:rPrChange w:id="3197" w:author="吴 珊珊" w:date="2019-10-31T09:53:00Z">
              <w:rPr>
                <w:rFonts w:hint="eastAsia"/>
              </w:rPr>
            </w:rPrChange>
          </w:rPr>
          <w:t>关联调听同</w:t>
        </w:r>
        <w:proofErr w:type="gramEnd"/>
        <w:r w:rsidRPr="004C0492">
          <w:rPr>
            <w:rFonts w:hint="eastAsia"/>
            <w:sz w:val="28"/>
            <w:szCs w:val="28"/>
            <w:rPrChange w:id="3198" w:author="吴 珊珊" w:date="2019-10-31T09:53:00Z">
              <w:rPr>
                <w:rFonts w:hint="eastAsia"/>
              </w:rPr>
            </w:rPrChange>
          </w:rPr>
          <w:t>一个录音。</w:t>
        </w:r>
      </w:ins>
    </w:p>
    <w:p w14:paraId="483A18DA" w14:textId="6503E6C8" w:rsidR="00800868" w:rsidRPr="004C0492" w:rsidRDefault="00800868">
      <w:pPr>
        <w:ind w:firstLine="560"/>
        <w:rPr>
          <w:sz w:val="28"/>
          <w:szCs w:val="28"/>
          <w:rPrChange w:id="3199" w:author="吴 珊珊" w:date="2019-10-31T09:53:00Z">
            <w:rPr/>
          </w:rPrChange>
        </w:rPr>
        <w:pPrChange w:id="3200" w:author="吴 珊珊" w:date="2019-10-30T17:33:00Z">
          <w:pPr>
            <w:ind w:firstLineChars="0" w:firstLine="0"/>
          </w:pPr>
        </w:pPrChange>
      </w:pPr>
      <w:ins w:id="3201" w:author="吴 珊珊" w:date="2019-10-30T17:36:00Z">
        <w:r w:rsidRPr="004C0492">
          <w:rPr>
            <w:sz w:val="28"/>
            <w:szCs w:val="28"/>
            <w:rPrChange w:id="3202" w:author="吴 珊珊" w:date="2019-10-31T09:53:00Z">
              <w:rPr/>
            </w:rPrChange>
          </w:rPr>
          <w:t>点击</w:t>
        </w:r>
        <w:r w:rsidRPr="004C0492">
          <w:rPr>
            <w:rFonts w:hint="eastAsia"/>
            <w:sz w:val="28"/>
            <w:szCs w:val="28"/>
            <w:rPrChange w:id="3203" w:author="吴 珊珊" w:date="2019-10-31T09:53:00Z">
              <w:rPr>
                <w:rFonts w:hint="eastAsia"/>
              </w:rPr>
            </w:rPrChange>
          </w:rPr>
          <w:t>“点击工单”按钮，复制当前编辑工单内容</w:t>
        </w:r>
      </w:ins>
      <w:ins w:id="3204" w:author="吴 珊珊" w:date="2019-10-30T17:37:00Z">
        <w:r w:rsidRPr="004C0492">
          <w:rPr>
            <w:rFonts w:hint="eastAsia"/>
            <w:sz w:val="28"/>
            <w:szCs w:val="28"/>
            <w:rPrChange w:id="3205" w:author="吴 珊珊" w:date="2019-10-31T09:53:00Z">
              <w:rPr>
                <w:rFonts w:hint="eastAsia"/>
              </w:rPr>
            </w:rPrChange>
          </w:rPr>
          <w:t>。</w:t>
        </w:r>
      </w:ins>
    </w:p>
    <w:p w14:paraId="035B47F8" w14:textId="10F67CF7" w:rsidR="00B81006" w:rsidRPr="004C0492" w:rsidRDefault="00B81006">
      <w:pPr>
        <w:pStyle w:val="5"/>
        <w:numPr>
          <w:ilvl w:val="4"/>
          <w:numId w:val="8"/>
        </w:numPr>
        <w:rPr>
          <w:rPrChange w:id="3206" w:author="吴 珊珊" w:date="2019-10-31T09:53:00Z">
            <w:rPr/>
          </w:rPrChange>
        </w:rPr>
        <w:pPrChange w:id="3207" w:author="吴 珊珊" w:date="2019-10-29T11:05:00Z">
          <w:pPr>
            <w:pStyle w:val="a6"/>
            <w:numPr>
              <w:ilvl w:val="4"/>
              <w:numId w:val="1"/>
            </w:numPr>
            <w:ind w:left="1800" w:firstLineChars="0" w:hanging="1800"/>
            <w:outlineLvl w:val="5"/>
          </w:pPr>
        </w:pPrChange>
      </w:pPr>
      <w:r w:rsidRPr="004C0492">
        <w:rPr>
          <w:rFonts w:hint="eastAsia"/>
          <w:rPrChange w:id="3208" w:author="吴 珊珊" w:date="2019-10-31T09:53:00Z">
            <w:rPr>
              <w:rFonts w:hint="eastAsia"/>
            </w:rPr>
          </w:rPrChange>
        </w:rPr>
        <w:t>智能分类</w:t>
      </w:r>
    </w:p>
    <w:p w14:paraId="5B24C11B" w14:textId="7E09D4A7" w:rsidR="00B81006" w:rsidRPr="004C0492" w:rsidRDefault="00D86257" w:rsidP="00B81006">
      <w:pPr>
        <w:ind w:firstLine="560"/>
        <w:rPr>
          <w:ins w:id="3209" w:author="吴 珊珊" w:date="2019-10-30T17:37:00Z"/>
          <w:sz w:val="28"/>
          <w:szCs w:val="28"/>
          <w:rPrChange w:id="3210" w:author="吴 珊珊" w:date="2019-10-31T09:53:00Z">
            <w:rPr>
              <w:ins w:id="3211" w:author="吴 珊珊" w:date="2019-10-30T17:37:00Z"/>
            </w:rPr>
          </w:rPrChange>
        </w:rPr>
      </w:pPr>
      <w:r w:rsidRPr="004C0492">
        <w:rPr>
          <w:rFonts w:hint="eastAsia"/>
          <w:sz w:val="28"/>
          <w:szCs w:val="28"/>
          <w:rPrChange w:id="3212" w:author="吴 珊珊" w:date="2019-10-31T09:53:00Z">
            <w:rPr>
              <w:rFonts w:hint="eastAsia"/>
            </w:rPr>
          </w:rPrChange>
        </w:rPr>
        <w:t>根据问题描述，使用智能分词，聚类算法，自动推荐问题分类</w:t>
      </w:r>
      <w:r w:rsidR="00795811" w:rsidRPr="004C0492">
        <w:rPr>
          <w:rFonts w:hint="eastAsia"/>
          <w:sz w:val="28"/>
          <w:szCs w:val="28"/>
          <w:rPrChange w:id="3213" w:author="吴 珊珊" w:date="2019-10-31T09:53:00Z">
            <w:rPr>
              <w:rFonts w:hint="eastAsia"/>
            </w:rPr>
          </w:rPrChange>
        </w:rPr>
        <w:t>，</w:t>
      </w:r>
      <w:r w:rsidR="00795811" w:rsidRPr="004C0492">
        <w:rPr>
          <w:rFonts w:ascii="仿宋" w:hAnsi="仿宋" w:hint="eastAsia"/>
          <w:sz w:val="28"/>
          <w:szCs w:val="28"/>
          <w:rPrChange w:id="3214" w:author="吴 珊珊" w:date="2019-10-31T09:53:00Z">
            <w:rPr>
              <w:rFonts w:ascii="仿宋" w:hAnsi="仿宋" w:hint="eastAsia"/>
            </w:rPr>
          </w:rPrChange>
        </w:rPr>
        <w:lastRenderedPageBreak/>
        <w:t>当问题描述不为空，且长度大于</w:t>
      </w:r>
      <w:r w:rsidR="00795811" w:rsidRPr="004C0492">
        <w:rPr>
          <w:rFonts w:ascii="仿宋" w:hAnsi="仿宋" w:hint="eastAsia"/>
          <w:sz w:val="28"/>
          <w:szCs w:val="28"/>
          <w:rPrChange w:id="3215" w:author="吴 珊珊" w:date="2019-10-31T09:53:00Z">
            <w:rPr>
              <w:rFonts w:ascii="仿宋" w:hAnsi="仿宋" w:hint="eastAsia"/>
            </w:rPr>
          </w:rPrChange>
        </w:rPr>
        <w:t>15</w:t>
      </w:r>
      <w:r w:rsidR="00795811" w:rsidRPr="004C0492">
        <w:rPr>
          <w:rFonts w:ascii="仿宋" w:hAnsi="仿宋" w:hint="eastAsia"/>
          <w:sz w:val="28"/>
          <w:szCs w:val="28"/>
          <w:rPrChange w:id="3216" w:author="吴 珊珊" w:date="2019-10-31T09:53:00Z">
            <w:rPr>
              <w:rFonts w:ascii="仿宋" w:hAnsi="仿宋" w:hint="eastAsia"/>
            </w:rPr>
          </w:rPrChange>
        </w:rPr>
        <w:t>时，点击按钮，即可根据问题描述进行智能分类，否则将弹出相关提示</w:t>
      </w:r>
      <w:r w:rsidRPr="004C0492">
        <w:rPr>
          <w:rFonts w:hint="eastAsia"/>
          <w:sz w:val="28"/>
          <w:szCs w:val="28"/>
          <w:rPrChange w:id="3217" w:author="吴 珊珊" w:date="2019-10-31T09:53:00Z">
            <w:rPr>
              <w:rFonts w:hint="eastAsia"/>
            </w:rPr>
          </w:rPrChange>
        </w:rPr>
        <w:t>。</w:t>
      </w:r>
    </w:p>
    <w:p w14:paraId="4D3A60C6" w14:textId="5E0547F8" w:rsidR="00370977" w:rsidRPr="004C0492" w:rsidRDefault="00370977" w:rsidP="00B81006">
      <w:pPr>
        <w:ind w:firstLine="560"/>
        <w:rPr>
          <w:sz w:val="28"/>
          <w:szCs w:val="28"/>
          <w:rPrChange w:id="3218" w:author="吴 珊珊" w:date="2019-10-31T09:53:00Z">
            <w:rPr/>
          </w:rPrChange>
        </w:rPr>
      </w:pPr>
      <w:ins w:id="3219" w:author="吴 珊珊" w:date="2019-10-30T17:37:00Z">
        <w:r w:rsidRPr="004C0492">
          <w:rPr>
            <w:sz w:val="28"/>
            <w:szCs w:val="28"/>
            <w:rPrChange w:id="3220" w:author="吴 珊珊" w:date="2019-10-31T09:53:00Z">
              <w:rPr/>
            </w:rPrChange>
          </w:rPr>
          <w:t>点击</w:t>
        </w:r>
        <w:r w:rsidRPr="004C0492">
          <w:rPr>
            <w:rFonts w:hint="eastAsia"/>
            <w:sz w:val="28"/>
            <w:szCs w:val="28"/>
            <w:rPrChange w:id="3221" w:author="吴 珊珊" w:date="2019-10-31T09:53:00Z">
              <w:rPr>
                <w:rFonts w:hint="eastAsia"/>
              </w:rPr>
            </w:rPrChange>
          </w:rPr>
          <w:t>“智能分类”按钮，系统自动提示匹配度最高的</w:t>
        </w:r>
        <w:r w:rsidRPr="004C0492">
          <w:rPr>
            <w:rFonts w:hint="eastAsia"/>
            <w:sz w:val="28"/>
            <w:szCs w:val="28"/>
            <w:rPrChange w:id="3222" w:author="吴 珊珊" w:date="2019-10-31T09:53:00Z">
              <w:rPr>
                <w:rFonts w:hint="eastAsia"/>
              </w:rPr>
            </w:rPrChange>
          </w:rPr>
          <w:t>5</w:t>
        </w:r>
        <w:r w:rsidRPr="004C0492">
          <w:rPr>
            <w:rFonts w:hint="eastAsia"/>
            <w:sz w:val="28"/>
            <w:szCs w:val="28"/>
            <w:rPrChange w:id="3223" w:author="吴 珊珊" w:date="2019-10-31T09:53:00Z">
              <w:rPr>
                <w:rFonts w:hint="eastAsia"/>
              </w:rPr>
            </w:rPrChange>
          </w:rPr>
          <w:t>个问题分类，供受理人员选择。</w:t>
        </w:r>
      </w:ins>
    </w:p>
    <w:p w14:paraId="5B69A4B9" w14:textId="2C111D8C" w:rsidR="00B81006" w:rsidRPr="004C0492" w:rsidRDefault="00B81006">
      <w:pPr>
        <w:pStyle w:val="5"/>
        <w:numPr>
          <w:ilvl w:val="4"/>
          <w:numId w:val="8"/>
        </w:numPr>
        <w:rPr>
          <w:rPrChange w:id="3224" w:author="吴 珊珊" w:date="2019-10-31T09:53:00Z">
            <w:rPr/>
          </w:rPrChange>
        </w:rPr>
        <w:pPrChange w:id="3225" w:author="吴 珊珊" w:date="2019-10-29T11:05:00Z">
          <w:pPr>
            <w:pStyle w:val="a6"/>
            <w:numPr>
              <w:ilvl w:val="4"/>
              <w:numId w:val="1"/>
            </w:numPr>
            <w:ind w:left="1800" w:firstLineChars="0" w:hanging="1800"/>
            <w:outlineLvl w:val="5"/>
          </w:pPr>
        </w:pPrChange>
      </w:pPr>
      <w:r w:rsidRPr="004C0492">
        <w:rPr>
          <w:rFonts w:hint="eastAsia"/>
          <w:rPrChange w:id="3226" w:author="吴 珊珊" w:date="2019-10-31T09:53:00Z">
            <w:rPr>
              <w:rFonts w:hint="eastAsia"/>
            </w:rPr>
          </w:rPrChange>
        </w:rPr>
        <w:t>智能转办</w:t>
      </w:r>
    </w:p>
    <w:p w14:paraId="5DB49040" w14:textId="283EAA9A" w:rsidR="00D86257" w:rsidRPr="004C0492" w:rsidRDefault="00D86257" w:rsidP="00D86257">
      <w:pPr>
        <w:ind w:firstLine="560"/>
        <w:rPr>
          <w:ins w:id="3227" w:author="吴 珊珊" w:date="2019-10-30T17:37:00Z"/>
          <w:sz w:val="28"/>
          <w:szCs w:val="28"/>
          <w:rPrChange w:id="3228" w:author="吴 珊珊" w:date="2019-10-31T09:53:00Z">
            <w:rPr>
              <w:ins w:id="3229" w:author="吴 珊珊" w:date="2019-10-30T17:37:00Z"/>
            </w:rPr>
          </w:rPrChange>
        </w:rPr>
      </w:pPr>
      <w:r w:rsidRPr="004C0492">
        <w:rPr>
          <w:rFonts w:hint="eastAsia"/>
          <w:sz w:val="28"/>
          <w:szCs w:val="28"/>
          <w:rPrChange w:id="3230" w:author="吴 珊珊" w:date="2019-10-31T09:53:00Z">
            <w:rPr>
              <w:rFonts w:hint="eastAsia"/>
            </w:rPr>
          </w:rPrChange>
        </w:rPr>
        <w:t>根据问题描述，使用智能分词，聚类算法，</w:t>
      </w:r>
      <w:ins w:id="3231" w:author="吴 珊珊" w:date="2019-10-30T17:34:00Z">
        <w:r w:rsidR="00800868" w:rsidRPr="004C0492">
          <w:rPr>
            <w:rFonts w:ascii="仿宋" w:hAnsi="仿宋" w:hint="eastAsia"/>
            <w:sz w:val="28"/>
            <w:szCs w:val="28"/>
            <w:rPrChange w:id="3232" w:author="吴 珊珊" w:date="2019-10-31T09:53:00Z">
              <w:rPr>
                <w:rFonts w:ascii="仿宋" w:hAnsi="仿宋" w:hint="eastAsia"/>
              </w:rPr>
            </w:rPrChange>
          </w:rPr>
          <w:t>当问题描述不为空，且长度大于</w:t>
        </w:r>
        <w:r w:rsidR="00800868" w:rsidRPr="004C0492">
          <w:rPr>
            <w:rFonts w:ascii="仿宋" w:hAnsi="仿宋" w:hint="eastAsia"/>
            <w:sz w:val="28"/>
            <w:szCs w:val="28"/>
            <w:rPrChange w:id="3233" w:author="吴 珊珊" w:date="2019-10-31T09:53:00Z">
              <w:rPr>
                <w:rFonts w:ascii="仿宋" w:hAnsi="仿宋" w:hint="eastAsia"/>
              </w:rPr>
            </w:rPrChange>
          </w:rPr>
          <w:t>15</w:t>
        </w:r>
        <w:r w:rsidR="00800868" w:rsidRPr="004C0492">
          <w:rPr>
            <w:rFonts w:ascii="仿宋" w:hAnsi="仿宋" w:hint="eastAsia"/>
            <w:sz w:val="28"/>
            <w:szCs w:val="28"/>
            <w:rPrChange w:id="3234" w:author="吴 珊珊" w:date="2019-10-31T09:53:00Z">
              <w:rPr>
                <w:rFonts w:ascii="仿宋" w:hAnsi="仿宋" w:hint="eastAsia"/>
              </w:rPr>
            </w:rPrChange>
          </w:rPr>
          <w:t>时，点击按钮，</w:t>
        </w:r>
      </w:ins>
      <w:r w:rsidRPr="004C0492">
        <w:rPr>
          <w:rFonts w:hint="eastAsia"/>
          <w:sz w:val="28"/>
          <w:szCs w:val="28"/>
          <w:rPrChange w:id="3235" w:author="吴 珊珊" w:date="2019-10-31T09:53:00Z">
            <w:rPr>
              <w:rFonts w:hint="eastAsia"/>
            </w:rPr>
          </w:rPrChange>
        </w:rPr>
        <w:t>自动</w:t>
      </w:r>
      <w:proofErr w:type="gramStart"/>
      <w:r w:rsidRPr="004C0492">
        <w:rPr>
          <w:rFonts w:hint="eastAsia"/>
          <w:sz w:val="28"/>
          <w:szCs w:val="28"/>
          <w:rPrChange w:id="3236" w:author="吴 珊珊" w:date="2019-10-31T09:53:00Z">
            <w:rPr>
              <w:rFonts w:hint="eastAsia"/>
            </w:rPr>
          </w:rPrChange>
        </w:rPr>
        <w:t>推荐</w:t>
      </w:r>
      <w:r w:rsidR="0031026C" w:rsidRPr="004C0492">
        <w:rPr>
          <w:rFonts w:hint="eastAsia"/>
          <w:sz w:val="28"/>
          <w:szCs w:val="28"/>
          <w:rPrChange w:id="3237" w:author="吴 珊珊" w:date="2019-10-31T09:53:00Z">
            <w:rPr>
              <w:rFonts w:hint="eastAsia"/>
            </w:rPr>
          </w:rPrChange>
        </w:rPr>
        <w:t>主办</w:t>
      </w:r>
      <w:proofErr w:type="gramEnd"/>
      <w:r w:rsidR="0031026C" w:rsidRPr="004C0492">
        <w:rPr>
          <w:rFonts w:hint="eastAsia"/>
          <w:sz w:val="28"/>
          <w:szCs w:val="28"/>
          <w:rPrChange w:id="3238" w:author="吴 珊珊" w:date="2019-10-31T09:53:00Z">
            <w:rPr>
              <w:rFonts w:hint="eastAsia"/>
            </w:rPr>
          </w:rPrChange>
        </w:rPr>
        <w:t>单位或三级办理单位</w:t>
      </w:r>
      <w:r w:rsidRPr="004C0492">
        <w:rPr>
          <w:rFonts w:hint="eastAsia"/>
          <w:sz w:val="28"/>
          <w:szCs w:val="28"/>
          <w:rPrChange w:id="3239" w:author="吴 珊珊" w:date="2019-10-31T09:53:00Z">
            <w:rPr>
              <w:rFonts w:hint="eastAsia"/>
            </w:rPr>
          </w:rPrChange>
        </w:rPr>
        <w:t>。</w:t>
      </w:r>
    </w:p>
    <w:p w14:paraId="0BA6E9FC" w14:textId="4B7AC137" w:rsidR="00370977" w:rsidRPr="004C0492" w:rsidRDefault="00370977" w:rsidP="00D86257">
      <w:pPr>
        <w:ind w:firstLine="560"/>
        <w:rPr>
          <w:sz w:val="28"/>
          <w:szCs w:val="28"/>
          <w:rPrChange w:id="3240" w:author="吴 珊珊" w:date="2019-10-31T09:53:00Z">
            <w:rPr/>
          </w:rPrChange>
        </w:rPr>
      </w:pPr>
      <w:ins w:id="3241" w:author="吴 珊珊" w:date="2019-10-30T17:38:00Z">
        <w:r w:rsidRPr="004C0492">
          <w:rPr>
            <w:sz w:val="28"/>
            <w:szCs w:val="28"/>
            <w:rPrChange w:id="3242" w:author="吴 珊珊" w:date="2019-10-31T09:53:00Z">
              <w:rPr/>
            </w:rPrChange>
          </w:rPr>
          <w:t>点击</w:t>
        </w:r>
        <w:r w:rsidRPr="004C0492">
          <w:rPr>
            <w:rFonts w:hint="eastAsia"/>
            <w:sz w:val="28"/>
            <w:szCs w:val="28"/>
            <w:rPrChange w:id="3243" w:author="吴 珊珊" w:date="2019-10-31T09:53:00Z">
              <w:rPr>
                <w:rFonts w:hint="eastAsia"/>
              </w:rPr>
            </w:rPrChange>
          </w:rPr>
          <w:t>“智能转办”按钮，系统自动提示匹配度最高的</w:t>
        </w:r>
        <w:r w:rsidRPr="004C0492">
          <w:rPr>
            <w:rFonts w:hint="eastAsia"/>
            <w:sz w:val="28"/>
            <w:szCs w:val="28"/>
            <w:rPrChange w:id="3244" w:author="吴 珊珊" w:date="2019-10-31T09:53:00Z">
              <w:rPr>
                <w:rFonts w:hint="eastAsia"/>
              </w:rPr>
            </w:rPrChange>
          </w:rPr>
          <w:t>5</w:t>
        </w:r>
        <w:r w:rsidRPr="004C0492">
          <w:rPr>
            <w:rFonts w:hint="eastAsia"/>
            <w:sz w:val="28"/>
            <w:szCs w:val="28"/>
            <w:rPrChange w:id="3245" w:author="吴 珊珊" w:date="2019-10-31T09:53:00Z">
              <w:rPr>
                <w:rFonts w:hint="eastAsia"/>
              </w:rPr>
            </w:rPrChange>
          </w:rPr>
          <w:t>个办理单位，供受理人员选择。</w:t>
        </w:r>
      </w:ins>
    </w:p>
    <w:p w14:paraId="682FA46E" w14:textId="3203F7E6" w:rsidR="00B81006" w:rsidRPr="004C0492" w:rsidRDefault="00B81006">
      <w:pPr>
        <w:pStyle w:val="5"/>
        <w:numPr>
          <w:ilvl w:val="4"/>
          <w:numId w:val="8"/>
        </w:numPr>
        <w:rPr>
          <w:rPrChange w:id="3246" w:author="吴 珊珊" w:date="2019-10-31T09:53:00Z">
            <w:rPr/>
          </w:rPrChange>
        </w:rPr>
        <w:pPrChange w:id="3247" w:author="吴 珊珊" w:date="2019-10-29T11:05:00Z">
          <w:pPr>
            <w:pStyle w:val="a6"/>
            <w:numPr>
              <w:ilvl w:val="4"/>
              <w:numId w:val="1"/>
            </w:numPr>
            <w:ind w:left="1800" w:firstLineChars="0" w:hanging="1800"/>
            <w:outlineLvl w:val="5"/>
          </w:pPr>
        </w:pPrChange>
      </w:pPr>
      <w:r w:rsidRPr="004C0492">
        <w:rPr>
          <w:rFonts w:hint="eastAsia"/>
          <w:rPrChange w:id="3248" w:author="吴 珊珊" w:date="2019-10-31T09:53:00Z">
            <w:rPr>
              <w:rFonts w:hint="eastAsia"/>
            </w:rPr>
          </w:rPrChange>
        </w:rPr>
        <w:t>相似工单</w:t>
      </w:r>
      <w:r w:rsidR="00BD1BAF" w:rsidRPr="004C0492">
        <w:rPr>
          <w:rFonts w:hint="eastAsia"/>
          <w:rPrChange w:id="3249" w:author="吴 珊珊" w:date="2019-10-31T09:53:00Z">
            <w:rPr>
              <w:rFonts w:hint="eastAsia"/>
            </w:rPr>
          </w:rPrChange>
        </w:rPr>
        <w:t>(没有接口</w:t>
      </w:r>
      <w:r w:rsidR="00BD1BAF" w:rsidRPr="004C0492">
        <w:rPr>
          <w:rPrChange w:id="3250" w:author="吴 珊珊" w:date="2019-10-31T09:53:00Z">
            <w:rPr/>
          </w:rPrChange>
        </w:rPr>
        <w:t>)</w:t>
      </w:r>
    </w:p>
    <w:p w14:paraId="28293E9B" w14:textId="619921D7" w:rsidR="00B81006" w:rsidRPr="004C0492" w:rsidRDefault="0031026C" w:rsidP="00B81006">
      <w:pPr>
        <w:ind w:firstLine="560"/>
        <w:rPr>
          <w:color w:val="ED7D31" w:themeColor="accent2"/>
          <w:sz w:val="28"/>
          <w:szCs w:val="28"/>
          <w:rPrChange w:id="3251" w:author="吴 珊珊" w:date="2019-10-31T09:53:00Z">
            <w:rPr>
              <w:color w:val="ED7D31" w:themeColor="accent2"/>
            </w:rPr>
          </w:rPrChange>
        </w:rPr>
      </w:pPr>
      <w:r w:rsidRPr="004C0492">
        <w:rPr>
          <w:rFonts w:hint="eastAsia"/>
          <w:color w:val="ED7D31" w:themeColor="accent2"/>
          <w:sz w:val="28"/>
          <w:szCs w:val="28"/>
          <w:rPrChange w:id="3252" w:author="吴 珊珊" w:date="2019-10-31T09:53:00Z">
            <w:rPr>
              <w:rFonts w:hint="eastAsia"/>
              <w:color w:val="ED7D31" w:themeColor="accent2"/>
            </w:rPr>
          </w:rPrChange>
        </w:rPr>
        <w:t>根据问题描述，使用智能分词，关联相似的工单，并推荐给</w:t>
      </w:r>
      <w:del w:id="3253" w:author="吴 珊珊" w:date="2019-10-30T17:24:00Z">
        <w:r w:rsidRPr="004C0492" w:rsidDel="00751043">
          <w:rPr>
            <w:rFonts w:hint="eastAsia"/>
            <w:color w:val="ED7D31" w:themeColor="accent2"/>
            <w:sz w:val="28"/>
            <w:szCs w:val="28"/>
            <w:rPrChange w:id="3254" w:author="吴 珊珊" w:date="2019-10-31T09:53:00Z">
              <w:rPr>
                <w:rFonts w:hint="eastAsia"/>
                <w:color w:val="ED7D31" w:themeColor="accent2"/>
              </w:rPr>
            </w:rPrChange>
          </w:rPr>
          <w:delText>话务员</w:delText>
        </w:r>
      </w:del>
      <w:ins w:id="3255" w:author="吴 珊珊" w:date="2019-10-30T17:24:00Z">
        <w:r w:rsidR="00751043" w:rsidRPr="004C0492">
          <w:rPr>
            <w:rFonts w:hint="eastAsia"/>
            <w:color w:val="ED7D31" w:themeColor="accent2"/>
            <w:sz w:val="28"/>
            <w:szCs w:val="28"/>
            <w:rPrChange w:id="3256" w:author="吴 珊珊" w:date="2019-10-31T09:53:00Z">
              <w:rPr>
                <w:rFonts w:hint="eastAsia"/>
                <w:color w:val="ED7D31" w:themeColor="accent2"/>
              </w:rPr>
            </w:rPrChange>
          </w:rPr>
          <w:t>受理人员</w:t>
        </w:r>
      </w:ins>
      <w:r w:rsidR="00795811" w:rsidRPr="004C0492">
        <w:rPr>
          <w:rFonts w:hint="eastAsia"/>
          <w:color w:val="ED7D31" w:themeColor="accent2"/>
          <w:sz w:val="28"/>
          <w:szCs w:val="28"/>
          <w:rPrChange w:id="3257" w:author="吴 珊珊" w:date="2019-10-31T09:53:00Z">
            <w:rPr>
              <w:rFonts w:hint="eastAsia"/>
              <w:color w:val="ED7D31" w:themeColor="accent2"/>
            </w:rPr>
          </w:rPrChange>
        </w:rPr>
        <w:t>，调用相似工单接口，根据问题描述查询相似工单，</w:t>
      </w:r>
      <w:r w:rsidR="00795811" w:rsidRPr="004C0492">
        <w:rPr>
          <w:color w:val="ED7D31" w:themeColor="accent2"/>
          <w:sz w:val="28"/>
          <w:szCs w:val="28"/>
          <w:rPrChange w:id="3258" w:author="吴 珊珊" w:date="2019-10-31T09:53:00Z">
            <w:rPr>
              <w:color w:val="ED7D31" w:themeColor="accent2"/>
            </w:rPr>
          </w:rPrChange>
        </w:rPr>
        <w:t xml:space="preserve"> </w:t>
      </w:r>
      <w:r w:rsidR="00795811" w:rsidRPr="004C0492">
        <w:rPr>
          <w:rFonts w:ascii="仿宋" w:hAnsi="仿宋" w:hint="eastAsia"/>
          <w:color w:val="ED7D31" w:themeColor="accent2"/>
          <w:sz w:val="28"/>
          <w:szCs w:val="28"/>
          <w:rPrChange w:id="3259" w:author="吴 珊珊" w:date="2019-10-31T09:53:00Z">
            <w:rPr>
              <w:rFonts w:ascii="仿宋" w:hAnsi="仿宋" w:hint="eastAsia"/>
              <w:color w:val="ED7D31" w:themeColor="accent2"/>
            </w:rPr>
          </w:rPrChange>
        </w:rPr>
        <w:t>当问题描述不为空，且长度大于</w:t>
      </w:r>
      <w:r w:rsidR="00795811" w:rsidRPr="004C0492">
        <w:rPr>
          <w:rFonts w:ascii="仿宋" w:hAnsi="仿宋" w:hint="eastAsia"/>
          <w:color w:val="ED7D31" w:themeColor="accent2"/>
          <w:sz w:val="28"/>
          <w:szCs w:val="28"/>
          <w:rPrChange w:id="3260" w:author="吴 珊珊" w:date="2019-10-31T09:53:00Z">
            <w:rPr>
              <w:rFonts w:ascii="仿宋" w:hAnsi="仿宋" w:hint="eastAsia"/>
              <w:color w:val="ED7D31" w:themeColor="accent2"/>
            </w:rPr>
          </w:rPrChange>
        </w:rPr>
        <w:t>15</w:t>
      </w:r>
      <w:r w:rsidR="00795811" w:rsidRPr="004C0492">
        <w:rPr>
          <w:rFonts w:ascii="仿宋" w:hAnsi="仿宋" w:hint="eastAsia"/>
          <w:color w:val="ED7D31" w:themeColor="accent2"/>
          <w:sz w:val="28"/>
          <w:szCs w:val="28"/>
          <w:rPrChange w:id="3261" w:author="吴 珊珊" w:date="2019-10-31T09:53:00Z">
            <w:rPr>
              <w:rFonts w:ascii="仿宋" w:hAnsi="仿宋" w:hint="eastAsia"/>
              <w:color w:val="ED7D31" w:themeColor="accent2"/>
            </w:rPr>
          </w:rPrChange>
        </w:rPr>
        <w:t>时，点击按钮，进入相似工单页面，展示内容包括查询内容、查询结果、说明，查询结果</w:t>
      </w:r>
      <w:r w:rsidR="00795811" w:rsidRPr="004C0492">
        <w:rPr>
          <w:rFonts w:hint="eastAsia"/>
          <w:color w:val="ED7D31" w:themeColor="accent2"/>
          <w:sz w:val="28"/>
          <w:szCs w:val="28"/>
          <w:rPrChange w:id="3262" w:author="吴 珊珊" w:date="2019-10-31T09:53:00Z">
            <w:rPr>
              <w:rFonts w:hint="eastAsia"/>
              <w:color w:val="ED7D31" w:themeColor="accent2"/>
            </w:rPr>
          </w:rPrChange>
        </w:rPr>
        <w:t>以列表形式展示，</w:t>
      </w:r>
      <w:r w:rsidR="00795811" w:rsidRPr="004C0492">
        <w:rPr>
          <w:rFonts w:ascii="仿宋" w:hAnsi="仿宋" w:hint="eastAsia"/>
          <w:color w:val="ED7D31" w:themeColor="accent2"/>
          <w:sz w:val="28"/>
          <w:szCs w:val="28"/>
          <w:rPrChange w:id="3263" w:author="吴 珊珊" w:date="2019-10-31T09:53:00Z">
            <w:rPr>
              <w:rFonts w:ascii="仿宋" w:hAnsi="仿宋" w:hint="eastAsia"/>
              <w:color w:val="ED7D31" w:themeColor="accent2"/>
            </w:rPr>
          </w:rPrChange>
        </w:rPr>
        <w:t>包括工单号、问题描述、相似值。若问题描述为空或小于</w:t>
      </w:r>
      <w:r w:rsidR="00795811" w:rsidRPr="004C0492">
        <w:rPr>
          <w:rFonts w:ascii="仿宋" w:hAnsi="仿宋" w:hint="eastAsia"/>
          <w:color w:val="ED7D31" w:themeColor="accent2"/>
          <w:sz w:val="28"/>
          <w:szCs w:val="28"/>
          <w:rPrChange w:id="3264" w:author="吴 珊珊" w:date="2019-10-31T09:53:00Z">
            <w:rPr>
              <w:rFonts w:ascii="仿宋" w:hAnsi="仿宋" w:hint="eastAsia"/>
              <w:color w:val="ED7D31" w:themeColor="accent2"/>
            </w:rPr>
          </w:rPrChange>
        </w:rPr>
        <w:t>15</w:t>
      </w:r>
      <w:r w:rsidR="00795811" w:rsidRPr="004C0492">
        <w:rPr>
          <w:rFonts w:ascii="仿宋" w:hAnsi="仿宋" w:hint="eastAsia"/>
          <w:color w:val="ED7D31" w:themeColor="accent2"/>
          <w:sz w:val="28"/>
          <w:szCs w:val="28"/>
          <w:rPrChange w:id="3265" w:author="吴 珊珊" w:date="2019-10-31T09:53:00Z">
            <w:rPr>
              <w:rFonts w:ascii="仿宋" w:hAnsi="仿宋" w:hint="eastAsia"/>
              <w:color w:val="ED7D31" w:themeColor="accent2"/>
            </w:rPr>
          </w:rPrChange>
        </w:rPr>
        <w:t>，将弹出相关提示</w:t>
      </w:r>
      <w:r w:rsidRPr="004C0492">
        <w:rPr>
          <w:rFonts w:hint="eastAsia"/>
          <w:color w:val="ED7D31" w:themeColor="accent2"/>
          <w:sz w:val="28"/>
          <w:szCs w:val="28"/>
          <w:rPrChange w:id="3266" w:author="吴 珊珊" w:date="2019-10-31T09:53:00Z">
            <w:rPr>
              <w:rFonts w:hint="eastAsia"/>
              <w:color w:val="ED7D31" w:themeColor="accent2"/>
            </w:rPr>
          </w:rPrChange>
        </w:rPr>
        <w:t>。</w:t>
      </w:r>
    </w:p>
    <w:p w14:paraId="64993E63" w14:textId="51539B7F" w:rsidR="00B81006" w:rsidRPr="004C0492" w:rsidRDefault="00B81006">
      <w:pPr>
        <w:pStyle w:val="5"/>
        <w:numPr>
          <w:ilvl w:val="4"/>
          <w:numId w:val="8"/>
        </w:numPr>
        <w:rPr>
          <w:rPrChange w:id="3267" w:author="吴 珊珊" w:date="2019-10-31T09:53:00Z">
            <w:rPr/>
          </w:rPrChange>
        </w:rPr>
        <w:pPrChange w:id="3268" w:author="吴 珊珊" w:date="2019-10-29T11:05:00Z">
          <w:pPr>
            <w:pStyle w:val="a6"/>
            <w:numPr>
              <w:ilvl w:val="4"/>
              <w:numId w:val="1"/>
            </w:numPr>
            <w:ind w:left="1800" w:firstLineChars="0" w:hanging="1800"/>
            <w:outlineLvl w:val="5"/>
          </w:pPr>
        </w:pPrChange>
      </w:pPr>
      <w:r w:rsidRPr="004C0492">
        <w:rPr>
          <w:rFonts w:hint="eastAsia"/>
          <w:rPrChange w:id="3269" w:author="吴 珊珊" w:date="2019-10-31T09:53:00Z">
            <w:rPr>
              <w:rFonts w:hint="eastAsia"/>
            </w:rPr>
          </w:rPrChange>
        </w:rPr>
        <w:t>短信通知</w:t>
      </w:r>
    </w:p>
    <w:p w14:paraId="0F813327" w14:textId="4AB431F0" w:rsidR="00B81006" w:rsidRPr="004C0492" w:rsidRDefault="0031026C" w:rsidP="0031026C">
      <w:pPr>
        <w:ind w:firstLine="560"/>
        <w:rPr>
          <w:ins w:id="3270" w:author="吴 珊珊" w:date="2019-10-30T17:38:00Z"/>
          <w:sz w:val="28"/>
          <w:szCs w:val="28"/>
          <w:rPrChange w:id="3271" w:author="吴 珊珊" w:date="2019-10-31T09:53:00Z">
            <w:rPr>
              <w:ins w:id="3272" w:author="吴 珊珊" w:date="2019-10-30T17:38:00Z"/>
            </w:rPr>
          </w:rPrChange>
        </w:rPr>
      </w:pPr>
      <w:del w:id="3273" w:author="吴 珊珊" w:date="2019-10-30T17:24:00Z">
        <w:r w:rsidRPr="004C0492" w:rsidDel="00751043">
          <w:rPr>
            <w:rFonts w:hint="eastAsia"/>
            <w:sz w:val="28"/>
            <w:szCs w:val="28"/>
            <w:rPrChange w:id="3274" w:author="吴 珊珊" w:date="2019-10-31T09:53:00Z">
              <w:rPr>
                <w:rFonts w:hint="eastAsia"/>
              </w:rPr>
            </w:rPrChange>
          </w:rPr>
          <w:delText>话务员</w:delText>
        </w:r>
      </w:del>
      <w:ins w:id="3275" w:author="吴 珊珊" w:date="2019-10-30T17:24:00Z">
        <w:r w:rsidR="00751043" w:rsidRPr="004C0492">
          <w:rPr>
            <w:rFonts w:hint="eastAsia"/>
            <w:sz w:val="28"/>
            <w:szCs w:val="28"/>
            <w:rPrChange w:id="3276" w:author="吴 珊珊" w:date="2019-10-31T09:53:00Z">
              <w:rPr>
                <w:rFonts w:hint="eastAsia"/>
              </w:rPr>
            </w:rPrChange>
          </w:rPr>
          <w:t>受理人员</w:t>
        </w:r>
      </w:ins>
      <w:r w:rsidRPr="004C0492">
        <w:rPr>
          <w:rFonts w:hint="eastAsia"/>
          <w:sz w:val="28"/>
          <w:szCs w:val="28"/>
          <w:rPrChange w:id="3277" w:author="吴 珊珊" w:date="2019-10-31T09:53:00Z">
            <w:rPr>
              <w:rFonts w:hint="eastAsia"/>
            </w:rPr>
          </w:rPrChange>
        </w:rPr>
        <w:t>可以将受理信息通过短信发送给市民，可以同时发送多条，同时发送给多人。</w:t>
      </w:r>
    </w:p>
    <w:p w14:paraId="5AEF7E7A" w14:textId="65780A77" w:rsidR="00370977" w:rsidRPr="004C0492" w:rsidRDefault="00370977" w:rsidP="0031026C">
      <w:pPr>
        <w:ind w:firstLine="560"/>
        <w:rPr>
          <w:ins w:id="3278" w:author="吴 珊珊" w:date="2019-10-30T17:39:00Z"/>
          <w:sz w:val="28"/>
          <w:szCs w:val="28"/>
          <w:rPrChange w:id="3279" w:author="吴 珊珊" w:date="2019-10-31T09:53:00Z">
            <w:rPr>
              <w:ins w:id="3280" w:author="吴 珊珊" w:date="2019-10-30T17:39:00Z"/>
            </w:rPr>
          </w:rPrChange>
        </w:rPr>
      </w:pPr>
      <w:ins w:id="3281" w:author="吴 珊珊" w:date="2019-10-30T17:39:00Z">
        <w:r w:rsidRPr="004C0492">
          <w:rPr>
            <w:rFonts w:hint="eastAsia"/>
            <w:sz w:val="28"/>
            <w:szCs w:val="28"/>
            <w:rPrChange w:id="3282" w:author="吴 珊珊" w:date="2019-10-31T09:53:00Z">
              <w:rPr>
                <w:rFonts w:hint="eastAsia"/>
              </w:rPr>
            </w:rPrChange>
          </w:rPr>
          <w:t>需受理人员编辑内容：</w:t>
        </w:r>
      </w:ins>
    </w:p>
    <w:p w14:paraId="49366BD2" w14:textId="32014214" w:rsidR="00370977" w:rsidRPr="004C0492" w:rsidRDefault="00370977">
      <w:pPr>
        <w:pStyle w:val="a6"/>
        <w:numPr>
          <w:ilvl w:val="0"/>
          <w:numId w:val="13"/>
        </w:numPr>
        <w:ind w:firstLineChars="0"/>
        <w:rPr>
          <w:ins w:id="3283" w:author="吴 珊珊" w:date="2019-10-30T17:39:00Z"/>
          <w:sz w:val="28"/>
          <w:szCs w:val="28"/>
          <w:rPrChange w:id="3284" w:author="吴 珊珊" w:date="2019-10-31T09:53:00Z">
            <w:rPr>
              <w:ins w:id="3285" w:author="吴 珊珊" w:date="2019-10-30T17:39:00Z"/>
            </w:rPr>
          </w:rPrChange>
        </w:rPr>
        <w:pPrChange w:id="3286" w:author="吴 珊珊" w:date="2019-10-30T17:40:00Z">
          <w:pPr>
            <w:ind w:firstLine="480"/>
          </w:pPr>
        </w:pPrChange>
      </w:pPr>
      <w:ins w:id="3287" w:author="吴 珊珊" w:date="2019-10-30T17:39:00Z">
        <w:r w:rsidRPr="004C0492">
          <w:rPr>
            <w:rFonts w:hint="eastAsia"/>
            <w:sz w:val="28"/>
            <w:szCs w:val="28"/>
            <w:rPrChange w:id="3288" w:author="吴 珊珊" w:date="2019-10-31T09:53:00Z">
              <w:rPr>
                <w:rFonts w:hint="eastAsia"/>
              </w:rPr>
            </w:rPrChange>
          </w:rPr>
          <w:t>手机号码：由受理人员手动编辑；</w:t>
        </w:r>
      </w:ins>
    </w:p>
    <w:p w14:paraId="7550D9B2" w14:textId="54CAF739" w:rsidR="00370977" w:rsidRPr="004C0492" w:rsidRDefault="00370977">
      <w:pPr>
        <w:pStyle w:val="a6"/>
        <w:numPr>
          <w:ilvl w:val="0"/>
          <w:numId w:val="13"/>
        </w:numPr>
        <w:ind w:firstLineChars="0"/>
        <w:rPr>
          <w:ins w:id="3289" w:author="吴 珊珊" w:date="2019-10-30T17:40:00Z"/>
          <w:sz w:val="28"/>
          <w:szCs w:val="28"/>
          <w:rPrChange w:id="3290" w:author="吴 珊珊" w:date="2019-10-31T09:53:00Z">
            <w:rPr>
              <w:ins w:id="3291" w:author="吴 珊珊" w:date="2019-10-30T17:40:00Z"/>
            </w:rPr>
          </w:rPrChange>
        </w:rPr>
        <w:pPrChange w:id="3292" w:author="吴 珊珊" w:date="2019-10-30T17:40:00Z">
          <w:pPr>
            <w:ind w:firstLine="480"/>
          </w:pPr>
        </w:pPrChange>
      </w:pPr>
      <w:ins w:id="3293" w:author="吴 珊珊" w:date="2019-10-30T17:39:00Z">
        <w:r w:rsidRPr="004C0492">
          <w:rPr>
            <w:rFonts w:hint="eastAsia"/>
            <w:sz w:val="28"/>
            <w:szCs w:val="28"/>
            <w:rPrChange w:id="3294" w:author="吴 珊珊" w:date="2019-10-31T09:53:00Z">
              <w:rPr>
                <w:rFonts w:hint="eastAsia"/>
              </w:rPr>
            </w:rPrChange>
          </w:rPr>
          <w:t>短信内容：</w:t>
        </w:r>
      </w:ins>
      <w:ins w:id="3295" w:author="吴 珊珊" w:date="2019-10-30T17:40:00Z">
        <w:r w:rsidRPr="004C0492">
          <w:rPr>
            <w:rFonts w:hint="eastAsia"/>
            <w:sz w:val="28"/>
            <w:szCs w:val="28"/>
            <w:rPrChange w:id="3296" w:author="吴 珊珊" w:date="2019-10-31T09:53:00Z">
              <w:rPr>
                <w:rFonts w:hint="eastAsia"/>
              </w:rPr>
            </w:rPrChange>
          </w:rPr>
          <w:t>由受理人员手动编辑；</w:t>
        </w:r>
      </w:ins>
    </w:p>
    <w:p w14:paraId="140DFCBF" w14:textId="77A5F5A3" w:rsidR="00370977" w:rsidRPr="004C0492" w:rsidRDefault="00370977">
      <w:pPr>
        <w:pStyle w:val="a6"/>
        <w:numPr>
          <w:ilvl w:val="0"/>
          <w:numId w:val="13"/>
        </w:numPr>
        <w:ind w:firstLineChars="0"/>
        <w:rPr>
          <w:ins w:id="3297" w:author="吴 珊珊" w:date="2019-10-30T17:40:00Z"/>
          <w:sz w:val="28"/>
          <w:szCs w:val="28"/>
          <w:rPrChange w:id="3298" w:author="吴 珊珊" w:date="2019-10-31T09:53:00Z">
            <w:rPr>
              <w:ins w:id="3299" w:author="吴 珊珊" w:date="2019-10-30T17:40:00Z"/>
            </w:rPr>
          </w:rPrChange>
        </w:rPr>
        <w:pPrChange w:id="3300" w:author="吴 珊珊" w:date="2019-10-30T17:40:00Z">
          <w:pPr>
            <w:ind w:firstLine="480"/>
          </w:pPr>
        </w:pPrChange>
      </w:pPr>
      <w:ins w:id="3301" w:author="吴 珊珊" w:date="2019-10-30T17:40:00Z">
        <w:r w:rsidRPr="004C0492">
          <w:rPr>
            <w:sz w:val="28"/>
            <w:szCs w:val="28"/>
            <w:rPrChange w:id="3302" w:author="吴 珊珊" w:date="2019-10-31T09:53:00Z">
              <w:rPr/>
            </w:rPrChange>
          </w:rPr>
          <w:lastRenderedPageBreak/>
          <w:t>添加</w:t>
        </w:r>
        <w:r w:rsidRPr="004C0492">
          <w:rPr>
            <w:rFonts w:hint="eastAsia"/>
            <w:sz w:val="28"/>
            <w:szCs w:val="28"/>
            <w:rPrChange w:id="3303" w:author="吴 珊珊" w:date="2019-10-31T09:53:00Z">
              <w:rPr>
                <w:rFonts w:hint="eastAsia"/>
              </w:rPr>
            </w:rPrChange>
          </w:rPr>
          <w:t>：添加一条新的短信内容；</w:t>
        </w:r>
      </w:ins>
    </w:p>
    <w:p w14:paraId="63819A96" w14:textId="4E8EC9B1" w:rsidR="00370977" w:rsidRPr="004C0492" w:rsidRDefault="00370977">
      <w:pPr>
        <w:pStyle w:val="a6"/>
        <w:numPr>
          <w:ilvl w:val="0"/>
          <w:numId w:val="13"/>
        </w:numPr>
        <w:ind w:firstLineChars="0"/>
        <w:rPr>
          <w:sz w:val="28"/>
          <w:szCs w:val="28"/>
          <w:rPrChange w:id="3304" w:author="吴 珊珊" w:date="2019-10-31T09:53:00Z">
            <w:rPr/>
          </w:rPrChange>
        </w:rPr>
        <w:pPrChange w:id="3305" w:author="吴 珊珊" w:date="2019-10-30T17:40:00Z">
          <w:pPr>
            <w:ind w:firstLine="480"/>
          </w:pPr>
        </w:pPrChange>
      </w:pPr>
      <w:ins w:id="3306" w:author="吴 珊珊" w:date="2019-10-30T17:40:00Z">
        <w:r w:rsidRPr="004C0492">
          <w:rPr>
            <w:sz w:val="28"/>
            <w:szCs w:val="28"/>
            <w:rPrChange w:id="3307" w:author="吴 珊珊" w:date="2019-10-31T09:53:00Z">
              <w:rPr/>
            </w:rPrChange>
          </w:rPr>
          <w:t>删除</w:t>
        </w:r>
        <w:r w:rsidRPr="004C0492">
          <w:rPr>
            <w:rFonts w:hint="eastAsia"/>
            <w:sz w:val="28"/>
            <w:szCs w:val="28"/>
            <w:rPrChange w:id="3308" w:author="吴 珊珊" w:date="2019-10-31T09:53:00Z">
              <w:rPr>
                <w:rFonts w:hint="eastAsia"/>
              </w:rPr>
            </w:rPrChange>
          </w:rPr>
          <w:t>：删除已编辑的短信内容。</w:t>
        </w:r>
      </w:ins>
    </w:p>
    <w:p w14:paraId="795D4CD3" w14:textId="15938714" w:rsidR="00B81006" w:rsidRPr="004C0492" w:rsidRDefault="00B81006">
      <w:pPr>
        <w:pStyle w:val="5"/>
        <w:numPr>
          <w:ilvl w:val="4"/>
          <w:numId w:val="8"/>
        </w:numPr>
        <w:rPr>
          <w:rPrChange w:id="3309" w:author="吴 珊珊" w:date="2019-10-31T09:53:00Z">
            <w:rPr/>
          </w:rPrChange>
        </w:rPr>
        <w:pPrChange w:id="3310" w:author="吴 珊珊" w:date="2019-10-29T11:05:00Z">
          <w:pPr>
            <w:pStyle w:val="a6"/>
            <w:numPr>
              <w:ilvl w:val="4"/>
              <w:numId w:val="1"/>
            </w:numPr>
            <w:ind w:left="1800" w:firstLineChars="0" w:hanging="1800"/>
            <w:outlineLvl w:val="5"/>
          </w:pPr>
        </w:pPrChange>
      </w:pPr>
      <w:r w:rsidRPr="004C0492">
        <w:rPr>
          <w:rFonts w:hint="eastAsia"/>
          <w:rPrChange w:id="3311" w:author="吴 珊珊" w:date="2019-10-31T09:53:00Z">
            <w:rPr>
              <w:rFonts w:hint="eastAsia"/>
            </w:rPr>
          </w:rPrChange>
        </w:rPr>
        <w:t>三方通话</w:t>
      </w:r>
      <w:ins w:id="3312" w:author="吴 珊珊" w:date="2019-10-30T17:41:00Z">
        <w:r w:rsidR="00370977" w:rsidRPr="004C0492">
          <w:rPr>
            <w:rPrChange w:id="3313" w:author="吴 珊珊" w:date="2019-10-31T09:53:00Z">
              <w:rPr/>
            </w:rPrChange>
          </w:rPr>
          <w:t>结果</w:t>
        </w:r>
      </w:ins>
      <w:del w:id="3314" w:author="吴 珊珊" w:date="2019-10-30T17:41:00Z">
        <w:r w:rsidRPr="004C0492" w:rsidDel="00370977">
          <w:rPr>
            <w:rFonts w:hint="eastAsia"/>
            <w:rPrChange w:id="3315" w:author="吴 珊珊" w:date="2019-10-31T09:53:00Z">
              <w:rPr>
                <w:rFonts w:hint="eastAsia"/>
              </w:rPr>
            </w:rPrChange>
          </w:rPr>
          <w:delText>信息</w:delText>
        </w:r>
      </w:del>
    </w:p>
    <w:p w14:paraId="012D9B45" w14:textId="7AE176D0" w:rsidR="00B81006" w:rsidRPr="004C0492" w:rsidRDefault="00C252B2" w:rsidP="009013E7">
      <w:pPr>
        <w:ind w:firstLine="560"/>
        <w:rPr>
          <w:sz w:val="28"/>
          <w:szCs w:val="28"/>
          <w:rPrChange w:id="3316" w:author="吴 珊珊" w:date="2019-10-31T09:53:00Z">
            <w:rPr/>
          </w:rPrChange>
        </w:rPr>
      </w:pPr>
      <w:r w:rsidRPr="004C0492">
        <w:rPr>
          <w:rFonts w:hint="eastAsia"/>
          <w:sz w:val="28"/>
          <w:szCs w:val="28"/>
          <w:rPrChange w:id="3317" w:author="吴 珊珊" w:date="2019-10-31T09:53:00Z">
            <w:rPr>
              <w:rFonts w:hint="eastAsia"/>
            </w:rPr>
          </w:rPrChange>
        </w:rPr>
        <w:t>提供三方通话快捷</w:t>
      </w:r>
      <w:del w:id="3318" w:author="吴 珊珊" w:date="2019-10-30T17:41:00Z">
        <w:r w:rsidRPr="004C0492" w:rsidDel="00370977">
          <w:rPr>
            <w:rFonts w:hint="eastAsia"/>
            <w:sz w:val="28"/>
            <w:szCs w:val="28"/>
            <w:rPrChange w:id="3319" w:author="吴 珊珊" w:date="2019-10-31T09:53:00Z">
              <w:rPr>
                <w:rFonts w:hint="eastAsia"/>
              </w:rPr>
            </w:rPrChange>
          </w:rPr>
          <w:delText>开始</w:delText>
        </w:r>
      </w:del>
      <w:r w:rsidRPr="004C0492">
        <w:rPr>
          <w:rFonts w:hint="eastAsia"/>
          <w:sz w:val="28"/>
          <w:szCs w:val="28"/>
          <w:rPrChange w:id="3320" w:author="吴 珊珊" w:date="2019-10-31T09:53:00Z">
            <w:rPr>
              <w:rFonts w:hint="eastAsia"/>
            </w:rPr>
          </w:rPrChange>
        </w:rPr>
        <w:t>方式，并记录三方通话</w:t>
      </w:r>
      <w:ins w:id="3321" w:author="吴 珊珊" w:date="2019-10-30T17:41:00Z">
        <w:r w:rsidR="00370977" w:rsidRPr="004C0492">
          <w:rPr>
            <w:rFonts w:hint="eastAsia"/>
            <w:sz w:val="28"/>
            <w:szCs w:val="28"/>
            <w:rPrChange w:id="3322" w:author="吴 珊珊" w:date="2019-10-31T09:53:00Z">
              <w:rPr>
                <w:rFonts w:hint="eastAsia"/>
              </w:rPr>
            </w:rPrChange>
          </w:rPr>
          <w:t>结果</w:t>
        </w:r>
      </w:ins>
      <w:r w:rsidRPr="004C0492">
        <w:rPr>
          <w:rFonts w:hint="eastAsia"/>
          <w:sz w:val="28"/>
          <w:szCs w:val="28"/>
          <w:rPrChange w:id="3323" w:author="吴 珊珊" w:date="2019-10-31T09:53:00Z">
            <w:rPr>
              <w:rFonts w:hint="eastAsia"/>
            </w:rPr>
          </w:rPrChange>
        </w:rPr>
        <w:t>信息，</w:t>
      </w:r>
      <w:del w:id="3324" w:author="吴 珊珊" w:date="2019-10-30T17:24:00Z">
        <w:r w:rsidRPr="004C0492" w:rsidDel="00751043">
          <w:rPr>
            <w:rFonts w:hint="eastAsia"/>
            <w:sz w:val="28"/>
            <w:szCs w:val="28"/>
            <w:rPrChange w:id="3325" w:author="吴 珊珊" w:date="2019-10-31T09:53:00Z">
              <w:rPr>
                <w:rFonts w:hint="eastAsia"/>
              </w:rPr>
            </w:rPrChange>
          </w:rPr>
          <w:delText>话务员</w:delText>
        </w:r>
      </w:del>
      <w:ins w:id="3326" w:author="吴 珊珊" w:date="2019-10-30T17:24:00Z">
        <w:r w:rsidR="00751043" w:rsidRPr="004C0492">
          <w:rPr>
            <w:rFonts w:hint="eastAsia"/>
            <w:sz w:val="28"/>
            <w:szCs w:val="28"/>
            <w:rPrChange w:id="3327" w:author="吴 珊珊" w:date="2019-10-31T09:53:00Z">
              <w:rPr>
                <w:rFonts w:hint="eastAsia"/>
              </w:rPr>
            </w:rPrChange>
          </w:rPr>
          <w:t>受理人员</w:t>
        </w:r>
      </w:ins>
      <w:r w:rsidRPr="004C0492">
        <w:rPr>
          <w:rFonts w:hint="eastAsia"/>
          <w:sz w:val="28"/>
          <w:szCs w:val="28"/>
          <w:rPrChange w:id="3328" w:author="吴 珊珊" w:date="2019-10-31T09:53:00Z">
            <w:rPr>
              <w:rFonts w:hint="eastAsia"/>
            </w:rPr>
          </w:rPrChange>
        </w:rPr>
        <w:t>可以点击添加三方通话</w:t>
      </w:r>
      <w:del w:id="3329" w:author="吴 珊珊" w:date="2019-10-30T17:41:00Z">
        <w:r w:rsidRPr="004C0492" w:rsidDel="00370977">
          <w:rPr>
            <w:rFonts w:hint="eastAsia"/>
            <w:sz w:val="28"/>
            <w:szCs w:val="28"/>
            <w:rPrChange w:id="3330" w:author="吴 珊珊" w:date="2019-10-31T09:53:00Z">
              <w:rPr>
                <w:rFonts w:hint="eastAsia"/>
              </w:rPr>
            </w:rPrChange>
          </w:rPr>
          <w:delText>链接</w:delText>
        </w:r>
      </w:del>
      <w:r w:rsidRPr="004C0492">
        <w:rPr>
          <w:rFonts w:hint="eastAsia"/>
          <w:sz w:val="28"/>
          <w:szCs w:val="28"/>
          <w:rPrChange w:id="3331" w:author="吴 珊珊" w:date="2019-10-31T09:53:00Z">
            <w:rPr>
              <w:rFonts w:hint="eastAsia"/>
            </w:rPr>
          </w:rPrChange>
        </w:rPr>
        <w:t>，为</w:t>
      </w:r>
      <w:del w:id="3332" w:author="吴 珊珊" w:date="2019-10-30T17:24:00Z">
        <w:r w:rsidRPr="004C0492" w:rsidDel="00751043">
          <w:rPr>
            <w:rFonts w:hint="eastAsia"/>
            <w:sz w:val="28"/>
            <w:szCs w:val="28"/>
            <w:rPrChange w:id="3333" w:author="吴 珊珊" w:date="2019-10-31T09:53:00Z">
              <w:rPr>
                <w:rFonts w:hint="eastAsia"/>
              </w:rPr>
            </w:rPrChange>
          </w:rPr>
          <w:delText>话务员</w:delText>
        </w:r>
      </w:del>
      <w:ins w:id="3334" w:author="吴 珊珊" w:date="2019-10-30T17:24:00Z">
        <w:r w:rsidR="00751043" w:rsidRPr="004C0492">
          <w:rPr>
            <w:rFonts w:hint="eastAsia"/>
            <w:sz w:val="28"/>
            <w:szCs w:val="28"/>
            <w:rPrChange w:id="3335" w:author="吴 珊珊" w:date="2019-10-31T09:53:00Z">
              <w:rPr>
                <w:rFonts w:hint="eastAsia"/>
              </w:rPr>
            </w:rPrChange>
          </w:rPr>
          <w:t>受理人员</w:t>
        </w:r>
      </w:ins>
      <w:r w:rsidRPr="004C0492">
        <w:rPr>
          <w:rFonts w:hint="eastAsia"/>
          <w:sz w:val="28"/>
          <w:szCs w:val="28"/>
          <w:rPrChange w:id="3336" w:author="吴 珊珊" w:date="2019-10-31T09:53:00Z">
            <w:rPr>
              <w:rFonts w:hint="eastAsia"/>
            </w:rPr>
          </w:rPrChange>
        </w:rPr>
        <w:t>提供三方通话联系单位选择和查询，查询单位后可以直接拨号，并记录三方通话是否接通、联系结果是否满意。</w:t>
      </w:r>
    </w:p>
    <w:p w14:paraId="4036BA36" w14:textId="54F00C79" w:rsidR="001330E1" w:rsidRPr="001330E1" w:rsidRDefault="00C252B2" w:rsidP="001330E1">
      <w:pPr>
        <w:ind w:firstLine="560"/>
        <w:rPr>
          <w:ins w:id="3337" w:author="吴 珊珊" w:date="2019-10-31T14:16:00Z"/>
          <w:rFonts w:hint="eastAsia"/>
          <w:sz w:val="28"/>
          <w:szCs w:val="28"/>
          <w:rPrChange w:id="3338" w:author="吴 珊珊" w:date="2019-10-31T14:17:00Z">
            <w:rPr>
              <w:ins w:id="3339" w:author="吴 珊珊" w:date="2019-10-31T14:16:00Z"/>
              <w:rFonts w:hint="eastAsia"/>
            </w:rPr>
          </w:rPrChange>
        </w:rPr>
        <w:pPrChange w:id="3340" w:author="吴 珊珊" w:date="2019-10-31T14:17:00Z">
          <w:pPr>
            <w:pStyle w:val="5"/>
            <w:numPr>
              <w:ilvl w:val="4"/>
              <w:numId w:val="8"/>
            </w:numPr>
            <w:ind w:left="992" w:hanging="992"/>
          </w:pPr>
        </w:pPrChange>
      </w:pPr>
      <w:r w:rsidRPr="004C0492">
        <w:rPr>
          <w:rFonts w:hint="eastAsia"/>
          <w:sz w:val="28"/>
          <w:szCs w:val="28"/>
          <w:rPrChange w:id="3341" w:author="吴 珊珊" w:date="2019-10-31T09:53:00Z">
            <w:rPr>
              <w:rFonts w:hint="eastAsia"/>
            </w:rPr>
          </w:rPrChange>
        </w:rPr>
        <w:t>每个工单支持多个三方通话</w:t>
      </w:r>
      <w:ins w:id="3342" w:author="吴 珊珊" w:date="2019-10-30T17:42:00Z">
        <w:r w:rsidR="00133C6C" w:rsidRPr="004C0492">
          <w:rPr>
            <w:rFonts w:hint="eastAsia"/>
            <w:sz w:val="28"/>
            <w:szCs w:val="28"/>
            <w:rPrChange w:id="3343" w:author="吴 珊珊" w:date="2019-10-31T09:53:00Z">
              <w:rPr>
                <w:rFonts w:hint="eastAsia"/>
              </w:rPr>
            </w:rPrChange>
          </w:rPr>
          <w:t>，并记录满意度信息</w:t>
        </w:r>
      </w:ins>
      <w:ins w:id="3344" w:author="吴 珊珊" w:date="2019-10-31T14:17:00Z">
        <w:r w:rsidR="001330E1">
          <w:rPr>
            <w:rFonts w:hint="eastAsia"/>
            <w:sz w:val="28"/>
            <w:szCs w:val="28"/>
          </w:rPr>
          <w:t>。</w:t>
        </w:r>
      </w:ins>
      <w:del w:id="3345" w:author="吴 珊珊" w:date="2019-10-31T14:17:00Z">
        <w:r w:rsidRPr="004C0492" w:rsidDel="001330E1">
          <w:rPr>
            <w:rFonts w:hint="eastAsia"/>
            <w:sz w:val="28"/>
            <w:szCs w:val="28"/>
            <w:rPrChange w:id="3346" w:author="吴 珊珊" w:date="2019-10-31T09:53:00Z">
              <w:rPr>
                <w:rFonts w:hint="eastAsia"/>
              </w:rPr>
            </w:rPrChange>
          </w:rPr>
          <w:delText>。</w:delText>
        </w:r>
      </w:del>
    </w:p>
    <w:p w14:paraId="10DB180F" w14:textId="3E406602" w:rsidR="001330E1" w:rsidRPr="004C0492" w:rsidDel="001330E1" w:rsidRDefault="001330E1" w:rsidP="00A2518F">
      <w:pPr>
        <w:ind w:firstLine="560"/>
        <w:rPr>
          <w:ins w:id="3347" w:author="吴 珊珊" w:date="2019-10-30T17:41:00Z"/>
          <w:del w:id="3348" w:author="吴 珊珊" w:date="2019-10-31T14:17:00Z"/>
          <w:rFonts w:hint="eastAsia"/>
          <w:sz w:val="28"/>
          <w:szCs w:val="28"/>
          <w:rPrChange w:id="3349" w:author="吴 珊珊" w:date="2019-10-31T09:53:00Z">
            <w:rPr>
              <w:ins w:id="3350" w:author="吴 珊珊" w:date="2019-10-30T17:41:00Z"/>
              <w:del w:id="3351" w:author="吴 珊珊" w:date="2019-10-31T14:17:00Z"/>
            </w:rPr>
          </w:rPrChange>
        </w:rPr>
      </w:pPr>
    </w:p>
    <w:p w14:paraId="10562EC1" w14:textId="7003678B" w:rsidR="00370977" w:rsidRPr="004C0492" w:rsidDel="00370977" w:rsidRDefault="00370977" w:rsidP="00A2518F">
      <w:pPr>
        <w:ind w:firstLine="560"/>
        <w:rPr>
          <w:del w:id="3352" w:author="吴 珊珊" w:date="2019-10-30T17:41:00Z"/>
          <w:sz w:val="28"/>
          <w:szCs w:val="28"/>
          <w:rPrChange w:id="3353" w:author="吴 珊珊" w:date="2019-10-31T09:53:00Z">
            <w:rPr>
              <w:del w:id="3354" w:author="吴 珊珊" w:date="2019-10-30T17:41:00Z"/>
            </w:rPr>
          </w:rPrChange>
        </w:rPr>
      </w:pPr>
    </w:p>
    <w:p w14:paraId="37C736C0" w14:textId="47CF791B" w:rsidR="007F53C5" w:rsidRPr="004C0492" w:rsidRDefault="007F53C5">
      <w:pPr>
        <w:pStyle w:val="4"/>
        <w:numPr>
          <w:ilvl w:val="3"/>
          <w:numId w:val="8"/>
        </w:numPr>
        <w:ind w:firstLineChars="0"/>
        <w:rPr>
          <w:rPrChange w:id="3355" w:author="吴 珊珊" w:date="2019-10-31T09:53:00Z">
            <w:rPr/>
          </w:rPrChange>
        </w:rPr>
        <w:pPrChange w:id="3356" w:author="吴 珊珊" w:date="2019-10-29T11:05:00Z">
          <w:pPr>
            <w:pStyle w:val="a6"/>
            <w:numPr>
              <w:ilvl w:val="3"/>
              <w:numId w:val="1"/>
            </w:numPr>
            <w:ind w:left="1440" w:firstLineChars="0" w:hanging="1440"/>
            <w:outlineLvl w:val="4"/>
          </w:pPr>
        </w:pPrChange>
      </w:pPr>
      <w:r w:rsidRPr="004C0492">
        <w:rPr>
          <w:rFonts w:hint="eastAsia"/>
          <w:rPrChange w:id="3357" w:author="吴 珊珊" w:date="2019-10-31T09:53:00Z">
            <w:rPr>
              <w:rFonts w:hint="eastAsia"/>
            </w:rPr>
          </w:rPrChange>
        </w:rPr>
        <w:t>工单</w:t>
      </w:r>
      <w:del w:id="3358" w:author="吴 珊珊" w:date="2019-10-30T17:43:00Z">
        <w:r w:rsidRPr="004C0492" w:rsidDel="000E18E4">
          <w:rPr>
            <w:rFonts w:hint="eastAsia"/>
            <w:rPrChange w:id="3359" w:author="吴 珊珊" w:date="2019-10-31T09:53:00Z">
              <w:rPr>
                <w:rFonts w:hint="eastAsia"/>
              </w:rPr>
            </w:rPrChange>
          </w:rPr>
          <w:delText>保存</w:delText>
        </w:r>
      </w:del>
      <w:ins w:id="3360" w:author="吴 珊珊" w:date="2019-10-30T17:43:00Z">
        <w:r w:rsidR="000E18E4" w:rsidRPr="004C0492">
          <w:rPr>
            <w:rFonts w:hint="eastAsia"/>
            <w:rPrChange w:id="3361" w:author="吴 珊珊" w:date="2019-10-31T09:53:00Z">
              <w:rPr>
                <w:rFonts w:hint="eastAsia"/>
              </w:rPr>
            </w:rPrChange>
          </w:rPr>
          <w:t>保存提交操作</w:t>
        </w:r>
      </w:ins>
    </w:p>
    <w:p w14:paraId="7D65D28D" w14:textId="5ED492E9" w:rsidR="000E18E4" w:rsidRPr="004C0492" w:rsidRDefault="000E18E4" w:rsidP="007F53C5">
      <w:pPr>
        <w:ind w:firstLine="560"/>
        <w:rPr>
          <w:ins w:id="3362" w:author="吴 珊珊" w:date="2019-10-30T17:43:00Z"/>
          <w:sz w:val="28"/>
          <w:szCs w:val="28"/>
          <w:rPrChange w:id="3363" w:author="吴 珊珊" w:date="2019-10-31T09:53:00Z">
            <w:rPr>
              <w:ins w:id="3364" w:author="吴 珊珊" w:date="2019-10-30T17:43:00Z"/>
            </w:rPr>
          </w:rPrChange>
        </w:rPr>
      </w:pPr>
      <w:ins w:id="3365" w:author="吴 珊珊" w:date="2019-10-30T17:43:00Z">
        <w:r w:rsidRPr="004C0492">
          <w:rPr>
            <w:sz w:val="28"/>
            <w:szCs w:val="28"/>
            <w:rPrChange w:id="3366" w:author="吴 珊珊" w:date="2019-10-31T09:53:00Z">
              <w:rPr/>
            </w:rPrChange>
          </w:rPr>
          <w:t>根据工单的办理类型不同</w:t>
        </w:r>
        <w:r w:rsidRPr="004C0492">
          <w:rPr>
            <w:rFonts w:hint="eastAsia"/>
            <w:sz w:val="28"/>
            <w:szCs w:val="28"/>
            <w:rPrChange w:id="3367" w:author="吴 珊珊" w:date="2019-10-31T09:53:00Z">
              <w:rPr>
                <w:rFonts w:hint="eastAsia"/>
              </w:rPr>
            </w:rPrChange>
          </w:rPr>
          <w:t>，</w:t>
        </w:r>
        <w:r w:rsidRPr="004C0492">
          <w:rPr>
            <w:sz w:val="28"/>
            <w:szCs w:val="28"/>
            <w:rPrChange w:id="3368" w:author="吴 珊珊" w:date="2019-10-31T09:53:00Z">
              <w:rPr/>
            </w:rPrChange>
          </w:rPr>
          <w:t>系统可提供三种</w:t>
        </w:r>
      </w:ins>
      <w:ins w:id="3369" w:author="吴 珊珊" w:date="2019-10-30T17:44:00Z">
        <w:r w:rsidRPr="004C0492">
          <w:rPr>
            <w:sz w:val="28"/>
            <w:szCs w:val="28"/>
            <w:rPrChange w:id="3370" w:author="吴 珊珊" w:date="2019-10-31T09:53:00Z">
              <w:rPr/>
            </w:rPrChange>
          </w:rPr>
          <w:t>保存提交功能</w:t>
        </w:r>
        <w:r w:rsidRPr="004C0492">
          <w:rPr>
            <w:rFonts w:hint="eastAsia"/>
            <w:sz w:val="28"/>
            <w:szCs w:val="28"/>
            <w:rPrChange w:id="3371" w:author="吴 珊珊" w:date="2019-10-31T09:53:00Z">
              <w:rPr>
                <w:rFonts w:hint="eastAsia"/>
              </w:rPr>
            </w:rPrChange>
          </w:rPr>
          <w:t>，</w:t>
        </w:r>
        <w:r w:rsidRPr="004C0492">
          <w:rPr>
            <w:sz w:val="28"/>
            <w:szCs w:val="28"/>
            <w:rPrChange w:id="3372" w:author="吴 珊珊" w:date="2019-10-31T09:53:00Z">
              <w:rPr/>
            </w:rPrChange>
          </w:rPr>
          <w:t>保存</w:t>
        </w:r>
        <w:r w:rsidRPr="004C0492">
          <w:rPr>
            <w:rFonts w:hint="eastAsia"/>
            <w:sz w:val="28"/>
            <w:szCs w:val="28"/>
            <w:rPrChange w:id="3373" w:author="吴 珊珊" w:date="2019-10-31T09:53:00Z">
              <w:rPr>
                <w:rFonts w:hint="eastAsia"/>
              </w:rPr>
            </w:rPrChange>
          </w:rPr>
          <w:t>、</w:t>
        </w:r>
        <w:r w:rsidRPr="004C0492">
          <w:rPr>
            <w:sz w:val="28"/>
            <w:szCs w:val="28"/>
            <w:rPrChange w:id="3374" w:author="吴 珊珊" w:date="2019-10-31T09:53:00Z">
              <w:rPr/>
            </w:rPrChange>
          </w:rPr>
          <w:t>保存并提交</w:t>
        </w:r>
        <w:r w:rsidRPr="004C0492">
          <w:rPr>
            <w:rFonts w:hint="eastAsia"/>
            <w:sz w:val="28"/>
            <w:szCs w:val="28"/>
            <w:rPrChange w:id="3375" w:author="吴 珊珊" w:date="2019-10-31T09:53:00Z">
              <w:rPr>
                <w:rFonts w:hint="eastAsia"/>
              </w:rPr>
            </w:rPrChange>
          </w:rPr>
          <w:t>和保存并转办理单位。</w:t>
        </w:r>
      </w:ins>
    </w:p>
    <w:p w14:paraId="2B3D4154" w14:textId="5CF4FDA4" w:rsidR="000E18E4" w:rsidRPr="004C0492" w:rsidRDefault="000E18E4" w:rsidP="007F53C5">
      <w:pPr>
        <w:ind w:firstLine="560"/>
        <w:rPr>
          <w:ins w:id="3376" w:author="吴 珊珊" w:date="2019-10-30T17:45:00Z"/>
          <w:sz w:val="28"/>
          <w:szCs w:val="28"/>
          <w:rPrChange w:id="3377" w:author="吴 珊珊" w:date="2019-10-31T09:53:00Z">
            <w:rPr>
              <w:ins w:id="3378" w:author="吴 珊珊" w:date="2019-10-30T17:45:00Z"/>
            </w:rPr>
          </w:rPrChange>
        </w:rPr>
      </w:pPr>
      <w:ins w:id="3379" w:author="吴 珊珊" w:date="2019-10-30T17:44:00Z">
        <w:r w:rsidRPr="004C0492">
          <w:rPr>
            <w:rFonts w:hint="eastAsia"/>
            <w:sz w:val="28"/>
            <w:szCs w:val="28"/>
            <w:rPrChange w:id="3380" w:author="吴 珊珊" w:date="2019-10-31T09:53:00Z">
              <w:rPr>
                <w:rFonts w:hint="eastAsia"/>
              </w:rPr>
            </w:rPrChange>
          </w:rPr>
          <w:t>1</w:t>
        </w:r>
        <w:r w:rsidRPr="004C0492">
          <w:rPr>
            <w:rFonts w:hint="eastAsia"/>
            <w:sz w:val="28"/>
            <w:szCs w:val="28"/>
            <w:rPrChange w:id="3381" w:author="吴 珊珊" w:date="2019-10-31T09:53:00Z">
              <w:rPr>
                <w:rFonts w:hint="eastAsia"/>
              </w:rPr>
            </w:rPrChange>
          </w:rPr>
          <w:t>）</w:t>
        </w:r>
      </w:ins>
      <w:ins w:id="3382" w:author="吴 珊珊" w:date="2019-10-30T17:46:00Z">
        <w:r w:rsidRPr="004C0492">
          <w:rPr>
            <w:rFonts w:hint="eastAsia"/>
            <w:sz w:val="28"/>
            <w:szCs w:val="28"/>
            <w:rPrChange w:id="3383" w:author="吴 珊珊" w:date="2019-10-31T09:53:00Z">
              <w:rPr>
                <w:rFonts w:hint="eastAsia"/>
              </w:rPr>
            </w:rPrChange>
          </w:rPr>
          <w:t>保存按钮：</w:t>
        </w:r>
      </w:ins>
      <w:ins w:id="3384" w:author="吴 珊珊" w:date="2019-10-30T17:44:00Z">
        <w:r w:rsidRPr="004C0492">
          <w:rPr>
            <w:rFonts w:hint="eastAsia"/>
            <w:sz w:val="28"/>
            <w:szCs w:val="28"/>
            <w:rPrChange w:id="3385" w:author="吴 珊珊" w:date="2019-10-31T09:53:00Z">
              <w:rPr>
                <w:rFonts w:hint="eastAsia"/>
              </w:rPr>
            </w:rPrChange>
          </w:rPr>
          <w:t>若受理人员当前工单</w:t>
        </w:r>
      </w:ins>
      <w:ins w:id="3386" w:author="吴 珊珊" w:date="2019-10-30T17:45:00Z">
        <w:r w:rsidRPr="004C0492">
          <w:rPr>
            <w:rFonts w:hint="eastAsia"/>
            <w:sz w:val="28"/>
            <w:szCs w:val="28"/>
            <w:rPrChange w:id="3387" w:author="吴 珊珊" w:date="2019-10-31T09:53:00Z">
              <w:rPr>
                <w:rFonts w:hint="eastAsia"/>
              </w:rPr>
            </w:rPrChange>
          </w:rPr>
          <w:t>未记录完成，可点击“保存”按钮，此时工单信息保存至“待办事宜”中，可后续调整后再提交。</w:t>
        </w:r>
      </w:ins>
    </w:p>
    <w:p w14:paraId="41E99385" w14:textId="77777777" w:rsidR="000E18E4" w:rsidRPr="004C0492" w:rsidRDefault="000E18E4" w:rsidP="007F53C5">
      <w:pPr>
        <w:ind w:firstLine="560"/>
        <w:rPr>
          <w:ins w:id="3388" w:author="吴 珊珊" w:date="2019-10-30T17:46:00Z"/>
          <w:sz w:val="28"/>
          <w:szCs w:val="28"/>
          <w:rPrChange w:id="3389" w:author="吴 珊珊" w:date="2019-10-31T09:53:00Z">
            <w:rPr>
              <w:ins w:id="3390" w:author="吴 珊珊" w:date="2019-10-30T17:46:00Z"/>
            </w:rPr>
          </w:rPrChange>
        </w:rPr>
      </w:pPr>
      <w:ins w:id="3391" w:author="吴 珊珊" w:date="2019-10-30T17:45:00Z">
        <w:r w:rsidRPr="004C0492">
          <w:rPr>
            <w:sz w:val="28"/>
            <w:szCs w:val="28"/>
            <w:rPrChange w:id="3392" w:author="吴 珊珊" w:date="2019-10-31T09:53:00Z">
              <w:rPr/>
            </w:rPrChange>
          </w:rPr>
          <w:t>2</w:t>
        </w:r>
        <w:r w:rsidRPr="004C0492">
          <w:rPr>
            <w:rFonts w:hint="eastAsia"/>
            <w:sz w:val="28"/>
            <w:szCs w:val="28"/>
            <w:rPrChange w:id="3393" w:author="吴 珊珊" w:date="2019-10-31T09:53:00Z">
              <w:rPr>
                <w:rFonts w:hint="eastAsia"/>
              </w:rPr>
            </w:rPrChange>
          </w:rPr>
          <w:t>）</w:t>
        </w:r>
      </w:ins>
      <w:ins w:id="3394" w:author="吴 珊珊" w:date="2019-10-30T17:46:00Z">
        <w:r w:rsidRPr="004C0492">
          <w:rPr>
            <w:rFonts w:hint="eastAsia"/>
            <w:sz w:val="28"/>
            <w:szCs w:val="28"/>
            <w:rPrChange w:id="3395" w:author="吴 珊珊" w:date="2019-10-31T09:53:00Z">
              <w:rPr>
                <w:rFonts w:hint="eastAsia"/>
              </w:rPr>
            </w:rPrChange>
          </w:rPr>
          <w:t>保存并提交按钮</w:t>
        </w:r>
      </w:ins>
    </w:p>
    <w:p w14:paraId="077A1776" w14:textId="2212D461" w:rsidR="000E18E4" w:rsidRPr="004C0492" w:rsidRDefault="000E18E4" w:rsidP="000E18E4">
      <w:pPr>
        <w:ind w:firstLine="560"/>
        <w:rPr>
          <w:ins w:id="3396" w:author="吴 珊珊" w:date="2019-10-30T17:46:00Z"/>
          <w:sz w:val="28"/>
          <w:szCs w:val="28"/>
          <w:rPrChange w:id="3397" w:author="吴 珊珊" w:date="2019-10-31T09:53:00Z">
            <w:rPr>
              <w:ins w:id="3398" w:author="吴 珊珊" w:date="2019-10-30T17:46:00Z"/>
            </w:rPr>
          </w:rPrChange>
        </w:rPr>
      </w:pPr>
      <w:ins w:id="3399" w:author="吴 珊珊" w:date="2019-10-30T17:46:00Z">
        <w:r w:rsidRPr="004C0492">
          <w:rPr>
            <w:rFonts w:hint="eastAsia"/>
            <w:sz w:val="28"/>
            <w:szCs w:val="28"/>
            <w:rPrChange w:id="3400" w:author="吴 珊珊" w:date="2019-10-31T09:53:00Z">
              <w:rPr>
                <w:rFonts w:hint="eastAsia"/>
              </w:rPr>
            </w:rPrChange>
          </w:rPr>
          <w:t>工单类型</w:t>
        </w:r>
        <w:proofErr w:type="gramStart"/>
        <w:r w:rsidRPr="004C0492">
          <w:rPr>
            <w:rFonts w:hint="eastAsia"/>
            <w:sz w:val="28"/>
            <w:szCs w:val="28"/>
            <w:rPrChange w:id="3401" w:author="吴 珊珊" w:date="2019-10-31T09:53:00Z">
              <w:rPr>
                <w:rFonts w:hint="eastAsia"/>
              </w:rPr>
            </w:rPrChange>
          </w:rPr>
          <w:t>为直办时</w:t>
        </w:r>
        <w:proofErr w:type="gramEnd"/>
        <w:r w:rsidRPr="004C0492">
          <w:rPr>
            <w:rFonts w:hint="eastAsia"/>
            <w:sz w:val="28"/>
            <w:szCs w:val="28"/>
            <w:rPrChange w:id="3402" w:author="吴 珊珊" w:date="2019-10-31T09:53:00Z">
              <w:rPr>
                <w:rFonts w:hint="eastAsia"/>
              </w:rPr>
            </w:rPrChange>
          </w:rPr>
          <w:t>，点击“保存并提交”按钮后，当前工单直接办结。</w:t>
        </w:r>
      </w:ins>
    </w:p>
    <w:p w14:paraId="71E2B9E5" w14:textId="033923C8" w:rsidR="000E18E4" w:rsidRPr="004C0492" w:rsidRDefault="000E18E4" w:rsidP="000E18E4">
      <w:pPr>
        <w:ind w:firstLine="560"/>
        <w:rPr>
          <w:ins w:id="3403" w:author="吴 珊珊" w:date="2019-10-30T17:46:00Z"/>
          <w:sz w:val="28"/>
          <w:szCs w:val="28"/>
          <w:rPrChange w:id="3404" w:author="吴 珊珊" w:date="2019-10-31T09:53:00Z">
            <w:rPr>
              <w:ins w:id="3405" w:author="吴 珊珊" w:date="2019-10-30T17:46:00Z"/>
            </w:rPr>
          </w:rPrChange>
        </w:rPr>
      </w:pPr>
      <w:ins w:id="3406" w:author="吴 珊珊" w:date="2019-10-30T17:46:00Z">
        <w:r w:rsidRPr="004C0492">
          <w:rPr>
            <w:rFonts w:hint="eastAsia"/>
            <w:sz w:val="28"/>
            <w:szCs w:val="28"/>
            <w:rPrChange w:id="3407" w:author="吴 珊珊" w:date="2019-10-31T09:53:00Z">
              <w:rPr>
                <w:rFonts w:hint="eastAsia"/>
              </w:rPr>
            </w:rPrChange>
          </w:rPr>
          <w:t>工单类型为转办时，</w:t>
        </w:r>
      </w:ins>
      <w:ins w:id="3408" w:author="吴 珊珊" w:date="2019-10-30T17:47:00Z">
        <w:r w:rsidRPr="004C0492">
          <w:rPr>
            <w:rFonts w:hint="eastAsia"/>
            <w:sz w:val="28"/>
            <w:szCs w:val="28"/>
            <w:rPrChange w:id="3409" w:author="吴 珊珊" w:date="2019-10-31T09:53:00Z">
              <w:rPr>
                <w:rFonts w:hint="eastAsia"/>
              </w:rPr>
            </w:rPrChange>
          </w:rPr>
          <w:t>点击“保存并提交”按钮后，当前工单</w:t>
        </w:r>
      </w:ins>
      <w:ins w:id="3410" w:author="吴 珊珊" w:date="2019-10-30T17:46:00Z">
        <w:r w:rsidRPr="004C0492">
          <w:rPr>
            <w:rFonts w:hint="eastAsia"/>
            <w:sz w:val="28"/>
            <w:szCs w:val="28"/>
            <w:rPrChange w:id="3411" w:author="吴 珊珊" w:date="2019-10-31T09:53:00Z">
              <w:rPr>
                <w:rFonts w:hint="eastAsia"/>
              </w:rPr>
            </w:rPrChange>
          </w:rPr>
          <w:t>将提交到转办系统</w:t>
        </w:r>
      </w:ins>
      <w:ins w:id="3412" w:author="吴 珊珊" w:date="2019-10-30T17:47:00Z">
        <w:r w:rsidR="00A22DF5" w:rsidRPr="004C0492">
          <w:rPr>
            <w:rFonts w:hint="eastAsia"/>
            <w:sz w:val="28"/>
            <w:szCs w:val="28"/>
            <w:rPrChange w:id="3413" w:author="吴 珊珊" w:date="2019-10-31T09:53:00Z">
              <w:rPr>
                <w:rFonts w:hint="eastAsia"/>
              </w:rPr>
            </w:rPrChange>
          </w:rPr>
          <w:t>中</w:t>
        </w:r>
      </w:ins>
      <w:ins w:id="3414" w:author="吴 珊珊" w:date="2019-10-30T17:46:00Z">
        <w:r w:rsidRPr="004C0492">
          <w:rPr>
            <w:rFonts w:hint="eastAsia"/>
            <w:sz w:val="28"/>
            <w:szCs w:val="28"/>
            <w:rPrChange w:id="3415" w:author="吴 珊珊" w:date="2019-10-31T09:53:00Z">
              <w:rPr>
                <w:rFonts w:hint="eastAsia"/>
              </w:rPr>
            </w:rPrChange>
          </w:rPr>
          <w:t>，由转办人员</w:t>
        </w:r>
      </w:ins>
      <w:ins w:id="3416" w:author="吴 珊珊" w:date="2019-10-30T17:47:00Z">
        <w:r w:rsidR="00A22DF5" w:rsidRPr="004C0492">
          <w:rPr>
            <w:rFonts w:hint="eastAsia"/>
            <w:sz w:val="28"/>
            <w:szCs w:val="28"/>
            <w:rPrChange w:id="3417" w:author="吴 珊珊" w:date="2019-10-31T09:53:00Z">
              <w:rPr>
                <w:rFonts w:hint="eastAsia"/>
              </w:rPr>
            </w:rPrChange>
          </w:rPr>
          <w:t>获取后再</w:t>
        </w:r>
      </w:ins>
      <w:ins w:id="3418" w:author="吴 珊珊" w:date="2019-10-30T17:46:00Z">
        <w:r w:rsidRPr="004C0492">
          <w:rPr>
            <w:rFonts w:hint="eastAsia"/>
            <w:sz w:val="28"/>
            <w:szCs w:val="28"/>
            <w:rPrChange w:id="3419" w:author="吴 珊珊" w:date="2019-10-31T09:53:00Z">
              <w:rPr>
                <w:rFonts w:hint="eastAsia"/>
              </w:rPr>
            </w:rPrChange>
          </w:rPr>
          <w:t>处理。</w:t>
        </w:r>
      </w:ins>
    </w:p>
    <w:p w14:paraId="7AAA2F6F" w14:textId="77777777" w:rsidR="00A22DF5" w:rsidRPr="001330E1" w:rsidRDefault="000E18E4" w:rsidP="000E18E4">
      <w:pPr>
        <w:ind w:firstLine="560"/>
        <w:rPr>
          <w:ins w:id="3420" w:author="吴 珊珊" w:date="2019-10-30T17:48:00Z"/>
          <w:color w:val="000000" w:themeColor="text1"/>
          <w:sz w:val="28"/>
          <w:szCs w:val="28"/>
          <w:rPrChange w:id="3421" w:author="吴 珊珊" w:date="2019-10-31T14:15:00Z">
            <w:rPr>
              <w:ins w:id="3422" w:author="吴 珊珊" w:date="2019-10-30T17:48:00Z"/>
            </w:rPr>
          </w:rPrChange>
        </w:rPr>
      </w:pPr>
      <w:ins w:id="3423" w:author="吴 珊珊" w:date="2019-10-30T17:46:00Z">
        <w:r w:rsidRPr="001330E1">
          <w:rPr>
            <w:rFonts w:hint="eastAsia"/>
            <w:color w:val="000000" w:themeColor="text1"/>
            <w:sz w:val="28"/>
            <w:szCs w:val="28"/>
            <w:rPrChange w:id="3424" w:author="吴 珊珊" w:date="2019-10-31T14:15:00Z">
              <w:rPr>
                <w:rFonts w:hint="eastAsia"/>
              </w:rPr>
            </w:rPrChange>
          </w:rPr>
          <w:t>工单类型为催办时，</w:t>
        </w:r>
      </w:ins>
      <w:ins w:id="3425" w:author="吴 珊珊" w:date="2019-10-30T17:47:00Z">
        <w:r w:rsidR="00A22DF5" w:rsidRPr="001330E1">
          <w:rPr>
            <w:rFonts w:hint="eastAsia"/>
            <w:color w:val="000000" w:themeColor="text1"/>
            <w:sz w:val="28"/>
            <w:szCs w:val="28"/>
            <w:rPrChange w:id="3426" w:author="吴 珊珊" w:date="2019-10-31T14:15:00Z">
              <w:rPr>
                <w:rFonts w:hint="eastAsia"/>
              </w:rPr>
            </w:rPrChange>
          </w:rPr>
          <w:t>点击“保存并提交”按钮后，当前工单将提交到转办系统中，由转办</w:t>
        </w:r>
      </w:ins>
      <w:ins w:id="3427" w:author="吴 珊珊" w:date="2019-10-30T17:48:00Z">
        <w:r w:rsidR="00A22DF5" w:rsidRPr="001330E1">
          <w:rPr>
            <w:rFonts w:hint="eastAsia"/>
            <w:color w:val="000000" w:themeColor="text1"/>
            <w:sz w:val="28"/>
            <w:szCs w:val="28"/>
            <w:rPrChange w:id="3428" w:author="吴 珊珊" w:date="2019-10-31T14:15:00Z">
              <w:rPr>
                <w:rFonts w:hint="eastAsia"/>
              </w:rPr>
            </w:rPrChange>
          </w:rPr>
          <w:t>人员处理</w:t>
        </w:r>
      </w:ins>
      <w:ins w:id="3429" w:author="吴 珊珊" w:date="2019-10-30T17:46:00Z">
        <w:r w:rsidRPr="001330E1">
          <w:rPr>
            <w:rFonts w:hint="eastAsia"/>
            <w:color w:val="000000" w:themeColor="text1"/>
            <w:sz w:val="28"/>
            <w:szCs w:val="28"/>
            <w:rPrChange w:id="3430" w:author="吴 珊珊" w:date="2019-10-31T14:15:00Z">
              <w:rPr>
                <w:rFonts w:hint="eastAsia"/>
              </w:rPr>
            </w:rPrChange>
          </w:rPr>
          <w:t>。</w:t>
        </w:r>
      </w:ins>
    </w:p>
    <w:p w14:paraId="098A0D09" w14:textId="77777777" w:rsidR="00A22DF5" w:rsidRPr="004C0492" w:rsidRDefault="00A22DF5" w:rsidP="000E18E4">
      <w:pPr>
        <w:ind w:firstLine="560"/>
        <w:rPr>
          <w:ins w:id="3431" w:author="吴 珊珊" w:date="2019-10-30T17:52:00Z"/>
          <w:sz w:val="28"/>
          <w:szCs w:val="28"/>
          <w:rPrChange w:id="3432" w:author="吴 珊珊" w:date="2019-10-31T09:53:00Z">
            <w:rPr>
              <w:ins w:id="3433" w:author="吴 珊珊" w:date="2019-10-30T17:52:00Z"/>
            </w:rPr>
          </w:rPrChange>
        </w:rPr>
      </w:pPr>
      <w:ins w:id="3434" w:author="吴 珊珊" w:date="2019-10-30T17:49:00Z">
        <w:r w:rsidRPr="005F4F3A">
          <w:rPr>
            <w:color w:val="FF0000"/>
            <w:sz w:val="28"/>
            <w:szCs w:val="28"/>
            <w:rPrChange w:id="3435" w:author="吴 珊珊" w:date="2019-10-31T12:36:00Z">
              <w:rPr/>
            </w:rPrChange>
          </w:rPr>
          <w:t>注</w:t>
        </w:r>
        <w:r w:rsidRPr="005F4F3A">
          <w:rPr>
            <w:rFonts w:hint="eastAsia"/>
            <w:color w:val="FF0000"/>
            <w:sz w:val="28"/>
            <w:szCs w:val="28"/>
            <w:rPrChange w:id="3436" w:author="吴 珊珊" w:date="2019-10-31T12:36:00Z">
              <w:rPr>
                <w:rFonts w:hint="eastAsia"/>
              </w:rPr>
            </w:rPrChange>
          </w:rPr>
          <w:t>：</w:t>
        </w:r>
      </w:ins>
      <w:ins w:id="3437" w:author="吴 珊珊" w:date="2019-10-30T17:48:00Z">
        <w:r w:rsidRPr="005F4F3A">
          <w:rPr>
            <w:color w:val="FF0000"/>
            <w:sz w:val="28"/>
            <w:szCs w:val="28"/>
            <w:rPrChange w:id="3438" w:author="吴 珊珊" w:date="2019-10-31T12:36:00Z">
              <w:rPr/>
            </w:rPrChange>
          </w:rPr>
          <w:t>根据</w:t>
        </w:r>
        <w:r w:rsidRPr="005F4F3A">
          <w:rPr>
            <w:rFonts w:hint="eastAsia"/>
            <w:color w:val="FF0000"/>
            <w:sz w:val="28"/>
            <w:szCs w:val="28"/>
            <w:rPrChange w:id="3439" w:author="吴 珊珊" w:date="2019-10-31T12:36:00Z">
              <w:rPr>
                <w:rFonts w:hint="eastAsia"/>
              </w:rPr>
            </w:rPrChange>
          </w:rPr>
          <w:t>2</w:t>
        </w:r>
        <w:r w:rsidRPr="005F4F3A">
          <w:rPr>
            <w:color w:val="FF0000"/>
            <w:sz w:val="28"/>
            <w:szCs w:val="28"/>
            <w:rPrChange w:id="3440" w:author="吴 珊珊" w:date="2019-10-31T12:36:00Z">
              <w:rPr/>
            </w:rPrChange>
          </w:rPr>
          <w:t>019</w:t>
        </w:r>
        <w:r w:rsidRPr="005F4F3A">
          <w:rPr>
            <w:rFonts w:hint="eastAsia"/>
            <w:color w:val="FF0000"/>
            <w:sz w:val="28"/>
            <w:szCs w:val="28"/>
            <w:rPrChange w:id="3441" w:author="吴 珊珊" w:date="2019-10-31T12:36:00Z">
              <w:rPr>
                <w:rFonts w:hint="eastAsia"/>
              </w:rPr>
            </w:rPrChange>
          </w:rPr>
          <w:t>.</w:t>
        </w:r>
        <w:r w:rsidRPr="005F4F3A">
          <w:rPr>
            <w:color w:val="FF0000"/>
            <w:sz w:val="28"/>
            <w:szCs w:val="28"/>
            <w:rPrChange w:id="3442" w:author="吴 珊珊" w:date="2019-10-31T12:36:00Z">
              <w:rPr/>
            </w:rPrChange>
          </w:rPr>
          <w:t>10.30</w:t>
        </w:r>
        <w:r w:rsidRPr="005F4F3A">
          <w:rPr>
            <w:color w:val="FF0000"/>
            <w:sz w:val="28"/>
            <w:szCs w:val="28"/>
            <w:rPrChange w:id="3443" w:author="吴 珊珊" w:date="2019-10-31T12:36:00Z">
              <w:rPr/>
            </w:rPrChange>
          </w:rPr>
          <w:t>沟通的结果</w:t>
        </w:r>
        <w:r w:rsidRPr="005F4F3A">
          <w:rPr>
            <w:rFonts w:hint="eastAsia"/>
            <w:color w:val="FF0000"/>
            <w:sz w:val="28"/>
            <w:szCs w:val="28"/>
            <w:rPrChange w:id="3444" w:author="吴 珊珊" w:date="2019-10-31T12:36:00Z">
              <w:rPr>
                <w:rFonts w:hint="eastAsia"/>
              </w:rPr>
            </w:rPrChange>
          </w:rPr>
          <w:t>，</w:t>
        </w:r>
      </w:ins>
      <w:ins w:id="3445" w:author="吴 珊珊" w:date="2019-10-30T17:51:00Z">
        <w:r w:rsidRPr="005F4F3A">
          <w:rPr>
            <w:rFonts w:hint="eastAsia"/>
            <w:color w:val="FF0000"/>
            <w:sz w:val="28"/>
            <w:szCs w:val="28"/>
            <w:rPrChange w:id="3446" w:author="吴 珊珊" w:date="2019-10-31T12:36:00Z">
              <w:rPr>
                <w:rFonts w:hint="eastAsia"/>
              </w:rPr>
            </w:rPrChange>
          </w:rPr>
          <w:t>若当前催办工单关联的</w:t>
        </w:r>
      </w:ins>
      <w:ins w:id="3447" w:author="吴 珊珊" w:date="2019-10-30T17:49:00Z">
        <w:r w:rsidRPr="005F4F3A">
          <w:rPr>
            <w:rFonts w:hint="eastAsia"/>
            <w:color w:val="FF0000"/>
            <w:sz w:val="28"/>
            <w:szCs w:val="28"/>
            <w:rPrChange w:id="3448" w:author="吴 珊珊" w:date="2019-10-31T12:36:00Z">
              <w:rPr>
                <w:rFonts w:hint="eastAsia"/>
              </w:rPr>
            </w:rPrChange>
          </w:rPr>
          <w:t>被催办工单已被</w:t>
        </w:r>
      </w:ins>
      <w:ins w:id="3449" w:author="吴 珊珊" w:date="2019-10-30T17:50:00Z">
        <w:r w:rsidRPr="005F4F3A">
          <w:rPr>
            <w:rFonts w:hint="eastAsia"/>
            <w:color w:val="FF0000"/>
            <w:sz w:val="28"/>
            <w:szCs w:val="28"/>
            <w:rPrChange w:id="3450" w:author="吴 珊珊" w:date="2019-10-31T12:36:00Z">
              <w:rPr>
                <w:rFonts w:hint="eastAsia"/>
              </w:rPr>
            </w:rPrChange>
          </w:rPr>
          <w:t>转办人员获取</w:t>
        </w:r>
      </w:ins>
      <w:ins w:id="3451" w:author="吴 珊珊" w:date="2019-10-30T17:51:00Z">
        <w:r w:rsidRPr="005F4F3A">
          <w:rPr>
            <w:rFonts w:hint="eastAsia"/>
            <w:color w:val="FF0000"/>
            <w:sz w:val="28"/>
            <w:szCs w:val="28"/>
            <w:rPrChange w:id="3452" w:author="吴 珊珊" w:date="2019-10-31T12:36:00Z">
              <w:rPr>
                <w:rFonts w:hint="eastAsia"/>
              </w:rPr>
            </w:rPrChange>
          </w:rPr>
          <w:t>转办</w:t>
        </w:r>
      </w:ins>
      <w:ins w:id="3453" w:author="吴 珊珊" w:date="2019-10-30T17:50:00Z">
        <w:r w:rsidRPr="005F4F3A">
          <w:rPr>
            <w:rFonts w:hint="eastAsia"/>
            <w:color w:val="FF0000"/>
            <w:sz w:val="28"/>
            <w:szCs w:val="28"/>
            <w:rPrChange w:id="3454" w:author="吴 珊珊" w:date="2019-10-31T12:36:00Z">
              <w:rPr>
                <w:rFonts w:hint="eastAsia"/>
              </w:rPr>
            </w:rPrChange>
          </w:rPr>
          <w:t>并未办结</w:t>
        </w:r>
      </w:ins>
      <w:ins w:id="3455" w:author="吴 珊珊" w:date="2019-10-30T17:48:00Z">
        <w:r w:rsidRPr="005F4F3A">
          <w:rPr>
            <w:rFonts w:hint="eastAsia"/>
            <w:color w:val="FF0000"/>
            <w:sz w:val="28"/>
            <w:szCs w:val="28"/>
            <w:rPrChange w:id="3456" w:author="吴 珊珊" w:date="2019-10-31T12:36:00Z">
              <w:rPr>
                <w:rFonts w:hint="eastAsia"/>
              </w:rPr>
            </w:rPrChange>
          </w:rPr>
          <w:t>，</w:t>
        </w:r>
      </w:ins>
      <w:ins w:id="3457" w:author="吴 珊珊" w:date="2019-10-30T17:52:00Z">
        <w:r w:rsidRPr="005F4F3A">
          <w:rPr>
            <w:rFonts w:hint="eastAsia"/>
            <w:color w:val="FF0000"/>
            <w:sz w:val="28"/>
            <w:szCs w:val="28"/>
            <w:rPrChange w:id="3458" w:author="吴 珊珊" w:date="2019-10-31T12:36:00Z">
              <w:rPr>
                <w:rFonts w:hint="eastAsia"/>
              </w:rPr>
            </w:rPrChange>
          </w:rPr>
          <w:t>当前</w:t>
        </w:r>
      </w:ins>
      <w:ins w:id="3459" w:author="吴 珊珊" w:date="2019-10-30T17:50:00Z">
        <w:r w:rsidRPr="005F4F3A">
          <w:rPr>
            <w:color w:val="FF0000"/>
            <w:sz w:val="28"/>
            <w:szCs w:val="28"/>
            <w:rPrChange w:id="3460" w:author="吴 珊珊" w:date="2019-10-31T12:36:00Z">
              <w:rPr/>
            </w:rPrChange>
          </w:rPr>
          <w:t>催办工单</w:t>
        </w:r>
      </w:ins>
      <w:ins w:id="3461" w:author="吴 珊珊" w:date="2019-10-30T17:52:00Z">
        <w:r w:rsidRPr="005F4F3A">
          <w:rPr>
            <w:color w:val="FF0000"/>
            <w:sz w:val="28"/>
            <w:szCs w:val="28"/>
            <w:rPrChange w:id="3462" w:author="吴 珊珊" w:date="2019-10-31T12:36:00Z">
              <w:rPr/>
            </w:rPrChange>
          </w:rPr>
          <w:t>提交后</w:t>
        </w:r>
      </w:ins>
      <w:ins w:id="3463" w:author="吴 珊珊" w:date="2019-10-30T17:50:00Z">
        <w:r w:rsidRPr="005F4F3A">
          <w:rPr>
            <w:color w:val="FF0000"/>
            <w:sz w:val="28"/>
            <w:szCs w:val="28"/>
            <w:rPrChange w:id="3464" w:author="吴 珊珊" w:date="2019-10-31T12:36:00Z">
              <w:rPr/>
            </w:rPrChange>
          </w:rPr>
          <w:t>自动显示</w:t>
        </w:r>
        <w:r w:rsidRPr="005F4F3A">
          <w:rPr>
            <w:color w:val="FF0000"/>
            <w:sz w:val="28"/>
            <w:szCs w:val="28"/>
            <w:rPrChange w:id="3465" w:author="吴 珊珊" w:date="2019-10-31T12:36:00Z">
              <w:rPr/>
            </w:rPrChange>
          </w:rPr>
          <w:lastRenderedPageBreak/>
          <w:t>在此转办人员的</w:t>
        </w:r>
        <w:r w:rsidRPr="005F4F3A">
          <w:rPr>
            <w:rFonts w:hint="eastAsia"/>
            <w:color w:val="FF0000"/>
            <w:sz w:val="28"/>
            <w:szCs w:val="28"/>
            <w:rPrChange w:id="3466" w:author="吴 珊珊" w:date="2019-10-31T12:36:00Z">
              <w:rPr>
                <w:rFonts w:hint="eastAsia"/>
              </w:rPr>
            </w:rPrChange>
          </w:rPr>
          <w:t>“催办待处理”列表中，</w:t>
        </w:r>
      </w:ins>
      <w:ins w:id="3467" w:author="吴 珊珊" w:date="2019-10-30T17:51:00Z">
        <w:r w:rsidRPr="005F4F3A">
          <w:rPr>
            <w:rFonts w:hint="eastAsia"/>
            <w:color w:val="FF0000"/>
            <w:sz w:val="28"/>
            <w:szCs w:val="28"/>
            <w:rPrChange w:id="3468" w:author="吴 珊珊" w:date="2019-10-31T12:36:00Z">
              <w:rPr>
                <w:rFonts w:hint="eastAsia"/>
              </w:rPr>
            </w:rPrChange>
          </w:rPr>
          <w:t>由同一个转办人员做相应处理。</w:t>
        </w:r>
      </w:ins>
    </w:p>
    <w:p w14:paraId="3A20C02F" w14:textId="77777777" w:rsidR="00A22DF5" w:rsidRPr="004C0492" w:rsidRDefault="00A22DF5" w:rsidP="000E18E4">
      <w:pPr>
        <w:ind w:firstLine="560"/>
        <w:rPr>
          <w:ins w:id="3469" w:author="吴 珊珊" w:date="2019-10-30T17:52:00Z"/>
          <w:sz w:val="28"/>
          <w:szCs w:val="28"/>
          <w:rPrChange w:id="3470" w:author="吴 珊珊" w:date="2019-10-31T09:53:00Z">
            <w:rPr>
              <w:ins w:id="3471" w:author="吴 珊珊" w:date="2019-10-30T17:52:00Z"/>
            </w:rPr>
          </w:rPrChange>
        </w:rPr>
      </w:pPr>
      <w:ins w:id="3472" w:author="吴 珊珊" w:date="2019-10-30T17:52:00Z">
        <w:r w:rsidRPr="004C0492">
          <w:rPr>
            <w:sz w:val="28"/>
            <w:szCs w:val="28"/>
            <w:rPrChange w:id="3473" w:author="吴 珊珊" w:date="2019-10-31T09:53:00Z">
              <w:rPr/>
            </w:rPrChange>
          </w:rPr>
          <w:t>3</w:t>
        </w:r>
        <w:r w:rsidRPr="004C0492">
          <w:rPr>
            <w:rFonts w:hint="eastAsia"/>
            <w:sz w:val="28"/>
            <w:szCs w:val="28"/>
            <w:rPrChange w:id="3474" w:author="吴 珊珊" w:date="2019-10-31T09:53:00Z">
              <w:rPr>
                <w:rFonts w:hint="eastAsia"/>
              </w:rPr>
            </w:rPrChange>
          </w:rPr>
          <w:t>）</w:t>
        </w:r>
        <w:r w:rsidRPr="004C0492">
          <w:rPr>
            <w:sz w:val="28"/>
            <w:szCs w:val="28"/>
            <w:rPrChange w:id="3475" w:author="吴 珊珊" w:date="2019-10-31T09:53:00Z">
              <w:rPr/>
            </w:rPrChange>
          </w:rPr>
          <w:t>保存并转办理单位按钮</w:t>
        </w:r>
      </w:ins>
    </w:p>
    <w:p w14:paraId="1E9FA086" w14:textId="74EEC2A1" w:rsidR="00A22DF5" w:rsidRPr="004C0492" w:rsidRDefault="00A22DF5" w:rsidP="00A22DF5">
      <w:pPr>
        <w:ind w:firstLine="560"/>
        <w:rPr>
          <w:ins w:id="3476" w:author="吴 珊珊" w:date="2019-10-30T17:53:00Z"/>
          <w:sz w:val="28"/>
          <w:szCs w:val="28"/>
          <w:rPrChange w:id="3477" w:author="吴 珊珊" w:date="2019-10-31T09:53:00Z">
            <w:rPr>
              <w:ins w:id="3478" w:author="吴 珊珊" w:date="2019-10-30T17:53:00Z"/>
            </w:rPr>
          </w:rPrChange>
        </w:rPr>
      </w:pPr>
      <w:ins w:id="3479" w:author="吴 珊珊" w:date="2019-10-30T17:53:00Z">
        <w:r w:rsidRPr="001330E1">
          <w:rPr>
            <w:rFonts w:hint="eastAsia"/>
            <w:sz w:val="28"/>
            <w:szCs w:val="28"/>
            <w:rPrChange w:id="3480" w:author="吴 珊珊" w:date="2019-10-31T14:16:00Z">
              <w:rPr>
                <w:rFonts w:hint="eastAsia"/>
              </w:rPr>
            </w:rPrChange>
          </w:rPr>
          <w:t>工单类型</w:t>
        </w:r>
        <w:proofErr w:type="gramStart"/>
        <w:r w:rsidRPr="001330E1">
          <w:rPr>
            <w:rFonts w:hint="eastAsia"/>
            <w:sz w:val="28"/>
            <w:szCs w:val="28"/>
            <w:rPrChange w:id="3481" w:author="吴 珊珊" w:date="2019-10-31T14:16:00Z">
              <w:rPr>
                <w:rFonts w:hint="eastAsia"/>
              </w:rPr>
            </w:rPrChange>
          </w:rPr>
          <w:t>为直办时</w:t>
        </w:r>
        <w:proofErr w:type="gramEnd"/>
        <w:r w:rsidRPr="001330E1">
          <w:rPr>
            <w:rFonts w:hint="eastAsia"/>
            <w:sz w:val="28"/>
            <w:szCs w:val="28"/>
            <w:rPrChange w:id="3482" w:author="吴 珊珊" w:date="2019-10-31T14:16:00Z">
              <w:rPr>
                <w:rFonts w:hint="eastAsia"/>
              </w:rPr>
            </w:rPrChange>
          </w:rPr>
          <w:t>，</w:t>
        </w:r>
      </w:ins>
      <w:ins w:id="3483" w:author="吴 珊珊" w:date="2019-10-30T17:54:00Z">
        <w:r w:rsidRPr="001330E1">
          <w:rPr>
            <w:rFonts w:hint="eastAsia"/>
            <w:sz w:val="28"/>
            <w:szCs w:val="28"/>
            <w:rPrChange w:id="3484" w:author="吴 珊珊" w:date="2019-10-31T14:16:00Z">
              <w:rPr>
                <w:rFonts w:hint="eastAsia"/>
              </w:rPr>
            </w:rPrChange>
          </w:rPr>
          <w:t>不允许点此按钮</w:t>
        </w:r>
      </w:ins>
      <w:ins w:id="3485" w:author="吴 珊珊" w:date="2019-10-31T14:16:00Z">
        <w:r w:rsidR="001330E1" w:rsidRPr="001330E1">
          <w:rPr>
            <w:rFonts w:hint="eastAsia"/>
            <w:sz w:val="28"/>
            <w:szCs w:val="28"/>
            <w:rPrChange w:id="3486" w:author="吴 珊珊" w:date="2019-10-31T14:16:00Z">
              <w:rPr>
                <w:rFonts w:hint="eastAsia"/>
                <w:sz w:val="28"/>
                <w:szCs w:val="28"/>
                <w:highlight w:val="yellow"/>
              </w:rPr>
            </w:rPrChange>
          </w:rPr>
          <w:t>，隐藏</w:t>
        </w:r>
      </w:ins>
      <w:ins w:id="3487" w:author="吴 珊珊" w:date="2019-10-30T17:53:00Z">
        <w:r w:rsidRPr="004C0492">
          <w:rPr>
            <w:rFonts w:hint="eastAsia"/>
            <w:sz w:val="28"/>
            <w:szCs w:val="28"/>
            <w:rPrChange w:id="3488" w:author="吴 珊珊" w:date="2019-10-31T09:53:00Z">
              <w:rPr>
                <w:rFonts w:hint="eastAsia"/>
              </w:rPr>
            </w:rPrChange>
          </w:rPr>
          <w:t>。</w:t>
        </w:r>
      </w:ins>
    </w:p>
    <w:p w14:paraId="6CDDFB56" w14:textId="198BF0C4" w:rsidR="00A22DF5" w:rsidRPr="004C0492" w:rsidRDefault="00A22DF5" w:rsidP="00A22DF5">
      <w:pPr>
        <w:ind w:firstLine="560"/>
        <w:rPr>
          <w:ins w:id="3489" w:author="吴 珊珊" w:date="2019-10-30T17:53:00Z"/>
          <w:sz w:val="28"/>
          <w:szCs w:val="28"/>
          <w:rPrChange w:id="3490" w:author="吴 珊珊" w:date="2019-10-31T09:53:00Z">
            <w:rPr>
              <w:ins w:id="3491" w:author="吴 珊珊" w:date="2019-10-30T17:53:00Z"/>
            </w:rPr>
          </w:rPrChange>
        </w:rPr>
      </w:pPr>
      <w:ins w:id="3492" w:author="吴 珊珊" w:date="2019-10-30T17:53:00Z">
        <w:r w:rsidRPr="004C0492">
          <w:rPr>
            <w:rFonts w:hint="eastAsia"/>
            <w:sz w:val="28"/>
            <w:szCs w:val="28"/>
            <w:rPrChange w:id="3493" w:author="吴 珊珊" w:date="2019-10-31T09:53:00Z">
              <w:rPr>
                <w:rFonts w:hint="eastAsia"/>
              </w:rPr>
            </w:rPrChange>
          </w:rPr>
          <w:t>工单类型为转办时，点击“</w:t>
        </w:r>
        <w:r w:rsidRPr="004C0492">
          <w:rPr>
            <w:sz w:val="28"/>
            <w:szCs w:val="28"/>
            <w:rPrChange w:id="3494" w:author="吴 珊珊" w:date="2019-10-31T09:53:00Z">
              <w:rPr/>
            </w:rPrChange>
          </w:rPr>
          <w:t>保存并转办理单位</w:t>
        </w:r>
        <w:r w:rsidRPr="004C0492">
          <w:rPr>
            <w:rFonts w:hint="eastAsia"/>
            <w:sz w:val="28"/>
            <w:szCs w:val="28"/>
            <w:rPrChange w:id="3495" w:author="吴 珊珊" w:date="2019-10-31T09:53:00Z">
              <w:rPr>
                <w:rFonts w:hint="eastAsia"/>
              </w:rPr>
            </w:rPrChange>
          </w:rPr>
          <w:t>”按钮后，当前工单将直接转办到办理单位账号中。</w:t>
        </w:r>
      </w:ins>
    </w:p>
    <w:p w14:paraId="5F9021C4" w14:textId="5778FE38" w:rsidR="007F53C5" w:rsidRPr="004C0492" w:rsidRDefault="00A22DF5" w:rsidP="00A22DF5">
      <w:pPr>
        <w:ind w:firstLine="560"/>
        <w:rPr>
          <w:sz w:val="28"/>
          <w:szCs w:val="28"/>
          <w:rPrChange w:id="3496" w:author="吴 珊珊" w:date="2019-10-31T09:53:00Z">
            <w:rPr/>
          </w:rPrChange>
        </w:rPr>
      </w:pPr>
      <w:ins w:id="3497" w:author="吴 珊珊" w:date="2019-10-30T17:53:00Z">
        <w:r w:rsidRPr="004C0492">
          <w:rPr>
            <w:rFonts w:hint="eastAsia"/>
            <w:sz w:val="28"/>
            <w:szCs w:val="28"/>
            <w:rPrChange w:id="3498" w:author="吴 珊珊" w:date="2019-10-31T09:53:00Z">
              <w:rPr>
                <w:rFonts w:hint="eastAsia"/>
              </w:rPr>
            </w:rPrChange>
          </w:rPr>
          <w:t>工单类型为催办时，点击“</w:t>
        </w:r>
        <w:r w:rsidRPr="004C0492">
          <w:rPr>
            <w:sz w:val="28"/>
            <w:szCs w:val="28"/>
            <w:rPrChange w:id="3499" w:author="吴 珊珊" w:date="2019-10-31T09:53:00Z">
              <w:rPr/>
            </w:rPrChange>
          </w:rPr>
          <w:t>保存并转办理单位</w:t>
        </w:r>
        <w:r w:rsidRPr="004C0492">
          <w:rPr>
            <w:rFonts w:hint="eastAsia"/>
            <w:sz w:val="28"/>
            <w:szCs w:val="28"/>
            <w:rPrChange w:id="3500" w:author="吴 珊珊" w:date="2019-10-31T09:53:00Z">
              <w:rPr>
                <w:rFonts w:hint="eastAsia"/>
              </w:rPr>
            </w:rPrChange>
          </w:rPr>
          <w:t>”按钮后，</w:t>
        </w:r>
      </w:ins>
      <w:ins w:id="3501" w:author="吴 珊珊" w:date="2019-10-30T17:54:00Z">
        <w:r w:rsidRPr="004C0492">
          <w:rPr>
            <w:rFonts w:hint="eastAsia"/>
            <w:sz w:val="28"/>
            <w:szCs w:val="28"/>
            <w:rPrChange w:id="3502" w:author="吴 珊珊" w:date="2019-10-31T09:53:00Z">
              <w:rPr>
                <w:rFonts w:hint="eastAsia"/>
              </w:rPr>
            </w:rPrChange>
          </w:rPr>
          <w:t>当前工单将直接转办到办理单位账号中</w:t>
        </w:r>
      </w:ins>
      <w:ins w:id="3503" w:author="吴 珊珊" w:date="2019-10-30T17:53:00Z">
        <w:r w:rsidRPr="004C0492">
          <w:rPr>
            <w:rFonts w:hint="eastAsia"/>
            <w:sz w:val="28"/>
            <w:szCs w:val="28"/>
            <w:rPrChange w:id="3504" w:author="吴 珊珊" w:date="2019-10-31T09:53:00Z">
              <w:rPr>
                <w:rFonts w:hint="eastAsia"/>
              </w:rPr>
            </w:rPrChange>
          </w:rPr>
          <w:t>。</w:t>
        </w:r>
      </w:ins>
      <w:del w:id="3505" w:author="吴 珊珊" w:date="2019-10-30T17:45:00Z">
        <w:r w:rsidR="007F53C5" w:rsidRPr="004C0492" w:rsidDel="000E18E4">
          <w:rPr>
            <w:rFonts w:hint="eastAsia"/>
            <w:sz w:val="28"/>
            <w:szCs w:val="28"/>
            <w:rPrChange w:id="3506" w:author="吴 珊珊" w:date="2019-10-31T09:53:00Z">
              <w:rPr>
                <w:rFonts w:hint="eastAsia"/>
              </w:rPr>
            </w:rPrChange>
          </w:rPr>
          <w:delText>工单保存用于保存当前工单信息，保存后的工单信息进入当前话务人员的待办事宜中。</w:delText>
        </w:r>
      </w:del>
    </w:p>
    <w:p w14:paraId="181B5720" w14:textId="77777777" w:rsidR="001330E1" w:rsidRPr="001330E1" w:rsidRDefault="00A22DF5" w:rsidP="007F53C5">
      <w:pPr>
        <w:ind w:firstLine="560"/>
        <w:rPr>
          <w:ins w:id="3507" w:author="吴 珊珊" w:date="2019-10-31T14:17:00Z"/>
          <w:sz w:val="28"/>
          <w:szCs w:val="28"/>
          <w:rPrChange w:id="3508" w:author="吴 珊珊" w:date="2019-10-31T14:17:00Z">
            <w:rPr>
              <w:ins w:id="3509" w:author="吴 珊珊" w:date="2019-10-31T14:17:00Z"/>
            </w:rPr>
          </w:rPrChange>
        </w:rPr>
      </w:pPr>
      <w:ins w:id="3510" w:author="吴 珊珊" w:date="2019-10-30T17:54:00Z">
        <w:r w:rsidRPr="001330E1">
          <w:rPr>
            <w:rFonts w:hint="eastAsia"/>
            <w:sz w:val="28"/>
            <w:szCs w:val="28"/>
            <w:rPrChange w:id="3511" w:author="吴 珊珊" w:date="2019-10-31T14:17:00Z">
              <w:rPr>
                <w:rFonts w:hint="eastAsia"/>
              </w:rPr>
            </w:rPrChange>
          </w:rPr>
          <w:t>注：</w:t>
        </w:r>
      </w:ins>
      <w:ins w:id="3512" w:author="吴 珊珊" w:date="2019-10-30T17:55:00Z">
        <w:r w:rsidRPr="001330E1">
          <w:rPr>
            <w:rFonts w:hint="eastAsia"/>
            <w:sz w:val="28"/>
            <w:szCs w:val="28"/>
            <w:rPrChange w:id="3513" w:author="吴 珊珊" w:date="2019-10-31T14:17:00Z">
              <w:rPr>
                <w:rFonts w:hint="eastAsia"/>
              </w:rPr>
            </w:rPrChange>
          </w:rPr>
          <w:t>保存并转办理单位按钮为配置项，可在配置文件中选择是否开启此按钮功能。</w:t>
        </w:r>
      </w:ins>
    </w:p>
    <w:p w14:paraId="53814302" w14:textId="77777777" w:rsidR="001330E1" w:rsidRDefault="001330E1" w:rsidP="007F53C5">
      <w:pPr>
        <w:ind w:firstLine="560"/>
        <w:rPr>
          <w:ins w:id="3514" w:author="吴 珊珊" w:date="2019-10-31T14:18:00Z"/>
          <w:sz w:val="28"/>
          <w:szCs w:val="28"/>
        </w:rPr>
      </w:pPr>
      <w:ins w:id="3515" w:author="吴 珊珊" w:date="2019-10-31T14:17:00Z">
        <w:r w:rsidRPr="001330E1">
          <w:rPr>
            <w:rFonts w:hint="eastAsia"/>
            <w:sz w:val="28"/>
            <w:szCs w:val="28"/>
            <w:rPrChange w:id="3516" w:author="吴 珊珊" w:date="2019-10-31T14:17:00Z">
              <w:rPr>
                <w:rFonts w:hint="eastAsia"/>
              </w:rPr>
            </w:rPrChange>
          </w:rPr>
          <w:t>4</w:t>
        </w:r>
        <w:r w:rsidRPr="001330E1">
          <w:rPr>
            <w:rFonts w:hint="eastAsia"/>
            <w:sz w:val="28"/>
            <w:szCs w:val="28"/>
            <w:rPrChange w:id="3517" w:author="吴 珊珊" w:date="2019-10-31T14:17:00Z">
              <w:rPr>
                <w:rFonts w:hint="eastAsia"/>
              </w:rPr>
            </w:rPrChange>
          </w:rPr>
          <w:t>）</w:t>
        </w:r>
      </w:ins>
      <w:ins w:id="3518" w:author="吴 珊珊" w:date="2019-10-31T14:18:00Z">
        <w:r>
          <w:rPr>
            <w:rFonts w:hint="eastAsia"/>
            <w:sz w:val="28"/>
            <w:szCs w:val="28"/>
          </w:rPr>
          <w:t>特殊提醒</w:t>
        </w:r>
      </w:ins>
    </w:p>
    <w:p w14:paraId="21AF0FBC" w14:textId="77777777" w:rsidR="00F00C36" w:rsidRDefault="001330E1" w:rsidP="007F53C5">
      <w:pPr>
        <w:ind w:firstLine="560"/>
        <w:rPr>
          <w:ins w:id="3519" w:author="吴 珊珊" w:date="2019-10-31T14:20:00Z"/>
          <w:sz w:val="28"/>
          <w:szCs w:val="28"/>
        </w:rPr>
      </w:pPr>
      <w:ins w:id="3520" w:author="吴 珊珊" w:date="2019-10-31T14:18:00Z">
        <w:r>
          <w:rPr>
            <w:sz w:val="28"/>
            <w:szCs w:val="28"/>
          </w:rPr>
          <w:t>若当前工单未填写联系电话</w:t>
        </w:r>
        <w:r>
          <w:rPr>
            <w:rFonts w:hint="eastAsia"/>
            <w:sz w:val="28"/>
            <w:szCs w:val="28"/>
          </w:rPr>
          <w:t>，</w:t>
        </w:r>
        <w:r>
          <w:rPr>
            <w:sz w:val="28"/>
            <w:szCs w:val="28"/>
          </w:rPr>
          <w:t>点击</w:t>
        </w:r>
        <w:r>
          <w:rPr>
            <w:rFonts w:hint="eastAsia"/>
            <w:sz w:val="28"/>
            <w:szCs w:val="28"/>
          </w:rPr>
          <w:t>“保存”、“保存并提交”</w:t>
        </w:r>
        <w:r w:rsidR="00F00C36">
          <w:rPr>
            <w:rFonts w:hint="eastAsia"/>
            <w:sz w:val="28"/>
            <w:szCs w:val="28"/>
          </w:rPr>
          <w:t>、“保存并转办理单位”任一按钮时，系统会提示</w:t>
        </w:r>
      </w:ins>
      <w:ins w:id="3521" w:author="吴 珊珊" w:date="2019-10-31T14:19:00Z">
        <w:r w:rsidR="00F00C36">
          <w:rPr>
            <w:rFonts w:hint="eastAsia"/>
            <w:sz w:val="28"/>
            <w:szCs w:val="28"/>
          </w:rPr>
          <w:t>“来电方式未填写，是否按默认来电号码继续。”</w:t>
        </w:r>
      </w:ins>
    </w:p>
    <w:p w14:paraId="6553978E" w14:textId="7890FF08" w:rsidR="007F53C5" w:rsidRPr="001330E1" w:rsidDel="00A22DF5" w:rsidRDefault="000B44C5">
      <w:pPr>
        <w:pStyle w:val="4"/>
        <w:numPr>
          <w:ilvl w:val="3"/>
          <w:numId w:val="8"/>
        </w:numPr>
        <w:ind w:firstLineChars="0"/>
        <w:rPr>
          <w:del w:id="3522" w:author="吴 珊珊" w:date="2019-10-30T17:54:00Z"/>
          <w:rPrChange w:id="3523" w:author="吴 珊珊" w:date="2019-10-31T14:17:00Z">
            <w:rPr>
              <w:del w:id="3524" w:author="吴 珊珊" w:date="2019-10-30T17:54:00Z"/>
            </w:rPr>
          </w:rPrChange>
        </w:rPr>
        <w:pPrChange w:id="3525" w:author="吴 珊珊" w:date="2019-10-29T11:05:00Z">
          <w:pPr>
            <w:pStyle w:val="a6"/>
            <w:numPr>
              <w:ilvl w:val="3"/>
              <w:numId w:val="1"/>
            </w:numPr>
            <w:ind w:left="1440" w:firstLineChars="0" w:hanging="1440"/>
            <w:outlineLvl w:val="4"/>
          </w:pPr>
        </w:pPrChange>
      </w:pPr>
      <w:ins w:id="3526" w:author="吴 珊珊" w:date="2019-10-31T14:30:00Z">
        <w:r>
          <w:rPr>
            <w:rFonts w:hint="eastAsia"/>
          </w:rPr>
          <w:t>每张工单</w:t>
        </w:r>
        <w:r>
          <w:rPr>
            <w:rFonts w:hint="eastAsia"/>
          </w:rPr>
          <w:t>在</w:t>
        </w:r>
      </w:ins>
      <w:ins w:id="3527" w:author="吴 珊珊" w:date="2019-10-31T14:20:00Z">
        <w:r w:rsidR="00F00C36">
          <w:t>点击</w:t>
        </w:r>
        <w:r w:rsidR="00F00C36">
          <w:rPr>
            <w:rFonts w:hint="eastAsia"/>
          </w:rPr>
          <w:t>“保存”、“保存并提交”、“保存并转办理单位”任一按钮时，系统</w:t>
        </w:r>
      </w:ins>
      <w:ins w:id="3528" w:author="吴 珊珊" w:date="2019-10-31T14:30:00Z">
        <w:r>
          <w:rPr>
            <w:rFonts w:hint="eastAsia"/>
          </w:rPr>
          <w:t>都</w:t>
        </w:r>
      </w:ins>
      <w:ins w:id="3529" w:author="吴 珊珊" w:date="2019-10-31T14:20:00Z">
        <w:r w:rsidR="00F00C36">
          <w:rPr>
            <w:rFonts w:hint="eastAsia"/>
          </w:rPr>
          <w:t>会提示</w:t>
        </w:r>
        <w:r w:rsidR="00F00C36">
          <w:rPr>
            <w:rFonts w:hint="eastAsia"/>
          </w:rPr>
          <w:t>“</w:t>
        </w:r>
      </w:ins>
      <w:ins w:id="3530" w:author="吴 珊珊" w:date="2019-10-31T14:30:00Z">
        <w:r>
          <w:rPr>
            <w:rFonts w:hint="eastAsia"/>
          </w:rPr>
          <w:t>保密当前点选</w:t>
        </w:r>
        <w:r w:rsidRPr="0085761D">
          <w:rPr>
            <w:rFonts w:hint="eastAsia"/>
            <w:color w:val="FF0000"/>
            <w:rPrChange w:id="3531" w:author="吴 珊珊" w:date="2019-10-31T14:31:00Z">
              <w:rPr>
                <w:rFonts w:hint="eastAsia"/>
                <w:sz w:val="28"/>
                <w:szCs w:val="28"/>
              </w:rPr>
            </w:rPrChange>
          </w:rPr>
          <w:t>是（否）</w:t>
        </w:r>
        <w:r>
          <w:rPr>
            <w:rFonts w:hint="eastAsia"/>
          </w:rPr>
          <w:t>，请确认点选项是否有误。</w:t>
        </w:r>
      </w:ins>
      <w:ins w:id="3532" w:author="吴 珊珊" w:date="2019-10-31T14:20:00Z">
        <w:r w:rsidR="00F00C36">
          <w:rPr>
            <w:rFonts w:hint="eastAsia"/>
          </w:rPr>
          <w:t>”</w:t>
        </w:r>
      </w:ins>
      <w:del w:id="3533" w:author="吴 珊珊" w:date="2019-10-30T17:54:00Z">
        <w:r w:rsidR="007F53C5" w:rsidRPr="001330E1" w:rsidDel="00A22DF5">
          <w:rPr>
            <w:rFonts w:hint="eastAsia"/>
            <w:rPrChange w:id="3534" w:author="吴 珊珊" w:date="2019-10-31T14:17:00Z">
              <w:rPr>
                <w:rFonts w:hint="eastAsia"/>
              </w:rPr>
            </w:rPrChange>
          </w:rPr>
          <w:delText>工单提交</w:delText>
        </w:r>
      </w:del>
    </w:p>
    <w:p w14:paraId="4EA12750" w14:textId="48404476" w:rsidR="007F53C5" w:rsidRPr="004C0492" w:rsidDel="00A22DF5" w:rsidRDefault="007F53C5" w:rsidP="007F53C5">
      <w:pPr>
        <w:ind w:firstLine="560"/>
        <w:rPr>
          <w:del w:id="3535" w:author="吴 珊珊" w:date="2019-10-30T17:54:00Z"/>
          <w:sz w:val="28"/>
          <w:szCs w:val="28"/>
          <w:rPrChange w:id="3536" w:author="吴 珊珊" w:date="2019-10-31T09:53:00Z">
            <w:rPr>
              <w:del w:id="3537" w:author="吴 珊珊" w:date="2019-10-30T17:54:00Z"/>
            </w:rPr>
          </w:rPrChange>
        </w:rPr>
      </w:pPr>
      <w:del w:id="3538" w:author="吴 珊珊" w:date="2019-10-30T17:54:00Z">
        <w:r w:rsidRPr="004C0492" w:rsidDel="00A22DF5">
          <w:rPr>
            <w:rFonts w:hint="eastAsia"/>
            <w:sz w:val="28"/>
            <w:szCs w:val="28"/>
            <w:rPrChange w:id="3539" w:author="吴 珊珊" w:date="2019-10-31T09:53:00Z">
              <w:rPr>
                <w:rFonts w:hint="eastAsia"/>
              </w:rPr>
            </w:rPrChange>
          </w:rPr>
          <w:delText>工单类型为直办</w:delText>
        </w:r>
        <w:r w:rsidR="00DB3950" w:rsidRPr="004C0492" w:rsidDel="00A22DF5">
          <w:rPr>
            <w:rFonts w:hint="eastAsia"/>
            <w:sz w:val="28"/>
            <w:szCs w:val="28"/>
            <w:rPrChange w:id="3540" w:author="吴 珊珊" w:date="2019-10-31T09:53:00Z">
              <w:rPr>
                <w:rFonts w:hint="eastAsia"/>
              </w:rPr>
            </w:rPrChange>
          </w:rPr>
          <w:delText>时，工单提交将直接办结。</w:delText>
        </w:r>
      </w:del>
    </w:p>
    <w:p w14:paraId="0176CE6F" w14:textId="69041BCD" w:rsidR="00DB3950" w:rsidRPr="004C0492" w:rsidDel="00A22DF5" w:rsidRDefault="00DB3950" w:rsidP="00DB3950">
      <w:pPr>
        <w:ind w:firstLine="560"/>
        <w:rPr>
          <w:del w:id="3541" w:author="吴 珊珊" w:date="2019-10-30T17:54:00Z"/>
          <w:sz w:val="28"/>
          <w:szCs w:val="28"/>
          <w:rPrChange w:id="3542" w:author="吴 珊珊" w:date="2019-10-31T09:53:00Z">
            <w:rPr>
              <w:del w:id="3543" w:author="吴 珊珊" w:date="2019-10-30T17:54:00Z"/>
            </w:rPr>
          </w:rPrChange>
        </w:rPr>
      </w:pPr>
      <w:del w:id="3544" w:author="吴 珊珊" w:date="2019-10-30T17:54:00Z">
        <w:r w:rsidRPr="004C0492" w:rsidDel="00A22DF5">
          <w:rPr>
            <w:rFonts w:hint="eastAsia"/>
            <w:sz w:val="28"/>
            <w:szCs w:val="28"/>
            <w:rPrChange w:id="3545" w:author="吴 珊珊" w:date="2019-10-31T09:53:00Z">
              <w:rPr>
                <w:rFonts w:hint="eastAsia"/>
              </w:rPr>
            </w:rPrChange>
          </w:rPr>
          <w:delText>工单类型为转办时，工单提交将提交到转办系统，由转办人员处理。</w:delText>
        </w:r>
      </w:del>
    </w:p>
    <w:p w14:paraId="79497FFA" w14:textId="131747DC" w:rsidR="00DB3950" w:rsidRPr="004C0492" w:rsidDel="00A22DF5" w:rsidRDefault="00DB3950" w:rsidP="00DB3950">
      <w:pPr>
        <w:ind w:firstLine="560"/>
        <w:rPr>
          <w:del w:id="3546" w:author="吴 珊珊" w:date="2019-10-30T17:54:00Z"/>
          <w:sz w:val="28"/>
          <w:szCs w:val="28"/>
          <w:rPrChange w:id="3547" w:author="吴 珊珊" w:date="2019-10-31T09:53:00Z">
            <w:rPr>
              <w:del w:id="3548" w:author="吴 珊珊" w:date="2019-10-30T17:54:00Z"/>
            </w:rPr>
          </w:rPrChange>
        </w:rPr>
      </w:pPr>
      <w:del w:id="3549" w:author="吴 珊珊" w:date="2019-10-30T17:54:00Z">
        <w:r w:rsidRPr="004C0492" w:rsidDel="00A22DF5">
          <w:rPr>
            <w:rFonts w:hint="eastAsia"/>
            <w:sz w:val="28"/>
            <w:szCs w:val="28"/>
            <w:rPrChange w:id="3550" w:author="吴 珊珊" w:date="2019-10-31T09:53:00Z">
              <w:rPr>
                <w:rFonts w:hint="eastAsia"/>
              </w:rPr>
            </w:rPrChange>
          </w:rPr>
          <w:delText>工单类型为催办时，工单提交到转办系统，由转办人员进行催办。</w:delText>
        </w:r>
      </w:del>
    </w:p>
    <w:p w14:paraId="72AAA852" w14:textId="18083CA4" w:rsidR="007F53C5" w:rsidRPr="004C0492" w:rsidRDefault="007F53C5" w:rsidP="007F53C5">
      <w:pPr>
        <w:ind w:firstLine="560"/>
        <w:rPr>
          <w:sz w:val="28"/>
          <w:szCs w:val="28"/>
          <w:rPrChange w:id="3551" w:author="吴 珊珊" w:date="2019-10-31T09:53:00Z">
            <w:rPr/>
          </w:rPrChange>
        </w:rPr>
      </w:pPr>
    </w:p>
    <w:p w14:paraId="4BF557EF" w14:textId="22A086D8" w:rsidR="007F53C5" w:rsidRPr="004C0492" w:rsidDel="00A22DF5" w:rsidRDefault="007F53C5">
      <w:pPr>
        <w:pStyle w:val="4"/>
        <w:numPr>
          <w:ilvl w:val="3"/>
          <w:numId w:val="8"/>
        </w:numPr>
        <w:ind w:firstLineChars="0"/>
        <w:rPr>
          <w:del w:id="3552" w:author="吴 珊珊" w:date="2019-10-30T17:56:00Z"/>
          <w:rPrChange w:id="3553" w:author="吴 珊珊" w:date="2019-10-31T09:53:00Z">
            <w:rPr>
              <w:del w:id="3554" w:author="吴 珊珊" w:date="2019-10-30T17:56:00Z"/>
            </w:rPr>
          </w:rPrChange>
        </w:rPr>
        <w:pPrChange w:id="3555" w:author="吴 珊珊" w:date="2019-10-29T11:06:00Z">
          <w:pPr>
            <w:pStyle w:val="a6"/>
            <w:numPr>
              <w:ilvl w:val="3"/>
              <w:numId w:val="1"/>
            </w:numPr>
            <w:ind w:left="1440" w:firstLineChars="0" w:hanging="1440"/>
            <w:outlineLvl w:val="4"/>
          </w:pPr>
        </w:pPrChange>
      </w:pPr>
      <w:del w:id="3556" w:author="吴 珊珊" w:date="2019-10-30T17:56:00Z">
        <w:r w:rsidRPr="004C0492" w:rsidDel="00A22DF5">
          <w:rPr>
            <w:rFonts w:hint="eastAsia"/>
            <w:rPrChange w:id="3557" w:author="吴 珊珊" w:date="2019-10-31T09:53:00Z">
              <w:rPr>
                <w:rFonts w:hint="eastAsia"/>
              </w:rPr>
            </w:rPrChange>
          </w:rPr>
          <w:delText>工单转办</w:delText>
        </w:r>
        <w:bookmarkStart w:id="3558" w:name="_Toc23408323"/>
        <w:bookmarkEnd w:id="3558"/>
      </w:del>
    </w:p>
    <w:p w14:paraId="7B56CF8D" w14:textId="5D1B6AFE" w:rsidR="007F53C5" w:rsidRPr="004C0492" w:rsidDel="00A22DF5" w:rsidRDefault="00DB3950" w:rsidP="00DB3950">
      <w:pPr>
        <w:ind w:firstLine="560"/>
        <w:rPr>
          <w:del w:id="3559" w:author="吴 珊珊" w:date="2019-10-30T17:56:00Z"/>
          <w:sz w:val="28"/>
          <w:szCs w:val="28"/>
          <w:rPrChange w:id="3560" w:author="吴 珊珊" w:date="2019-10-31T09:53:00Z">
            <w:rPr>
              <w:del w:id="3561" w:author="吴 珊珊" w:date="2019-10-30T17:56:00Z"/>
            </w:rPr>
          </w:rPrChange>
        </w:rPr>
      </w:pPr>
      <w:del w:id="3562" w:author="吴 珊珊" w:date="2019-10-30T17:56:00Z">
        <w:r w:rsidRPr="004C0492" w:rsidDel="00A22DF5">
          <w:rPr>
            <w:rFonts w:hint="eastAsia"/>
            <w:sz w:val="28"/>
            <w:szCs w:val="28"/>
            <w:rPrChange w:id="3563" w:author="吴 珊珊" w:date="2019-10-31T09:53:00Z">
              <w:rPr>
                <w:rFonts w:hint="eastAsia"/>
              </w:rPr>
            </w:rPrChange>
          </w:rPr>
          <w:delText>工单类型为转办时，展示“保存并转办理单位”按钮，要求</w:delText>
        </w:r>
      </w:del>
      <w:del w:id="3564" w:author="吴 珊珊" w:date="2019-10-30T17:24:00Z">
        <w:r w:rsidRPr="004C0492" w:rsidDel="00751043">
          <w:rPr>
            <w:rFonts w:hint="eastAsia"/>
            <w:sz w:val="28"/>
            <w:szCs w:val="28"/>
            <w:rPrChange w:id="3565" w:author="吴 珊珊" w:date="2019-10-31T09:53:00Z">
              <w:rPr>
                <w:rFonts w:hint="eastAsia"/>
              </w:rPr>
            </w:rPrChange>
          </w:rPr>
          <w:delText>话务员</w:delText>
        </w:r>
      </w:del>
      <w:del w:id="3566" w:author="吴 珊珊" w:date="2019-10-30T17:56:00Z">
        <w:r w:rsidRPr="004C0492" w:rsidDel="00A22DF5">
          <w:rPr>
            <w:rFonts w:hint="eastAsia"/>
            <w:sz w:val="28"/>
            <w:szCs w:val="28"/>
            <w:rPrChange w:id="3567" w:author="吴 珊珊" w:date="2019-10-31T09:53:00Z">
              <w:rPr>
                <w:rFonts w:hint="eastAsia"/>
              </w:rPr>
            </w:rPrChange>
          </w:rPr>
          <w:delText>必须填写主办单位或三级办理办理单位，工单直接进入办理系统。</w:delText>
        </w:r>
        <w:bookmarkStart w:id="3568" w:name="_Toc23408324"/>
        <w:bookmarkEnd w:id="3568"/>
      </w:del>
    </w:p>
    <w:p w14:paraId="15D02191" w14:textId="77777777" w:rsidR="00047410" w:rsidRPr="004C0492" w:rsidRDefault="00047410">
      <w:pPr>
        <w:pStyle w:val="3"/>
        <w:numPr>
          <w:ilvl w:val="2"/>
          <w:numId w:val="8"/>
        </w:numPr>
        <w:ind w:firstLineChars="0"/>
        <w:rPr>
          <w:sz w:val="28"/>
          <w:szCs w:val="28"/>
          <w:rPrChange w:id="3569" w:author="吴 珊珊" w:date="2019-10-31T09:53:00Z">
            <w:rPr/>
          </w:rPrChange>
        </w:rPr>
        <w:pPrChange w:id="3570" w:author="吴 珊珊" w:date="2019-10-29T11:06:00Z">
          <w:pPr>
            <w:pStyle w:val="a6"/>
            <w:numPr>
              <w:ilvl w:val="2"/>
              <w:numId w:val="1"/>
            </w:numPr>
            <w:ind w:left="1080" w:firstLineChars="0" w:hanging="1080"/>
            <w:outlineLvl w:val="3"/>
          </w:pPr>
        </w:pPrChange>
      </w:pPr>
      <w:bookmarkStart w:id="3571" w:name="_Toc23408325"/>
      <w:r w:rsidRPr="004C0492">
        <w:rPr>
          <w:rFonts w:hint="eastAsia"/>
          <w:sz w:val="28"/>
          <w:szCs w:val="28"/>
          <w:rPrChange w:id="3572" w:author="吴 珊珊" w:date="2019-10-31T09:53:00Z">
            <w:rPr>
              <w:rFonts w:hint="eastAsia"/>
            </w:rPr>
          </w:rPrChange>
        </w:rPr>
        <w:t>联系人管理</w:t>
      </w:r>
      <w:bookmarkEnd w:id="3571"/>
    </w:p>
    <w:p w14:paraId="53A03A8E" w14:textId="35CA74F4" w:rsidR="00D90224" w:rsidRPr="004C0492" w:rsidRDefault="00D90224">
      <w:pPr>
        <w:ind w:firstLine="560"/>
        <w:rPr>
          <w:ins w:id="3573" w:author="吴 珊珊" w:date="2019-10-30T17:57:00Z"/>
          <w:sz w:val="28"/>
          <w:szCs w:val="28"/>
          <w:rPrChange w:id="3574" w:author="吴 珊珊" w:date="2019-10-31T09:53:00Z">
            <w:rPr>
              <w:ins w:id="3575" w:author="吴 珊珊" w:date="2019-10-30T17:57:00Z"/>
            </w:rPr>
          </w:rPrChange>
        </w:rPr>
        <w:pPrChange w:id="3576" w:author="吴 珊珊" w:date="2019-10-30T17:57:00Z">
          <w:pPr>
            <w:ind w:firstLine="560"/>
          </w:pPr>
        </w:pPrChange>
      </w:pPr>
      <w:ins w:id="3577" w:author="吴 珊珊" w:date="2019-10-30T17:57:00Z">
        <w:r w:rsidRPr="004C0492">
          <w:rPr>
            <w:rFonts w:hint="eastAsia"/>
            <w:sz w:val="28"/>
            <w:szCs w:val="28"/>
            <w:rPrChange w:id="3578" w:author="吴 珊珊" w:date="2019-10-31T09:53:00Z">
              <w:rPr>
                <w:rFonts w:ascii="仿宋" w:eastAsia="仿宋" w:hAnsi="仿宋" w:hint="eastAsia"/>
                <w:sz w:val="28"/>
                <w:szCs w:val="32"/>
              </w:rPr>
            </w:rPrChange>
          </w:rPr>
          <w:t>受理人员在录入工单的过程中，系统自动保存来电人的基本信息，当市民下次来电时，系统会自动显示之前已保存过的联系人信息及其相应的工单。</w:t>
        </w:r>
      </w:ins>
    </w:p>
    <w:p w14:paraId="7ED9F8DB" w14:textId="7D9CF2ED" w:rsidR="00047410" w:rsidRPr="004C0492" w:rsidRDefault="00BA680B" w:rsidP="009013E7">
      <w:pPr>
        <w:ind w:firstLine="560"/>
        <w:rPr>
          <w:sz w:val="28"/>
          <w:szCs w:val="28"/>
          <w:rPrChange w:id="3579" w:author="吴 珊珊" w:date="2019-10-31T09:53:00Z">
            <w:rPr/>
          </w:rPrChange>
        </w:rPr>
      </w:pPr>
      <w:r w:rsidRPr="004C0492">
        <w:rPr>
          <w:rFonts w:hint="eastAsia"/>
          <w:sz w:val="28"/>
          <w:szCs w:val="28"/>
          <w:rPrChange w:id="3580" w:author="吴 珊珊" w:date="2019-10-31T09:53:00Z">
            <w:rPr>
              <w:rFonts w:hint="eastAsia"/>
            </w:rPr>
          </w:rPrChange>
        </w:rPr>
        <w:t>联系人管理用于管理和查询所有来电的联系人信息，支持查询和</w:t>
      </w:r>
      <w:r w:rsidRPr="004C0492">
        <w:rPr>
          <w:rFonts w:hint="eastAsia"/>
          <w:sz w:val="28"/>
          <w:szCs w:val="28"/>
          <w:rPrChange w:id="3581" w:author="吴 珊珊" w:date="2019-10-31T09:53:00Z">
            <w:rPr>
              <w:rFonts w:hint="eastAsia"/>
            </w:rPr>
          </w:rPrChange>
        </w:rPr>
        <w:lastRenderedPageBreak/>
        <w:t>新建联系人功能，受理人员可以</w:t>
      </w:r>
      <w:r w:rsidR="00C23211" w:rsidRPr="004C0492">
        <w:rPr>
          <w:rFonts w:hint="eastAsia"/>
          <w:sz w:val="28"/>
          <w:szCs w:val="28"/>
          <w:rPrChange w:id="3582" w:author="吴 珊珊" w:date="2019-10-31T09:53:00Z">
            <w:rPr>
              <w:rFonts w:hint="eastAsia"/>
            </w:rPr>
          </w:rPrChange>
        </w:rPr>
        <w:t>自行添加联系人。</w:t>
      </w:r>
    </w:p>
    <w:p w14:paraId="636D5479" w14:textId="04BCED70" w:rsidR="003F418C" w:rsidRPr="004C0492" w:rsidRDefault="003F418C">
      <w:pPr>
        <w:pStyle w:val="4"/>
        <w:numPr>
          <w:ilvl w:val="3"/>
          <w:numId w:val="8"/>
        </w:numPr>
        <w:ind w:firstLineChars="0"/>
        <w:rPr>
          <w:ins w:id="3583" w:author="吴 珊珊" w:date="2019-10-30T17:58:00Z"/>
          <w:rPrChange w:id="3584" w:author="吴 珊珊" w:date="2019-10-31T09:53:00Z">
            <w:rPr>
              <w:ins w:id="3585" w:author="吴 珊珊" w:date="2019-10-30T17:58:00Z"/>
            </w:rPr>
          </w:rPrChange>
        </w:rPr>
        <w:pPrChange w:id="3586" w:author="吴 珊珊" w:date="2019-10-29T11:06:00Z">
          <w:pPr>
            <w:pStyle w:val="a6"/>
            <w:numPr>
              <w:ilvl w:val="3"/>
              <w:numId w:val="1"/>
            </w:numPr>
            <w:ind w:left="1440" w:firstLineChars="0" w:hanging="1440"/>
            <w:outlineLvl w:val="4"/>
          </w:pPr>
        </w:pPrChange>
      </w:pPr>
      <w:ins w:id="3587" w:author="吴 珊珊" w:date="2019-10-30T17:58:00Z">
        <w:r w:rsidRPr="004C0492">
          <w:rPr>
            <w:rPrChange w:id="3588" w:author="吴 珊珊" w:date="2019-10-31T09:53:00Z">
              <w:rPr/>
            </w:rPrChange>
          </w:rPr>
          <w:t>列表展示</w:t>
        </w:r>
      </w:ins>
    </w:p>
    <w:p w14:paraId="5EED92C4" w14:textId="6A527734" w:rsidR="003F418C" w:rsidRPr="004C0492" w:rsidRDefault="003F418C">
      <w:pPr>
        <w:ind w:firstLine="560"/>
        <w:rPr>
          <w:ins w:id="3589" w:author="吴 珊珊" w:date="2019-10-30T17:58:00Z"/>
          <w:sz w:val="28"/>
          <w:szCs w:val="28"/>
          <w:rPrChange w:id="3590" w:author="吴 珊珊" w:date="2019-10-31T09:53:00Z">
            <w:rPr>
              <w:ins w:id="3591" w:author="吴 珊珊" w:date="2019-10-30T17:58:00Z"/>
            </w:rPr>
          </w:rPrChange>
        </w:rPr>
        <w:pPrChange w:id="3592" w:author="吴 珊珊" w:date="2019-10-30T17:58:00Z">
          <w:pPr>
            <w:pStyle w:val="a6"/>
            <w:numPr>
              <w:ilvl w:val="3"/>
              <w:numId w:val="1"/>
            </w:numPr>
            <w:ind w:left="1440" w:firstLineChars="0" w:hanging="1440"/>
            <w:outlineLvl w:val="4"/>
          </w:pPr>
        </w:pPrChange>
      </w:pPr>
      <w:ins w:id="3593" w:author="吴 珊珊" w:date="2019-10-30T17:59:00Z">
        <w:r w:rsidRPr="004C0492">
          <w:rPr>
            <w:rFonts w:hint="eastAsia"/>
            <w:sz w:val="28"/>
            <w:szCs w:val="28"/>
            <w:rPrChange w:id="3594" w:author="吴 珊珊" w:date="2019-10-31T09:53:00Z">
              <w:rPr>
                <w:rFonts w:hint="eastAsia"/>
              </w:rPr>
            </w:rPrChange>
          </w:rPr>
          <w:t>以列表的相识展示联系人信息</w:t>
        </w:r>
      </w:ins>
      <w:ins w:id="3595" w:author="吴 珊珊" w:date="2019-10-30T17:58:00Z">
        <w:r w:rsidRPr="004C0492">
          <w:rPr>
            <w:rFonts w:hint="eastAsia"/>
            <w:sz w:val="28"/>
            <w:szCs w:val="28"/>
            <w:rPrChange w:id="3596" w:author="吴 珊珊" w:date="2019-10-31T09:53:00Z">
              <w:rPr>
                <w:rFonts w:hint="eastAsia"/>
              </w:rPr>
            </w:rPrChange>
          </w:rPr>
          <w:t>，展示内容包括：姓名、性别、来电号码、联系方式、录入时间。</w:t>
        </w:r>
      </w:ins>
    </w:p>
    <w:p w14:paraId="3311DE52" w14:textId="77777777" w:rsidR="003F418C" w:rsidRPr="004C0492" w:rsidRDefault="004F7136">
      <w:pPr>
        <w:pStyle w:val="4"/>
        <w:numPr>
          <w:ilvl w:val="3"/>
          <w:numId w:val="8"/>
        </w:numPr>
        <w:ind w:firstLineChars="0"/>
        <w:rPr>
          <w:ins w:id="3597" w:author="吴 珊珊" w:date="2019-10-30T18:02:00Z"/>
          <w:rPrChange w:id="3598" w:author="吴 珊珊" w:date="2019-10-31T09:53:00Z">
            <w:rPr>
              <w:ins w:id="3599" w:author="吴 珊珊" w:date="2019-10-30T18:02:00Z"/>
            </w:rPr>
          </w:rPrChange>
        </w:rPr>
        <w:pPrChange w:id="3600" w:author="吴 珊珊" w:date="2019-10-29T11:06:00Z">
          <w:pPr>
            <w:pStyle w:val="a6"/>
            <w:numPr>
              <w:ilvl w:val="3"/>
              <w:numId w:val="1"/>
            </w:numPr>
            <w:ind w:left="1440" w:firstLineChars="0" w:hanging="1440"/>
            <w:outlineLvl w:val="4"/>
          </w:pPr>
        </w:pPrChange>
      </w:pPr>
      <w:r w:rsidRPr="004C0492">
        <w:rPr>
          <w:rFonts w:hint="eastAsia"/>
          <w:rPrChange w:id="3601" w:author="吴 珊珊" w:date="2019-10-31T09:53:00Z">
            <w:rPr>
              <w:rFonts w:hint="eastAsia"/>
            </w:rPr>
          </w:rPrChange>
        </w:rPr>
        <w:t>列表</w:t>
      </w:r>
      <w:ins w:id="3602" w:author="吴 珊珊" w:date="2019-10-30T17:59:00Z">
        <w:r w:rsidR="003F418C" w:rsidRPr="004C0492">
          <w:rPr>
            <w:rPrChange w:id="3603" w:author="吴 珊珊" w:date="2019-10-31T09:53:00Z">
              <w:rPr/>
            </w:rPrChange>
          </w:rPr>
          <w:t>功能</w:t>
        </w:r>
      </w:ins>
    </w:p>
    <w:p w14:paraId="09206743" w14:textId="0AC15FA3" w:rsidR="004F7136" w:rsidRPr="004C0492" w:rsidRDefault="003F418C">
      <w:pPr>
        <w:ind w:firstLine="560"/>
        <w:rPr>
          <w:sz w:val="28"/>
          <w:szCs w:val="28"/>
          <w:rPrChange w:id="3604" w:author="吴 珊珊" w:date="2019-10-31T09:53:00Z">
            <w:rPr/>
          </w:rPrChange>
        </w:rPr>
        <w:pPrChange w:id="3605" w:author="吴 珊珊" w:date="2019-10-30T18:02:00Z">
          <w:pPr>
            <w:pStyle w:val="a6"/>
            <w:numPr>
              <w:ilvl w:val="3"/>
              <w:numId w:val="1"/>
            </w:numPr>
            <w:ind w:left="1440" w:firstLineChars="0" w:hanging="1440"/>
            <w:outlineLvl w:val="4"/>
          </w:pPr>
        </w:pPrChange>
      </w:pPr>
      <w:ins w:id="3606" w:author="吴 珊珊" w:date="2019-10-30T18:03:00Z">
        <w:r w:rsidRPr="004C0492">
          <w:rPr>
            <w:rFonts w:hint="eastAsia"/>
            <w:sz w:val="28"/>
            <w:szCs w:val="28"/>
            <w:rPrChange w:id="3607" w:author="吴 珊珊" w:date="2019-10-31T09:53:00Z">
              <w:rPr>
                <w:rFonts w:hint="eastAsia"/>
              </w:rPr>
            </w:rPrChange>
          </w:rPr>
          <w:t>列表提供刷新、查询</w:t>
        </w:r>
      </w:ins>
      <w:ins w:id="3608" w:author="吴 珊珊" w:date="2019-10-31T14:32:00Z">
        <w:r w:rsidR="0085761D">
          <w:rPr>
            <w:rFonts w:hint="eastAsia"/>
            <w:sz w:val="28"/>
            <w:szCs w:val="28"/>
          </w:rPr>
          <w:t>、</w:t>
        </w:r>
      </w:ins>
      <w:ins w:id="3609" w:author="吴 珊珊" w:date="2019-10-30T18:03:00Z">
        <w:del w:id="3610" w:author="吴 珊珊" w:date="2019-10-31T14:32:00Z">
          <w:r w:rsidRPr="004C0492" w:rsidDel="0085761D">
            <w:rPr>
              <w:rFonts w:hint="eastAsia"/>
              <w:sz w:val="28"/>
              <w:szCs w:val="28"/>
              <w:rPrChange w:id="3611" w:author="吴 珊珊" w:date="2019-10-31T09:53:00Z">
                <w:rPr>
                  <w:rFonts w:hint="eastAsia"/>
                </w:rPr>
              </w:rPrChange>
            </w:rPr>
            <w:delText>和</w:delText>
          </w:r>
        </w:del>
        <w:r w:rsidRPr="004C0492">
          <w:rPr>
            <w:rFonts w:hint="eastAsia"/>
            <w:sz w:val="28"/>
            <w:szCs w:val="28"/>
            <w:rPrChange w:id="3612" w:author="吴 珊珊" w:date="2019-10-31T09:53:00Z">
              <w:rPr>
                <w:rFonts w:hint="eastAsia"/>
              </w:rPr>
            </w:rPrChange>
          </w:rPr>
          <w:t>新建</w:t>
        </w:r>
      </w:ins>
      <w:ins w:id="3613" w:author="吴 珊珊" w:date="2019-10-31T14:32:00Z">
        <w:r w:rsidR="0085761D">
          <w:rPr>
            <w:rFonts w:hint="eastAsia"/>
            <w:sz w:val="28"/>
            <w:szCs w:val="28"/>
          </w:rPr>
          <w:t>、标记号码</w:t>
        </w:r>
      </w:ins>
      <w:ins w:id="3614" w:author="吴 珊珊" w:date="2019-10-30T18:03:00Z">
        <w:r w:rsidRPr="004C0492">
          <w:rPr>
            <w:rFonts w:hint="eastAsia"/>
            <w:sz w:val="28"/>
            <w:szCs w:val="28"/>
            <w:rPrChange w:id="3615" w:author="吴 珊珊" w:date="2019-10-31T09:53:00Z">
              <w:rPr>
                <w:rFonts w:hint="eastAsia"/>
              </w:rPr>
            </w:rPrChange>
          </w:rPr>
          <w:t>功能。</w:t>
        </w:r>
      </w:ins>
      <w:del w:id="3616" w:author="吴 珊珊" w:date="2019-10-30T17:59:00Z">
        <w:r w:rsidR="004F7136" w:rsidRPr="004C0492" w:rsidDel="003F418C">
          <w:rPr>
            <w:rFonts w:hint="eastAsia"/>
            <w:sz w:val="28"/>
            <w:szCs w:val="28"/>
            <w:rPrChange w:id="3617" w:author="吴 珊珊" w:date="2019-10-31T09:53:00Z">
              <w:rPr>
                <w:rFonts w:hint="eastAsia"/>
              </w:rPr>
            </w:rPrChange>
          </w:rPr>
          <w:delText>查询</w:delText>
        </w:r>
      </w:del>
    </w:p>
    <w:p w14:paraId="2C43C4F0" w14:textId="5609B070" w:rsidR="003F418C" w:rsidRPr="004C0492" w:rsidRDefault="003F418C" w:rsidP="004F7136">
      <w:pPr>
        <w:ind w:firstLine="560"/>
        <w:rPr>
          <w:ins w:id="3618" w:author="吴 珊珊" w:date="2019-10-30T18:00:00Z"/>
          <w:sz w:val="28"/>
          <w:szCs w:val="28"/>
          <w:rPrChange w:id="3619" w:author="吴 珊珊" w:date="2019-10-31T09:53:00Z">
            <w:rPr>
              <w:ins w:id="3620" w:author="吴 珊珊" w:date="2019-10-30T18:00:00Z"/>
            </w:rPr>
          </w:rPrChange>
        </w:rPr>
      </w:pPr>
      <w:ins w:id="3621" w:author="吴 珊珊" w:date="2019-10-30T18:00:00Z">
        <w:r w:rsidRPr="004C0492">
          <w:rPr>
            <w:rFonts w:hint="eastAsia"/>
            <w:sz w:val="28"/>
            <w:szCs w:val="28"/>
            <w:rPrChange w:id="3622" w:author="吴 珊珊" w:date="2019-10-31T09:53:00Z">
              <w:rPr>
                <w:rFonts w:hint="eastAsia"/>
              </w:rPr>
            </w:rPrChange>
          </w:rPr>
          <w:t>1</w:t>
        </w:r>
        <w:r w:rsidRPr="004C0492">
          <w:rPr>
            <w:rFonts w:hint="eastAsia"/>
            <w:sz w:val="28"/>
            <w:szCs w:val="28"/>
            <w:rPrChange w:id="3623" w:author="吴 珊珊" w:date="2019-10-31T09:53:00Z">
              <w:rPr>
                <w:rFonts w:hint="eastAsia"/>
              </w:rPr>
            </w:rPrChange>
          </w:rPr>
          <w:t>）刷新：刷新当前列表数据；</w:t>
        </w:r>
      </w:ins>
    </w:p>
    <w:p w14:paraId="5A3A821C" w14:textId="55AB98CD" w:rsidR="004F7136" w:rsidRPr="004C0492" w:rsidRDefault="003F418C" w:rsidP="004F7136">
      <w:pPr>
        <w:ind w:firstLine="560"/>
        <w:rPr>
          <w:sz w:val="28"/>
          <w:szCs w:val="28"/>
          <w:rPrChange w:id="3624" w:author="吴 珊珊" w:date="2019-10-31T09:53:00Z">
            <w:rPr/>
          </w:rPrChange>
        </w:rPr>
      </w:pPr>
      <w:ins w:id="3625" w:author="吴 珊珊" w:date="2019-10-30T18:00:00Z">
        <w:r w:rsidRPr="004C0492">
          <w:rPr>
            <w:sz w:val="28"/>
            <w:szCs w:val="28"/>
            <w:rPrChange w:id="3626" w:author="吴 珊珊" w:date="2019-10-31T09:53:00Z">
              <w:rPr/>
            </w:rPrChange>
          </w:rPr>
          <w:t>2</w:t>
        </w:r>
        <w:r w:rsidRPr="004C0492">
          <w:rPr>
            <w:rFonts w:hint="eastAsia"/>
            <w:sz w:val="28"/>
            <w:szCs w:val="28"/>
            <w:rPrChange w:id="3627" w:author="吴 珊珊" w:date="2019-10-31T09:53:00Z">
              <w:rPr>
                <w:rFonts w:hint="eastAsia"/>
              </w:rPr>
            </w:rPrChange>
          </w:rPr>
          <w:t>）查询：</w:t>
        </w:r>
      </w:ins>
      <w:del w:id="3628" w:author="吴 珊珊" w:date="2019-10-30T18:00:00Z">
        <w:r w:rsidR="004F7136" w:rsidRPr="004C0492" w:rsidDel="003F418C">
          <w:rPr>
            <w:rFonts w:hint="eastAsia"/>
            <w:sz w:val="28"/>
            <w:szCs w:val="28"/>
            <w:rPrChange w:id="3629" w:author="吴 珊珊" w:date="2019-10-31T09:53:00Z">
              <w:rPr>
                <w:rFonts w:hint="eastAsia"/>
              </w:rPr>
            </w:rPrChange>
          </w:rPr>
          <w:delText>提供“查询”按钮</w:delText>
        </w:r>
      </w:del>
      <w:ins w:id="3630" w:author="吴 珊珊" w:date="2019-10-30T18:00:00Z">
        <w:r w:rsidRPr="004C0492">
          <w:rPr>
            <w:rFonts w:hint="eastAsia"/>
            <w:sz w:val="28"/>
            <w:szCs w:val="28"/>
            <w:rPrChange w:id="3631" w:author="吴 珊珊" w:date="2019-10-31T09:53:00Z">
              <w:rPr>
                <w:rFonts w:hint="eastAsia"/>
              </w:rPr>
            </w:rPrChange>
          </w:rPr>
          <w:t>可根据联系人的所有属性查询联系人</w:t>
        </w:r>
      </w:ins>
      <w:r w:rsidR="004F7136" w:rsidRPr="004C0492">
        <w:rPr>
          <w:rFonts w:hint="eastAsia"/>
          <w:sz w:val="28"/>
          <w:szCs w:val="28"/>
          <w:rPrChange w:id="3632" w:author="吴 珊珊" w:date="2019-10-31T09:53:00Z">
            <w:rPr>
              <w:rFonts w:hint="eastAsia"/>
            </w:rPr>
          </w:rPrChange>
        </w:rPr>
        <w:t>，点击进入查询界面，查询项包括</w:t>
      </w:r>
      <w:ins w:id="3633" w:author="吴 珊珊" w:date="2019-10-30T18:01:00Z">
        <w:r w:rsidRPr="004C0492">
          <w:rPr>
            <w:rFonts w:hint="eastAsia"/>
            <w:sz w:val="28"/>
            <w:szCs w:val="28"/>
            <w:rPrChange w:id="3634" w:author="吴 珊珊" w:date="2019-10-31T09:53:00Z">
              <w:rPr>
                <w:rFonts w:hint="eastAsia"/>
              </w:rPr>
            </w:rPrChange>
          </w:rPr>
          <w:t>：</w:t>
        </w:r>
      </w:ins>
      <w:del w:id="3635" w:author="吴 珊珊" w:date="2019-10-30T18:01:00Z">
        <w:r w:rsidR="004F7136" w:rsidRPr="004C0492" w:rsidDel="003F418C">
          <w:rPr>
            <w:rFonts w:hint="eastAsia"/>
            <w:sz w:val="28"/>
            <w:szCs w:val="28"/>
            <w:rPrChange w:id="3636" w:author="吴 珊珊" w:date="2019-10-31T09:53:00Z">
              <w:rPr>
                <w:rFonts w:hint="eastAsia"/>
              </w:rPr>
            </w:rPrChange>
          </w:rPr>
          <w:delText>;</w:delText>
        </w:r>
      </w:del>
    </w:p>
    <w:p w14:paraId="119E47BD" w14:textId="77777777" w:rsidR="004F7136" w:rsidRPr="004C0492" w:rsidRDefault="004F7136" w:rsidP="004F7136">
      <w:pPr>
        <w:pStyle w:val="a6"/>
        <w:numPr>
          <w:ilvl w:val="0"/>
          <w:numId w:val="4"/>
        </w:numPr>
        <w:ind w:firstLineChars="0"/>
        <w:rPr>
          <w:rFonts w:ascii="仿宋" w:hAnsi="仿宋"/>
          <w:sz w:val="28"/>
          <w:szCs w:val="28"/>
          <w:rPrChange w:id="3637" w:author="吴 珊珊" w:date="2019-10-31T09:53:00Z">
            <w:rPr>
              <w:rFonts w:ascii="仿宋" w:hAnsi="仿宋"/>
            </w:rPr>
          </w:rPrChange>
        </w:rPr>
      </w:pPr>
      <w:r w:rsidRPr="004C0492">
        <w:rPr>
          <w:rFonts w:ascii="仿宋" w:hAnsi="仿宋" w:hint="eastAsia"/>
          <w:sz w:val="28"/>
          <w:szCs w:val="28"/>
          <w:rPrChange w:id="3638" w:author="吴 珊珊" w:date="2019-10-31T09:53:00Z">
            <w:rPr>
              <w:rFonts w:ascii="仿宋" w:hAnsi="仿宋" w:hint="eastAsia"/>
            </w:rPr>
          </w:rPrChange>
        </w:rPr>
        <w:t>录入日期从、录入日期至、来电号码、联系方式同工单管理。</w:t>
      </w:r>
    </w:p>
    <w:p w14:paraId="0032CFCB" w14:textId="77777777" w:rsidR="004F7136" w:rsidRPr="004C0492" w:rsidRDefault="004F7136" w:rsidP="004F7136">
      <w:pPr>
        <w:pStyle w:val="a6"/>
        <w:numPr>
          <w:ilvl w:val="0"/>
          <w:numId w:val="4"/>
        </w:numPr>
        <w:ind w:firstLineChars="0"/>
        <w:rPr>
          <w:rFonts w:ascii="仿宋" w:hAnsi="仿宋"/>
          <w:sz w:val="28"/>
          <w:szCs w:val="28"/>
          <w:rPrChange w:id="3639" w:author="吴 珊珊" w:date="2019-10-31T09:53:00Z">
            <w:rPr>
              <w:rFonts w:ascii="仿宋" w:hAnsi="仿宋"/>
            </w:rPr>
          </w:rPrChange>
        </w:rPr>
      </w:pPr>
      <w:r w:rsidRPr="004C0492">
        <w:rPr>
          <w:rFonts w:ascii="仿宋" w:hAnsi="仿宋" w:hint="eastAsia"/>
          <w:sz w:val="28"/>
          <w:szCs w:val="28"/>
          <w:rPrChange w:id="3640" w:author="吴 珊珊" w:date="2019-10-31T09:53:00Z">
            <w:rPr>
              <w:rFonts w:ascii="仿宋" w:hAnsi="仿宋" w:hint="eastAsia"/>
            </w:rPr>
          </w:rPrChange>
        </w:rPr>
        <w:t>姓名：文本输入框。</w:t>
      </w:r>
    </w:p>
    <w:p w14:paraId="385A3FB7" w14:textId="77777777" w:rsidR="004F7136" w:rsidRPr="004C0492" w:rsidRDefault="004F7136" w:rsidP="004F7136">
      <w:pPr>
        <w:pStyle w:val="a6"/>
        <w:numPr>
          <w:ilvl w:val="0"/>
          <w:numId w:val="4"/>
        </w:numPr>
        <w:ind w:firstLineChars="0"/>
        <w:rPr>
          <w:rFonts w:ascii="仿宋" w:hAnsi="仿宋"/>
          <w:sz w:val="28"/>
          <w:szCs w:val="28"/>
          <w:rPrChange w:id="3641" w:author="吴 珊珊" w:date="2019-10-31T09:53:00Z">
            <w:rPr>
              <w:rFonts w:ascii="仿宋" w:hAnsi="仿宋"/>
            </w:rPr>
          </w:rPrChange>
        </w:rPr>
      </w:pPr>
      <w:r w:rsidRPr="004C0492">
        <w:rPr>
          <w:rFonts w:ascii="仿宋" w:hAnsi="仿宋" w:hint="eastAsia"/>
          <w:sz w:val="28"/>
          <w:szCs w:val="28"/>
          <w:rPrChange w:id="3642" w:author="吴 珊珊" w:date="2019-10-31T09:53:00Z">
            <w:rPr>
              <w:rFonts w:ascii="仿宋" w:hAnsi="仿宋" w:hint="eastAsia"/>
            </w:rPr>
          </w:rPrChange>
        </w:rPr>
        <w:t>性别：下</w:t>
      </w:r>
      <w:proofErr w:type="gramStart"/>
      <w:r w:rsidRPr="004C0492">
        <w:rPr>
          <w:rFonts w:ascii="仿宋" w:hAnsi="仿宋" w:hint="eastAsia"/>
          <w:sz w:val="28"/>
          <w:szCs w:val="28"/>
          <w:rPrChange w:id="3643" w:author="吴 珊珊" w:date="2019-10-31T09:53:00Z">
            <w:rPr>
              <w:rFonts w:ascii="仿宋" w:hAnsi="仿宋" w:hint="eastAsia"/>
            </w:rPr>
          </w:rPrChange>
        </w:rPr>
        <w:t>拉选择</w:t>
      </w:r>
      <w:proofErr w:type="gramEnd"/>
      <w:r w:rsidRPr="004C0492">
        <w:rPr>
          <w:rFonts w:ascii="仿宋" w:hAnsi="仿宋" w:hint="eastAsia"/>
          <w:sz w:val="28"/>
          <w:szCs w:val="28"/>
          <w:rPrChange w:id="3644" w:author="吴 珊珊" w:date="2019-10-31T09:53:00Z">
            <w:rPr>
              <w:rFonts w:ascii="仿宋" w:hAnsi="仿宋" w:hint="eastAsia"/>
            </w:rPr>
          </w:rPrChange>
        </w:rPr>
        <w:t>:</w:t>
      </w:r>
      <w:r w:rsidRPr="004C0492">
        <w:rPr>
          <w:rFonts w:ascii="仿宋" w:hAnsi="仿宋" w:hint="eastAsia"/>
          <w:sz w:val="28"/>
          <w:szCs w:val="28"/>
          <w:rPrChange w:id="3645" w:author="吴 珊珊" w:date="2019-10-31T09:53:00Z">
            <w:rPr>
              <w:rFonts w:ascii="仿宋" w:hAnsi="仿宋" w:hint="eastAsia"/>
            </w:rPr>
          </w:rPrChange>
        </w:rPr>
        <w:t>男、女。</w:t>
      </w:r>
    </w:p>
    <w:p w14:paraId="794B2652" w14:textId="5CAADDB5" w:rsidR="004F7136" w:rsidRPr="004C0492" w:rsidDel="00B72324" w:rsidRDefault="004F7136" w:rsidP="004F7136">
      <w:pPr>
        <w:pStyle w:val="a6"/>
        <w:numPr>
          <w:ilvl w:val="0"/>
          <w:numId w:val="4"/>
        </w:numPr>
        <w:ind w:firstLineChars="0"/>
        <w:rPr>
          <w:del w:id="3646" w:author="吴 珊珊" w:date="2019-10-30T18:10:00Z"/>
          <w:rFonts w:ascii="仿宋" w:hAnsi="仿宋"/>
          <w:sz w:val="28"/>
          <w:szCs w:val="28"/>
          <w:rPrChange w:id="3647" w:author="吴 珊珊" w:date="2019-10-31T09:53:00Z">
            <w:rPr>
              <w:del w:id="3648" w:author="吴 珊珊" w:date="2019-10-30T18:10:00Z"/>
              <w:rFonts w:ascii="仿宋" w:hAnsi="仿宋"/>
            </w:rPr>
          </w:rPrChange>
        </w:rPr>
      </w:pPr>
      <w:del w:id="3649" w:author="吴 珊珊" w:date="2019-10-30T18:10:00Z">
        <w:r w:rsidRPr="004C0492" w:rsidDel="00B72324">
          <w:rPr>
            <w:rFonts w:ascii="仿宋" w:hAnsi="仿宋" w:hint="eastAsia"/>
            <w:sz w:val="28"/>
            <w:szCs w:val="28"/>
            <w:rPrChange w:id="3650" w:author="吴 珊珊" w:date="2019-10-31T09:53:00Z">
              <w:rPr>
                <w:rFonts w:ascii="仿宋" w:hAnsi="仿宋" w:hint="eastAsia"/>
              </w:rPr>
            </w:rPrChange>
          </w:rPr>
          <w:delText>身份证号：文本输入框。</w:delText>
        </w:r>
      </w:del>
    </w:p>
    <w:p w14:paraId="530A1405" w14:textId="20D4838B" w:rsidR="004F7136" w:rsidRPr="004C0492" w:rsidDel="00B72324" w:rsidRDefault="004F7136" w:rsidP="004F7136">
      <w:pPr>
        <w:pStyle w:val="a6"/>
        <w:numPr>
          <w:ilvl w:val="0"/>
          <w:numId w:val="4"/>
        </w:numPr>
        <w:ind w:firstLineChars="0"/>
        <w:rPr>
          <w:del w:id="3651" w:author="吴 珊珊" w:date="2019-10-30T18:10:00Z"/>
          <w:rFonts w:ascii="仿宋" w:hAnsi="仿宋"/>
          <w:sz w:val="28"/>
          <w:szCs w:val="28"/>
          <w:rPrChange w:id="3652" w:author="吴 珊珊" w:date="2019-10-31T09:53:00Z">
            <w:rPr>
              <w:del w:id="3653" w:author="吴 珊珊" w:date="2019-10-30T18:10:00Z"/>
              <w:rFonts w:ascii="仿宋" w:hAnsi="仿宋"/>
            </w:rPr>
          </w:rPrChange>
        </w:rPr>
      </w:pPr>
      <w:del w:id="3654" w:author="吴 珊珊" w:date="2019-10-30T18:10:00Z">
        <w:r w:rsidRPr="004C0492" w:rsidDel="00B72324">
          <w:rPr>
            <w:rFonts w:ascii="仿宋" w:hAnsi="仿宋" w:hint="eastAsia"/>
            <w:sz w:val="28"/>
            <w:szCs w:val="28"/>
            <w:rPrChange w:id="3655" w:author="吴 珊珊" w:date="2019-10-31T09:53:00Z">
              <w:rPr>
                <w:rFonts w:ascii="仿宋" w:hAnsi="仿宋" w:hint="eastAsia"/>
              </w:rPr>
            </w:rPrChange>
          </w:rPr>
          <w:delText>邮编：文本输入框。</w:delText>
        </w:r>
      </w:del>
    </w:p>
    <w:p w14:paraId="44AEE3F3" w14:textId="77777777" w:rsidR="004F7136" w:rsidRPr="004C0492" w:rsidRDefault="004F7136" w:rsidP="004F7136">
      <w:pPr>
        <w:pStyle w:val="a6"/>
        <w:numPr>
          <w:ilvl w:val="0"/>
          <w:numId w:val="4"/>
        </w:numPr>
        <w:ind w:firstLineChars="0"/>
        <w:rPr>
          <w:rFonts w:ascii="仿宋" w:hAnsi="仿宋"/>
          <w:sz w:val="28"/>
          <w:szCs w:val="28"/>
          <w:rPrChange w:id="3656" w:author="吴 珊珊" w:date="2019-10-31T09:53:00Z">
            <w:rPr>
              <w:rFonts w:ascii="仿宋" w:hAnsi="仿宋"/>
            </w:rPr>
          </w:rPrChange>
        </w:rPr>
      </w:pPr>
      <w:r w:rsidRPr="004C0492">
        <w:rPr>
          <w:rFonts w:ascii="仿宋" w:hAnsi="仿宋" w:hint="eastAsia"/>
          <w:sz w:val="28"/>
          <w:szCs w:val="28"/>
          <w:rPrChange w:id="3657" w:author="吴 珊珊" w:date="2019-10-31T09:53:00Z">
            <w:rPr>
              <w:rFonts w:ascii="仿宋" w:hAnsi="仿宋" w:hint="eastAsia"/>
            </w:rPr>
          </w:rPrChange>
        </w:rPr>
        <w:t>联系地址：文本输入框。</w:t>
      </w:r>
    </w:p>
    <w:p w14:paraId="046BBCD8" w14:textId="2FB93A0C" w:rsidR="004F7136" w:rsidRPr="004C0492" w:rsidDel="00B72324" w:rsidRDefault="004F7136" w:rsidP="004F7136">
      <w:pPr>
        <w:pStyle w:val="a6"/>
        <w:numPr>
          <w:ilvl w:val="0"/>
          <w:numId w:val="4"/>
        </w:numPr>
        <w:ind w:firstLineChars="0"/>
        <w:rPr>
          <w:del w:id="3658" w:author="吴 珊珊" w:date="2019-10-30T18:09:00Z"/>
          <w:rFonts w:ascii="仿宋" w:hAnsi="仿宋"/>
          <w:sz w:val="28"/>
          <w:szCs w:val="28"/>
          <w:rPrChange w:id="3659" w:author="吴 珊珊" w:date="2019-10-31T09:53:00Z">
            <w:rPr>
              <w:del w:id="3660" w:author="吴 珊珊" w:date="2019-10-30T18:09:00Z"/>
              <w:rFonts w:ascii="仿宋" w:hAnsi="仿宋"/>
            </w:rPr>
          </w:rPrChange>
        </w:rPr>
      </w:pPr>
      <w:del w:id="3661" w:author="吴 珊珊" w:date="2019-10-30T18:09:00Z">
        <w:r w:rsidRPr="004C0492" w:rsidDel="00B72324">
          <w:rPr>
            <w:rFonts w:ascii="仿宋" w:hAnsi="仿宋" w:hint="eastAsia"/>
            <w:sz w:val="28"/>
            <w:szCs w:val="28"/>
            <w:rPrChange w:id="3662" w:author="吴 珊珊" w:date="2019-10-31T09:53:00Z">
              <w:rPr>
                <w:rFonts w:ascii="仿宋" w:hAnsi="仿宋" w:hint="eastAsia"/>
              </w:rPr>
            </w:rPrChange>
          </w:rPr>
          <w:delText>年龄：文本输入框。</w:delText>
        </w:r>
      </w:del>
    </w:p>
    <w:p w14:paraId="34385C99" w14:textId="59E2F377" w:rsidR="004F7136" w:rsidRPr="004C0492" w:rsidDel="00B72324" w:rsidRDefault="004F7136" w:rsidP="004F7136">
      <w:pPr>
        <w:pStyle w:val="a6"/>
        <w:numPr>
          <w:ilvl w:val="0"/>
          <w:numId w:val="4"/>
        </w:numPr>
        <w:ind w:firstLineChars="0"/>
        <w:rPr>
          <w:del w:id="3663" w:author="吴 珊珊" w:date="2019-10-30T18:09:00Z"/>
          <w:rFonts w:ascii="仿宋" w:hAnsi="仿宋"/>
          <w:sz w:val="28"/>
          <w:szCs w:val="28"/>
          <w:rPrChange w:id="3664" w:author="吴 珊珊" w:date="2019-10-31T09:53:00Z">
            <w:rPr>
              <w:del w:id="3665" w:author="吴 珊珊" w:date="2019-10-30T18:09:00Z"/>
              <w:rFonts w:ascii="仿宋" w:hAnsi="仿宋"/>
            </w:rPr>
          </w:rPrChange>
        </w:rPr>
      </w:pPr>
      <w:del w:id="3666" w:author="吴 珊珊" w:date="2019-10-30T18:09:00Z">
        <w:r w:rsidRPr="004C0492" w:rsidDel="00B72324">
          <w:rPr>
            <w:rFonts w:ascii="仿宋" w:hAnsi="仿宋" w:hint="eastAsia"/>
            <w:sz w:val="28"/>
            <w:szCs w:val="28"/>
            <w:rPrChange w:id="3667" w:author="吴 珊珊" w:date="2019-10-31T09:53:00Z">
              <w:rPr>
                <w:rFonts w:ascii="仿宋" w:hAnsi="仿宋" w:hint="eastAsia"/>
              </w:rPr>
            </w:rPrChange>
          </w:rPr>
          <w:delText>年龄段</w:delText>
        </w:r>
        <w:r w:rsidRPr="004C0492" w:rsidDel="00B72324">
          <w:rPr>
            <w:rFonts w:ascii="仿宋" w:hAnsi="仿宋" w:hint="eastAsia"/>
            <w:sz w:val="28"/>
            <w:szCs w:val="28"/>
            <w:rPrChange w:id="3668" w:author="吴 珊珊" w:date="2019-10-31T09:53:00Z">
              <w:rPr>
                <w:rFonts w:ascii="仿宋" w:hAnsi="仿宋" w:hint="eastAsia"/>
              </w:rPr>
            </w:rPrChange>
          </w:rPr>
          <w:delText>:</w:delText>
        </w:r>
        <w:r w:rsidRPr="004C0492" w:rsidDel="00B72324">
          <w:rPr>
            <w:rFonts w:hint="eastAsia"/>
            <w:sz w:val="28"/>
            <w:szCs w:val="28"/>
            <w:rPrChange w:id="3669" w:author="吴 珊珊" w:date="2019-10-31T09:53:00Z">
              <w:rPr>
                <w:rFonts w:hint="eastAsia"/>
              </w:rPr>
            </w:rPrChange>
          </w:rPr>
          <w:delText xml:space="preserve"> </w:delText>
        </w:r>
        <w:r w:rsidRPr="004C0492" w:rsidDel="00B72324">
          <w:rPr>
            <w:rFonts w:ascii="仿宋" w:hAnsi="仿宋" w:hint="eastAsia"/>
            <w:sz w:val="28"/>
            <w:szCs w:val="28"/>
            <w:rPrChange w:id="3670" w:author="吴 珊珊" w:date="2019-10-31T09:53:00Z">
              <w:rPr>
                <w:rFonts w:ascii="仿宋" w:hAnsi="仿宋" w:hint="eastAsia"/>
              </w:rPr>
            </w:rPrChange>
          </w:rPr>
          <w:delText>下拉选择，选择范围：青少年（</w:delText>
        </w:r>
        <w:r w:rsidRPr="004C0492" w:rsidDel="00B72324">
          <w:rPr>
            <w:rFonts w:ascii="仿宋" w:hAnsi="仿宋"/>
            <w:sz w:val="28"/>
            <w:szCs w:val="28"/>
            <w:rPrChange w:id="3671" w:author="吴 珊珊" w:date="2019-10-31T09:53:00Z">
              <w:rPr>
                <w:rFonts w:ascii="仿宋" w:hAnsi="仿宋"/>
              </w:rPr>
            </w:rPrChange>
          </w:rPr>
          <w:delText>0~14</w:delText>
        </w:r>
        <w:r w:rsidRPr="004C0492" w:rsidDel="00B72324">
          <w:rPr>
            <w:rFonts w:ascii="仿宋" w:hAnsi="仿宋"/>
            <w:sz w:val="28"/>
            <w:szCs w:val="28"/>
            <w:rPrChange w:id="3672" w:author="吴 珊珊" w:date="2019-10-31T09:53:00Z">
              <w:rPr>
                <w:rFonts w:ascii="仿宋" w:hAnsi="仿宋"/>
              </w:rPr>
            </w:rPrChange>
          </w:rPr>
          <w:delText>）、青壮年（</w:delText>
        </w:r>
        <w:r w:rsidRPr="004C0492" w:rsidDel="00B72324">
          <w:rPr>
            <w:rFonts w:ascii="仿宋" w:hAnsi="仿宋"/>
            <w:sz w:val="28"/>
            <w:szCs w:val="28"/>
            <w:rPrChange w:id="3673" w:author="吴 珊珊" w:date="2019-10-31T09:53:00Z">
              <w:rPr>
                <w:rFonts w:ascii="仿宋" w:hAnsi="仿宋"/>
              </w:rPr>
            </w:rPrChange>
          </w:rPr>
          <w:delText>15~44</w:delText>
        </w:r>
        <w:r w:rsidRPr="004C0492" w:rsidDel="00B72324">
          <w:rPr>
            <w:rFonts w:ascii="仿宋" w:hAnsi="仿宋"/>
            <w:sz w:val="28"/>
            <w:szCs w:val="28"/>
            <w:rPrChange w:id="3674" w:author="吴 珊珊" w:date="2019-10-31T09:53:00Z">
              <w:rPr>
                <w:rFonts w:ascii="仿宋" w:hAnsi="仿宋"/>
              </w:rPr>
            </w:rPrChange>
          </w:rPr>
          <w:delText>）、中年（</w:delText>
        </w:r>
        <w:r w:rsidRPr="004C0492" w:rsidDel="00B72324">
          <w:rPr>
            <w:rFonts w:ascii="仿宋" w:hAnsi="仿宋"/>
            <w:sz w:val="28"/>
            <w:szCs w:val="28"/>
            <w:rPrChange w:id="3675" w:author="吴 珊珊" w:date="2019-10-31T09:53:00Z">
              <w:rPr>
                <w:rFonts w:ascii="仿宋" w:hAnsi="仿宋"/>
              </w:rPr>
            </w:rPrChange>
          </w:rPr>
          <w:delText>45~59</w:delText>
        </w:r>
        <w:r w:rsidRPr="004C0492" w:rsidDel="00B72324">
          <w:rPr>
            <w:rFonts w:ascii="仿宋" w:hAnsi="仿宋"/>
            <w:sz w:val="28"/>
            <w:szCs w:val="28"/>
            <w:rPrChange w:id="3676" w:author="吴 珊珊" w:date="2019-10-31T09:53:00Z">
              <w:rPr>
                <w:rFonts w:ascii="仿宋" w:hAnsi="仿宋"/>
              </w:rPr>
            </w:rPrChange>
          </w:rPr>
          <w:delText>）、老年（</w:delText>
        </w:r>
        <w:r w:rsidRPr="004C0492" w:rsidDel="00B72324">
          <w:rPr>
            <w:rFonts w:ascii="仿宋" w:hAnsi="仿宋"/>
            <w:sz w:val="28"/>
            <w:szCs w:val="28"/>
            <w:rPrChange w:id="3677" w:author="吴 珊珊" w:date="2019-10-31T09:53:00Z">
              <w:rPr>
                <w:rFonts w:ascii="仿宋" w:hAnsi="仿宋"/>
              </w:rPr>
            </w:rPrChange>
          </w:rPr>
          <w:delText>60</w:delText>
        </w:r>
        <w:r w:rsidRPr="004C0492" w:rsidDel="00B72324">
          <w:rPr>
            <w:rFonts w:ascii="仿宋" w:hAnsi="仿宋"/>
            <w:sz w:val="28"/>
            <w:szCs w:val="28"/>
            <w:rPrChange w:id="3678" w:author="吴 珊珊" w:date="2019-10-31T09:53:00Z">
              <w:rPr>
                <w:rFonts w:ascii="仿宋" w:hAnsi="仿宋"/>
              </w:rPr>
            </w:rPrChange>
          </w:rPr>
          <w:delText>以上）。</w:delText>
        </w:r>
        <w:r w:rsidRPr="004C0492" w:rsidDel="00B72324">
          <w:rPr>
            <w:rFonts w:ascii="仿宋" w:hAnsi="仿宋"/>
            <w:sz w:val="28"/>
            <w:szCs w:val="28"/>
            <w:rPrChange w:id="3679" w:author="吴 珊珊" w:date="2019-10-31T09:53:00Z">
              <w:rPr>
                <w:rFonts w:ascii="仿宋" w:hAnsi="仿宋"/>
              </w:rPr>
            </w:rPrChange>
          </w:rPr>
          <w:delText xml:space="preserve">  </w:delText>
        </w:r>
      </w:del>
    </w:p>
    <w:p w14:paraId="714520E9" w14:textId="72D7CA6A" w:rsidR="004F7136" w:rsidRPr="004C0492" w:rsidDel="00B72324" w:rsidRDefault="004F7136" w:rsidP="004F7136">
      <w:pPr>
        <w:pStyle w:val="a6"/>
        <w:numPr>
          <w:ilvl w:val="0"/>
          <w:numId w:val="4"/>
        </w:numPr>
        <w:ind w:firstLineChars="0"/>
        <w:rPr>
          <w:del w:id="3680" w:author="吴 珊珊" w:date="2019-10-30T18:09:00Z"/>
          <w:rFonts w:ascii="仿宋" w:hAnsi="仿宋"/>
          <w:sz w:val="28"/>
          <w:szCs w:val="28"/>
          <w:rPrChange w:id="3681" w:author="吴 珊珊" w:date="2019-10-31T09:53:00Z">
            <w:rPr>
              <w:del w:id="3682" w:author="吴 珊珊" w:date="2019-10-30T18:09:00Z"/>
              <w:rFonts w:ascii="仿宋" w:hAnsi="仿宋"/>
            </w:rPr>
          </w:rPrChange>
        </w:rPr>
      </w:pPr>
      <w:del w:id="3683" w:author="吴 珊珊" w:date="2019-10-30T18:09:00Z">
        <w:r w:rsidRPr="004C0492" w:rsidDel="00B72324">
          <w:rPr>
            <w:rFonts w:ascii="仿宋" w:hAnsi="仿宋" w:hint="eastAsia"/>
            <w:sz w:val="28"/>
            <w:szCs w:val="28"/>
            <w:rPrChange w:id="3684" w:author="吴 珊珊" w:date="2019-10-31T09:53:00Z">
              <w:rPr>
                <w:rFonts w:ascii="仿宋" w:hAnsi="仿宋" w:hint="eastAsia"/>
              </w:rPr>
            </w:rPrChange>
          </w:rPr>
          <w:delText>民族：下拉列表框：汉族、少数民族。</w:delText>
        </w:r>
      </w:del>
    </w:p>
    <w:p w14:paraId="040C87DB" w14:textId="6B4F7F13" w:rsidR="004F7136" w:rsidRPr="004C0492" w:rsidDel="00B72324" w:rsidRDefault="004F7136" w:rsidP="004F7136">
      <w:pPr>
        <w:pStyle w:val="a6"/>
        <w:numPr>
          <w:ilvl w:val="0"/>
          <w:numId w:val="4"/>
        </w:numPr>
        <w:ind w:firstLineChars="0"/>
        <w:rPr>
          <w:del w:id="3685" w:author="吴 珊珊" w:date="2019-10-30T18:09:00Z"/>
          <w:rFonts w:ascii="仿宋" w:hAnsi="仿宋"/>
          <w:sz w:val="28"/>
          <w:szCs w:val="28"/>
          <w:rPrChange w:id="3686" w:author="吴 珊珊" w:date="2019-10-31T09:53:00Z">
            <w:rPr>
              <w:del w:id="3687" w:author="吴 珊珊" w:date="2019-10-30T18:09:00Z"/>
              <w:rFonts w:ascii="仿宋" w:hAnsi="仿宋"/>
            </w:rPr>
          </w:rPrChange>
        </w:rPr>
      </w:pPr>
      <w:del w:id="3688" w:author="吴 珊珊" w:date="2019-10-30T18:09:00Z">
        <w:r w:rsidRPr="004C0492" w:rsidDel="00B72324">
          <w:rPr>
            <w:rFonts w:ascii="仿宋" w:hAnsi="仿宋" w:hint="eastAsia"/>
            <w:sz w:val="28"/>
            <w:szCs w:val="28"/>
            <w:rPrChange w:id="3689" w:author="吴 珊珊" w:date="2019-10-31T09:53:00Z">
              <w:rPr>
                <w:rFonts w:ascii="仿宋" w:hAnsi="仿宋" w:hint="eastAsia"/>
              </w:rPr>
            </w:rPrChange>
          </w:rPr>
          <w:delText>区县：下拉选择，选择范围：历下区、市中区、槐荫区、天桥区、历城区、长清区、平阴县、济阳县、商河县、章丘区、高新区、南部山区、莱芜区、钢城区、莱芜高新区、莱芜农高区、莱芜雪野度假区、莱芜经开区。</w:delText>
        </w:r>
      </w:del>
    </w:p>
    <w:p w14:paraId="6FC47DC0" w14:textId="0914A6F9" w:rsidR="004F7136" w:rsidRPr="004C0492" w:rsidDel="00B72324" w:rsidRDefault="004F7136" w:rsidP="005776FC">
      <w:pPr>
        <w:pStyle w:val="a6"/>
        <w:numPr>
          <w:ilvl w:val="0"/>
          <w:numId w:val="4"/>
        </w:numPr>
        <w:ind w:firstLineChars="0"/>
        <w:rPr>
          <w:del w:id="3690" w:author="吴 珊珊" w:date="2019-10-30T18:09:00Z"/>
          <w:rFonts w:ascii="仿宋" w:hAnsi="仿宋"/>
          <w:sz w:val="28"/>
          <w:szCs w:val="28"/>
          <w:rPrChange w:id="3691" w:author="吴 珊珊" w:date="2019-10-31T09:53:00Z">
            <w:rPr>
              <w:del w:id="3692" w:author="吴 珊珊" w:date="2019-10-30T18:09:00Z"/>
              <w:rFonts w:ascii="仿宋" w:hAnsi="仿宋"/>
            </w:rPr>
          </w:rPrChange>
        </w:rPr>
      </w:pPr>
      <w:del w:id="3693" w:author="吴 珊珊" w:date="2019-10-30T18:09:00Z">
        <w:r w:rsidRPr="004C0492" w:rsidDel="00B72324">
          <w:rPr>
            <w:rFonts w:ascii="仿宋" w:hAnsi="仿宋" w:hint="eastAsia"/>
            <w:sz w:val="28"/>
            <w:szCs w:val="28"/>
            <w:rPrChange w:id="3694" w:author="吴 珊珊" w:date="2019-10-31T09:53:00Z">
              <w:rPr>
                <w:rFonts w:ascii="仿宋" w:hAnsi="仿宋" w:hint="eastAsia"/>
              </w:rPr>
            </w:rPrChange>
          </w:rPr>
          <w:delText>从事工作：下拉选择，选择范围：党群组织、政府机关、事业单位、国有企业、民营企业、务农、待业、离退、自由职业、军事武警、外来务工人员、在校学生、其它。</w:delText>
        </w:r>
      </w:del>
    </w:p>
    <w:p w14:paraId="60191A7F" w14:textId="77777777" w:rsidR="004F7136" w:rsidRPr="004C0492" w:rsidRDefault="004F7136">
      <w:pPr>
        <w:pStyle w:val="a6"/>
        <w:numPr>
          <w:ilvl w:val="0"/>
          <w:numId w:val="4"/>
        </w:numPr>
        <w:ind w:firstLineChars="0"/>
        <w:rPr>
          <w:rFonts w:ascii="仿宋" w:hAnsi="仿宋"/>
          <w:sz w:val="28"/>
          <w:szCs w:val="28"/>
          <w:rPrChange w:id="3695" w:author="吴 珊珊" w:date="2019-10-31T09:53:00Z">
            <w:rPr>
              <w:rFonts w:ascii="仿宋" w:hAnsi="仿宋"/>
            </w:rPr>
          </w:rPrChange>
        </w:rPr>
      </w:pPr>
      <w:r w:rsidRPr="004C0492">
        <w:rPr>
          <w:rFonts w:ascii="仿宋" w:hAnsi="仿宋" w:hint="eastAsia"/>
          <w:sz w:val="28"/>
          <w:szCs w:val="28"/>
          <w:rPrChange w:id="3696" w:author="吴 珊珊" w:date="2019-10-31T09:53:00Z">
            <w:rPr>
              <w:rFonts w:ascii="仿宋" w:hAnsi="仿宋" w:hint="eastAsia"/>
            </w:rPr>
          </w:rPrChange>
        </w:rPr>
        <w:t>单位：文本输入框。</w:t>
      </w:r>
    </w:p>
    <w:p w14:paraId="3E1A5BC5" w14:textId="77777777" w:rsidR="004F7136" w:rsidRPr="004C0492" w:rsidRDefault="004F7136" w:rsidP="004F7136">
      <w:pPr>
        <w:pStyle w:val="a6"/>
        <w:numPr>
          <w:ilvl w:val="0"/>
          <w:numId w:val="4"/>
        </w:numPr>
        <w:ind w:firstLineChars="0"/>
        <w:rPr>
          <w:rFonts w:ascii="仿宋" w:hAnsi="仿宋"/>
          <w:sz w:val="28"/>
          <w:szCs w:val="28"/>
          <w:rPrChange w:id="3697" w:author="吴 珊珊" w:date="2019-10-31T09:53:00Z">
            <w:rPr>
              <w:rFonts w:ascii="仿宋" w:hAnsi="仿宋"/>
            </w:rPr>
          </w:rPrChange>
        </w:rPr>
      </w:pPr>
      <w:r w:rsidRPr="004C0492">
        <w:rPr>
          <w:rFonts w:ascii="仿宋" w:hAnsi="仿宋" w:hint="eastAsia"/>
          <w:sz w:val="28"/>
          <w:szCs w:val="28"/>
          <w:rPrChange w:id="3698" w:author="吴 珊珊" w:date="2019-10-31T09:53:00Z">
            <w:rPr>
              <w:rFonts w:ascii="仿宋" w:hAnsi="仿宋" w:hint="eastAsia"/>
            </w:rPr>
          </w:rPrChange>
        </w:rPr>
        <w:t>职务：文本输入框。</w:t>
      </w:r>
    </w:p>
    <w:p w14:paraId="143F620C" w14:textId="4D119F55" w:rsidR="004F7136" w:rsidRPr="004C0492" w:rsidDel="00B72324" w:rsidRDefault="004F7136" w:rsidP="004F7136">
      <w:pPr>
        <w:pStyle w:val="a6"/>
        <w:numPr>
          <w:ilvl w:val="0"/>
          <w:numId w:val="4"/>
        </w:numPr>
        <w:ind w:firstLineChars="0"/>
        <w:rPr>
          <w:del w:id="3699" w:author="吴 珊珊" w:date="2019-10-30T18:09:00Z"/>
          <w:rFonts w:ascii="仿宋" w:hAnsi="仿宋"/>
          <w:sz w:val="28"/>
          <w:szCs w:val="28"/>
          <w:rPrChange w:id="3700" w:author="吴 珊珊" w:date="2019-10-31T09:53:00Z">
            <w:rPr>
              <w:del w:id="3701" w:author="吴 珊珊" w:date="2019-10-30T18:09:00Z"/>
              <w:rFonts w:ascii="仿宋" w:hAnsi="仿宋"/>
            </w:rPr>
          </w:rPrChange>
        </w:rPr>
      </w:pPr>
      <w:del w:id="3702" w:author="吴 珊珊" w:date="2019-10-30T18:09:00Z">
        <w:r w:rsidRPr="004C0492" w:rsidDel="00B72324">
          <w:rPr>
            <w:rFonts w:ascii="仿宋" w:hAnsi="仿宋" w:hint="eastAsia"/>
            <w:sz w:val="28"/>
            <w:szCs w:val="28"/>
            <w:rPrChange w:id="3703" w:author="吴 珊珊" w:date="2019-10-31T09:53:00Z">
              <w:rPr>
                <w:rFonts w:ascii="仿宋" w:hAnsi="仿宋" w:hint="eastAsia"/>
              </w:rPr>
            </w:rPrChange>
          </w:rPr>
          <w:delText>户口所在地</w:delText>
        </w:r>
        <w:r w:rsidRPr="004C0492" w:rsidDel="00B72324">
          <w:rPr>
            <w:rFonts w:ascii="仿宋" w:hAnsi="仿宋" w:hint="eastAsia"/>
            <w:sz w:val="28"/>
            <w:szCs w:val="28"/>
            <w:rPrChange w:id="3704" w:author="吴 珊珊" w:date="2019-10-31T09:53:00Z">
              <w:rPr>
                <w:rFonts w:ascii="仿宋" w:hAnsi="仿宋" w:hint="eastAsia"/>
              </w:rPr>
            </w:rPrChange>
          </w:rPr>
          <w:delText>:</w:delText>
        </w:r>
        <w:r w:rsidRPr="004C0492" w:rsidDel="00B72324">
          <w:rPr>
            <w:rFonts w:ascii="仿宋" w:hAnsi="仿宋" w:hint="eastAsia"/>
            <w:sz w:val="28"/>
            <w:szCs w:val="28"/>
            <w:rPrChange w:id="3705" w:author="吴 珊珊" w:date="2019-10-31T09:53:00Z">
              <w:rPr>
                <w:rFonts w:ascii="仿宋" w:hAnsi="仿宋" w:hint="eastAsia"/>
              </w:rPr>
            </w:rPrChange>
          </w:rPr>
          <w:delText>下拉列表框：济南、省内、外省。</w:delText>
        </w:r>
      </w:del>
    </w:p>
    <w:p w14:paraId="5EA112CA" w14:textId="7D4337F2" w:rsidR="004F7136" w:rsidRPr="004C0492" w:rsidDel="00B72324" w:rsidRDefault="004F7136" w:rsidP="004F7136">
      <w:pPr>
        <w:pStyle w:val="a6"/>
        <w:numPr>
          <w:ilvl w:val="0"/>
          <w:numId w:val="4"/>
        </w:numPr>
        <w:ind w:firstLineChars="0"/>
        <w:rPr>
          <w:del w:id="3706" w:author="吴 珊珊" w:date="2019-10-30T18:09:00Z"/>
          <w:rFonts w:ascii="仿宋" w:hAnsi="仿宋"/>
          <w:sz w:val="28"/>
          <w:szCs w:val="28"/>
          <w:rPrChange w:id="3707" w:author="吴 珊珊" w:date="2019-10-31T09:53:00Z">
            <w:rPr>
              <w:del w:id="3708" w:author="吴 珊珊" w:date="2019-10-30T18:09:00Z"/>
              <w:rFonts w:ascii="仿宋" w:hAnsi="仿宋"/>
            </w:rPr>
          </w:rPrChange>
        </w:rPr>
      </w:pPr>
      <w:del w:id="3709" w:author="吴 珊珊" w:date="2019-10-30T18:09:00Z">
        <w:r w:rsidRPr="004C0492" w:rsidDel="00B72324">
          <w:rPr>
            <w:rFonts w:ascii="仿宋" w:hAnsi="仿宋" w:hint="eastAsia"/>
            <w:sz w:val="28"/>
            <w:szCs w:val="28"/>
            <w:rPrChange w:id="3710" w:author="吴 珊珊" w:date="2019-10-31T09:53:00Z">
              <w:rPr>
                <w:rFonts w:ascii="仿宋" w:hAnsi="仿宋" w:hint="eastAsia"/>
              </w:rPr>
            </w:rPrChange>
          </w:rPr>
          <w:delText>学历</w:delText>
        </w:r>
        <w:r w:rsidRPr="004C0492" w:rsidDel="00B72324">
          <w:rPr>
            <w:rFonts w:ascii="仿宋" w:hAnsi="仿宋" w:hint="eastAsia"/>
            <w:sz w:val="28"/>
            <w:szCs w:val="28"/>
            <w:rPrChange w:id="3711" w:author="吴 珊珊" w:date="2019-10-31T09:53:00Z">
              <w:rPr>
                <w:rFonts w:ascii="仿宋" w:hAnsi="仿宋" w:hint="eastAsia"/>
              </w:rPr>
            </w:rPrChange>
          </w:rPr>
          <w:delText>:</w:delText>
        </w:r>
        <w:r w:rsidRPr="004C0492" w:rsidDel="00B72324">
          <w:rPr>
            <w:rFonts w:hint="eastAsia"/>
            <w:sz w:val="28"/>
            <w:szCs w:val="28"/>
            <w:rPrChange w:id="3712" w:author="吴 珊珊" w:date="2019-10-31T09:53:00Z">
              <w:rPr>
                <w:rFonts w:hint="eastAsia"/>
              </w:rPr>
            </w:rPrChange>
          </w:rPr>
          <w:delText xml:space="preserve"> </w:delText>
        </w:r>
        <w:r w:rsidRPr="004C0492" w:rsidDel="00B72324">
          <w:rPr>
            <w:rFonts w:ascii="仿宋" w:hAnsi="仿宋" w:hint="eastAsia"/>
            <w:sz w:val="28"/>
            <w:szCs w:val="28"/>
            <w:rPrChange w:id="3713" w:author="吴 珊珊" w:date="2019-10-31T09:53:00Z">
              <w:rPr>
                <w:rFonts w:ascii="仿宋" w:hAnsi="仿宋" w:hint="eastAsia"/>
              </w:rPr>
            </w:rPrChange>
          </w:rPr>
          <w:delText>下拉选择，选择范围：研究生、大学（指大专以上）、高中（含中专）、初中、小学、其他。</w:delText>
        </w:r>
      </w:del>
    </w:p>
    <w:p w14:paraId="645AC492" w14:textId="1F8B8DB8" w:rsidR="004F7136" w:rsidRPr="004C0492" w:rsidDel="00B72324" w:rsidRDefault="004F7136" w:rsidP="004F7136">
      <w:pPr>
        <w:pStyle w:val="a6"/>
        <w:numPr>
          <w:ilvl w:val="0"/>
          <w:numId w:val="4"/>
        </w:numPr>
        <w:ind w:firstLineChars="0"/>
        <w:rPr>
          <w:del w:id="3714" w:author="吴 珊珊" w:date="2019-10-30T18:09:00Z"/>
          <w:rFonts w:ascii="仿宋" w:hAnsi="仿宋"/>
          <w:sz w:val="28"/>
          <w:szCs w:val="28"/>
          <w:rPrChange w:id="3715" w:author="吴 珊珊" w:date="2019-10-31T09:53:00Z">
            <w:rPr>
              <w:del w:id="3716" w:author="吴 珊珊" w:date="2019-10-30T18:09:00Z"/>
              <w:rFonts w:ascii="仿宋" w:hAnsi="仿宋"/>
            </w:rPr>
          </w:rPrChange>
        </w:rPr>
      </w:pPr>
      <w:del w:id="3717" w:author="吴 珊珊" w:date="2019-10-30T18:09:00Z">
        <w:r w:rsidRPr="004C0492" w:rsidDel="00B72324">
          <w:rPr>
            <w:rFonts w:ascii="仿宋" w:hAnsi="仿宋" w:hint="eastAsia"/>
            <w:sz w:val="28"/>
            <w:szCs w:val="28"/>
            <w:rPrChange w:id="3718" w:author="吴 珊珊" w:date="2019-10-31T09:53:00Z">
              <w:rPr>
                <w:rFonts w:ascii="仿宋" w:hAnsi="仿宋" w:hint="eastAsia"/>
              </w:rPr>
            </w:rPrChange>
          </w:rPr>
          <w:delText>政治面貌</w:delText>
        </w:r>
        <w:r w:rsidRPr="004C0492" w:rsidDel="00B72324">
          <w:rPr>
            <w:rFonts w:ascii="仿宋" w:hAnsi="仿宋" w:hint="eastAsia"/>
            <w:sz w:val="28"/>
            <w:szCs w:val="28"/>
            <w:rPrChange w:id="3719" w:author="吴 珊珊" w:date="2019-10-31T09:53:00Z">
              <w:rPr>
                <w:rFonts w:ascii="仿宋" w:hAnsi="仿宋" w:hint="eastAsia"/>
              </w:rPr>
            </w:rPrChange>
          </w:rPr>
          <w:delText>:</w:delText>
        </w:r>
        <w:r w:rsidRPr="004C0492" w:rsidDel="00B72324">
          <w:rPr>
            <w:rFonts w:hint="eastAsia"/>
            <w:sz w:val="28"/>
            <w:szCs w:val="28"/>
            <w:rPrChange w:id="3720" w:author="吴 珊珊" w:date="2019-10-31T09:53:00Z">
              <w:rPr>
                <w:rFonts w:hint="eastAsia"/>
              </w:rPr>
            </w:rPrChange>
          </w:rPr>
          <w:delText xml:space="preserve"> </w:delText>
        </w:r>
        <w:r w:rsidRPr="004C0492" w:rsidDel="00B72324">
          <w:rPr>
            <w:rFonts w:ascii="仿宋" w:hAnsi="仿宋" w:hint="eastAsia"/>
            <w:sz w:val="28"/>
            <w:szCs w:val="28"/>
            <w:rPrChange w:id="3721" w:author="吴 珊珊" w:date="2019-10-31T09:53:00Z">
              <w:rPr>
                <w:rFonts w:ascii="仿宋" w:hAnsi="仿宋" w:hint="eastAsia"/>
              </w:rPr>
            </w:rPrChange>
          </w:rPr>
          <w:delText>下拉选择，选择范围：群众、团员、党员、民主党派。</w:delText>
        </w:r>
        <w:r w:rsidRPr="004C0492" w:rsidDel="00B72324">
          <w:rPr>
            <w:rFonts w:ascii="仿宋" w:hAnsi="仿宋"/>
            <w:sz w:val="28"/>
            <w:szCs w:val="28"/>
            <w:rPrChange w:id="3722" w:author="吴 珊珊" w:date="2019-10-31T09:53:00Z">
              <w:rPr>
                <w:rFonts w:ascii="仿宋" w:hAnsi="仿宋"/>
              </w:rPr>
            </w:rPrChange>
          </w:rPr>
          <w:delText xml:space="preserve">  </w:delText>
        </w:r>
      </w:del>
    </w:p>
    <w:p w14:paraId="0933F22E" w14:textId="77777777" w:rsidR="004F7136" w:rsidRPr="004C0492" w:rsidRDefault="004F7136" w:rsidP="004F7136">
      <w:pPr>
        <w:pStyle w:val="a6"/>
        <w:numPr>
          <w:ilvl w:val="0"/>
          <w:numId w:val="4"/>
        </w:numPr>
        <w:ind w:firstLineChars="0"/>
        <w:rPr>
          <w:rFonts w:ascii="仿宋" w:hAnsi="仿宋"/>
          <w:sz w:val="28"/>
          <w:szCs w:val="28"/>
          <w:rPrChange w:id="3723" w:author="吴 珊珊" w:date="2019-10-31T09:53:00Z">
            <w:rPr>
              <w:rFonts w:ascii="仿宋" w:hAnsi="仿宋"/>
            </w:rPr>
          </w:rPrChange>
        </w:rPr>
      </w:pPr>
      <w:r w:rsidRPr="004C0492">
        <w:rPr>
          <w:rFonts w:ascii="仿宋" w:hAnsi="仿宋" w:hint="eastAsia"/>
          <w:sz w:val="28"/>
          <w:szCs w:val="28"/>
          <w:rPrChange w:id="3724" w:author="吴 珊珊" w:date="2019-10-31T09:53:00Z">
            <w:rPr>
              <w:rFonts w:ascii="仿宋" w:hAnsi="仿宋" w:hint="eastAsia"/>
            </w:rPr>
          </w:rPrChange>
        </w:rPr>
        <w:t>联系人类型</w:t>
      </w:r>
      <w:r w:rsidRPr="004C0492">
        <w:rPr>
          <w:rFonts w:ascii="仿宋" w:hAnsi="仿宋" w:hint="eastAsia"/>
          <w:sz w:val="28"/>
          <w:szCs w:val="28"/>
          <w:rPrChange w:id="3725" w:author="吴 珊珊" w:date="2019-10-31T09:53:00Z">
            <w:rPr>
              <w:rFonts w:ascii="仿宋" w:hAnsi="仿宋" w:hint="eastAsia"/>
            </w:rPr>
          </w:rPrChange>
        </w:rPr>
        <w:t>:</w:t>
      </w:r>
      <w:r w:rsidRPr="004C0492">
        <w:rPr>
          <w:rFonts w:ascii="仿宋" w:hAnsi="仿宋" w:hint="eastAsia"/>
          <w:sz w:val="28"/>
          <w:szCs w:val="28"/>
          <w:rPrChange w:id="3726" w:author="吴 珊珊" w:date="2019-10-31T09:53:00Z">
            <w:rPr>
              <w:rFonts w:ascii="仿宋" w:hAnsi="仿宋" w:hint="eastAsia"/>
            </w:rPr>
          </w:rPrChange>
        </w:rPr>
        <w:t>下拉列表框：民调。</w:t>
      </w:r>
    </w:p>
    <w:p w14:paraId="28DE79B9" w14:textId="77777777" w:rsidR="004F7136" w:rsidRPr="004C0492" w:rsidRDefault="004F7136" w:rsidP="004F7136">
      <w:pPr>
        <w:pStyle w:val="a6"/>
        <w:numPr>
          <w:ilvl w:val="0"/>
          <w:numId w:val="4"/>
        </w:numPr>
        <w:ind w:firstLineChars="0"/>
        <w:rPr>
          <w:rFonts w:ascii="仿宋" w:hAnsi="仿宋"/>
          <w:sz w:val="28"/>
          <w:szCs w:val="28"/>
          <w:rPrChange w:id="3727" w:author="吴 珊珊" w:date="2019-10-31T09:53:00Z">
            <w:rPr>
              <w:rFonts w:ascii="仿宋" w:hAnsi="仿宋"/>
            </w:rPr>
          </w:rPrChange>
        </w:rPr>
      </w:pPr>
      <w:r w:rsidRPr="004C0492">
        <w:rPr>
          <w:rFonts w:ascii="仿宋" w:hAnsi="仿宋" w:hint="eastAsia"/>
          <w:sz w:val="28"/>
          <w:szCs w:val="28"/>
          <w:rPrChange w:id="3728" w:author="吴 珊珊" w:date="2019-10-31T09:53:00Z">
            <w:rPr>
              <w:rFonts w:ascii="仿宋" w:hAnsi="仿宋" w:hint="eastAsia"/>
            </w:rPr>
          </w:rPrChange>
        </w:rPr>
        <w:t>昵称</w:t>
      </w:r>
      <w:r w:rsidRPr="004C0492">
        <w:rPr>
          <w:rFonts w:ascii="仿宋" w:hAnsi="仿宋" w:hint="eastAsia"/>
          <w:sz w:val="28"/>
          <w:szCs w:val="28"/>
          <w:rPrChange w:id="3729" w:author="吴 珊珊" w:date="2019-10-31T09:53:00Z">
            <w:rPr>
              <w:rFonts w:ascii="仿宋" w:hAnsi="仿宋" w:hint="eastAsia"/>
            </w:rPr>
          </w:rPrChange>
        </w:rPr>
        <w:t>:</w:t>
      </w:r>
      <w:r w:rsidRPr="004C0492">
        <w:rPr>
          <w:rFonts w:ascii="仿宋" w:hAnsi="仿宋" w:hint="eastAsia"/>
          <w:sz w:val="28"/>
          <w:szCs w:val="28"/>
          <w:rPrChange w:id="3730" w:author="吴 珊珊" w:date="2019-10-31T09:53:00Z">
            <w:rPr>
              <w:rFonts w:ascii="仿宋" w:hAnsi="仿宋" w:hint="eastAsia"/>
            </w:rPr>
          </w:rPrChange>
        </w:rPr>
        <w:t>文本输入框。</w:t>
      </w:r>
    </w:p>
    <w:p w14:paraId="79F06BB8" w14:textId="77777777" w:rsidR="004F7136" w:rsidRPr="004C0492" w:rsidRDefault="004F7136" w:rsidP="004F7136">
      <w:pPr>
        <w:pStyle w:val="a6"/>
        <w:numPr>
          <w:ilvl w:val="0"/>
          <w:numId w:val="4"/>
        </w:numPr>
        <w:ind w:firstLineChars="0"/>
        <w:rPr>
          <w:rFonts w:ascii="仿宋" w:hAnsi="仿宋"/>
          <w:sz w:val="28"/>
          <w:szCs w:val="28"/>
          <w:rPrChange w:id="3731" w:author="吴 珊珊" w:date="2019-10-31T09:53:00Z">
            <w:rPr>
              <w:rFonts w:ascii="仿宋" w:hAnsi="仿宋"/>
            </w:rPr>
          </w:rPrChange>
        </w:rPr>
      </w:pPr>
      <w:r w:rsidRPr="004C0492">
        <w:rPr>
          <w:rFonts w:ascii="仿宋" w:hAnsi="仿宋" w:hint="eastAsia"/>
          <w:sz w:val="28"/>
          <w:szCs w:val="28"/>
          <w:rPrChange w:id="3732" w:author="吴 珊珊" w:date="2019-10-31T09:53:00Z">
            <w:rPr>
              <w:rFonts w:ascii="仿宋" w:hAnsi="仿宋" w:hint="eastAsia"/>
            </w:rPr>
          </w:rPrChange>
        </w:rPr>
        <w:t>昵称</w:t>
      </w:r>
      <w:r w:rsidRPr="004C0492">
        <w:rPr>
          <w:rFonts w:ascii="仿宋" w:hAnsi="仿宋" w:hint="eastAsia"/>
          <w:sz w:val="28"/>
          <w:szCs w:val="28"/>
          <w:rPrChange w:id="3733" w:author="吴 珊珊" w:date="2019-10-31T09:53:00Z">
            <w:rPr>
              <w:rFonts w:ascii="仿宋" w:hAnsi="仿宋" w:hint="eastAsia"/>
            </w:rPr>
          </w:rPrChange>
        </w:rPr>
        <w:t>ID</w:t>
      </w:r>
      <w:r w:rsidRPr="004C0492">
        <w:rPr>
          <w:rFonts w:ascii="仿宋" w:hAnsi="仿宋"/>
          <w:sz w:val="28"/>
          <w:szCs w:val="28"/>
          <w:rPrChange w:id="3734" w:author="吴 珊珊" w:date="2019-10-31T09:53:00Z">
            <w:rPr>
              <w:rFonts w:ascii="仿宋" w:hAnsi="仿宋"/>
            </w:rPr>
          </w:rPrChange>
        </w:rPr>
        <w:t>:</w:t>
      </w:r>
      <w:r w:rsidRPr="004C0492">
        <w:rPr>
          <w:rFonts w:ascii="仿宋" w:hAnsi="仿宋" w:hint="eastAsia"/>
          <w:sz w:val="28"/>
          <w:szCs w:val="28"/>
          <w:rPrChange w:id="3735" w:author="吴 珊珊" w:date="2019-10-31T09:53:00Z">
            <w:rPr>
              <w:rFonts w:ascii="仿宋" w:hAnsi="仿宋" w:hint="eastAsia"/>
            </w:rPr>
          </w:rPrChange>
        </w:rPr>
        <w:t>文本输入框。</w:t>
      </w:r>
    </w:p>
    <w:p w14:paraId="176176EB" w14:textId="77777777" w:rsidR="004F7136" w:rsidRPr="004C0492" w:rsidRDefault="004F7136">
      <w:pPr>
        <w:ind w:left="420" w:firstLine="560"/>
        <w:jc w:val="left"/>
        <w:rPr>
          <w:rFonts w:ascii="仿宋" w:hAnsi="仿宋"/>
          <w:sz w:val="28"/>
          <w:szCs w:val="28"/>
          <w:rPrChange w:id="3736" w:author="吴 珊珊" w:date="2019-10-31T09:53:00Z">
            <w:rPr>
              <w:rFonts w:ascii="仿宋" w:hAnsi="仿宋"/>
            </w:rPr>
          </w:rPrChange>
        </w:rPr>
        <w:pPrChange w:id="3737" w:author="吴 珊珊" w:date="2019-10-30T18:10:00Z">
          <w:pPr>
            <w:ind w:left="420" w:firstLineChars="0" w:firstLine="0"/>
          </w:pPr>
        </w:pPrChange>
      </w:pPr>
      <w:r w:rsidRPr="004C0492">
        <w:rPr>
          <w:rFonts w:ascii="仿宋" w:hAnsi="仿宋" w:hint="eastAsia"/>
          <w:sz w:val="28"/>
          <w:szCs w:val="28"/>
          <w:rPrChange w:id="3738" w:author="吴 珊珊" w:date="2019-10-31T09:53:00Z">
            <w:rPr>
              <w:rFonts w:ascii="仿宋" w:hAnsi="仿宋" w:hint="eastAsia"/>
            </w:rPr>
          </w:rPrChange>
        </w:rPr>
        <w:t>提供“确定”、“重置”、“取消”按钮，同工</w:t>
      </w:r>
      <w:proofErr w:type="gramStart"/>
      <w:r w:rsidRPr="004C0492">
        <w:rPr>
          <w:rFonts w:ascii="仿宋" w:hAnsi="仿宋" w:hint="eastAsia"/>
          <w:sz w:val="28"/>
          <w:szCs w:val="28"/>
          <w:rPrChange w:id="3739" w:author="吴 珊珊" w:date="2019-10-31T09:53:00Z">
            <w:rPr>
              <w:rFonts w:ascii="仿宋" w:hAnsi="仿宋" w:hint="eastAsia"/>
            </w:rPr>
          </w:rPrChange>
        </w:rPr>
        <w:t>单管理</w:t>
      </w:r>
      <w:proofErr w:type="gramEnd"/>
      <w:r w:rsidRPr="004C0492">
        <w:rPr>
          <w:rFonts w:ascii="仿宋" w:hAnsi="仿宋" w:hint="eastAsia"/>
          <w:sz w:val="28"/>
          <w:szCs w:val="28"/>
          <w:rPrChange w:id="3740" w:author="吴 珊珊" w:date="2019-10-31T09:53:00Z">
            <w:rPr>
              <w:rFonts w:ascii="仿宋" w:hAnsi="仿宋" w:hint="eastAsia"/>
            </w:rPr>
          </w:rPrChange>
        </w:rPr>
        <w:t>中相应的按钮。</w:t>
      </w:r>
    </w:p>
    <w:p w14:paraId="111BDFA1" w14:textId="1962913A" w:rsidR="004F7136" w:rsidRPr="004C0492" w:rsidRDefault="004F7136">
      <w:pPr>
        <w:ind w:left="420" w:firstLine="560"/>
        <w:jc w:val="left"/>
        <w:rPr>
          <w:rFonts w:ascii="仿宋" w:hAnsi="仿宋"/>
          <w:sz w:val="28"/>
          <w:szCs w:val="28"/>
          <w:rPrChange w:id="3741" w:author="吴 珊珊" w:date="2019-10-31T09:53:00Z">
            <w:rPr>
              <w:rFonts w:ascii="仿宋" w:hAnsi="仿宋"/>
            </w:rPr>
          </w:rPrChange>
        </w:rPr>
        <w:pPrChange w:id="3742" w:author="吴 珊珊" w:date="2019-10-30T18:10:00Z">
          <w:pPr>
            <w:ind w:left="420" w:firstLineChars="0" w:firstLine="0"/>
          </w:pPr>
        </w:pPrChange>
      </w:pPr>
      <w:r w:rsidRPr="004C0492">
        <w:rPr>
          <w:rFonts w:ascii="仿宋" w:hAnsi="仿宋" w:hint="eastAsia"/>
          <w:sz w:val="28"/>
          <w:szCs w:val="28"/>
          <w:rPrChange w:id="3743" w:author="吴 珊珊" w:date="2019-10-31T09:53:00Z">
            <w:rPr>
              <w:rFonts w:ascii="仿宋" w:hAnsi="仿宋" w:hint="eastAsia"/>
            </w:rPr>
          </w:rPrChange>
        </w:rPr>
        <w:t>注：如需进行联系人姓名及昵称的模糊查询，请使用</w:t>
      </w:r>
      <w:r w:rsidR="00476510" w:rsidRPr="004C0492">
        <w:rPr>
          <w:sz w:val="28"/>
          <w:szCs w:val="28"/>
          <w:rPrChange w:id="3744" w:author="吴 珊珊" w:date="2019-10-31T09:53:00Z">
            <w:rPr/>
          </w:rPrChange>
        </w:rPr>
        <w:fldChar w:fldCharType="begin"/>
      </w:r>
      <w:r w:rsidR="00476510" w:rsidRPr="004C0492">
        <w:rPr>
          <w:sz w:val="28"/>
          <w:szCs w:val="28"/>
          <w:rPrChange w:id="3745" w:author="吴 珊珊" w:date="2019-10-31T09:53:00Z">
            <w:rPr/>
          </w:rPrChange>
        </w:rPr>
        <w:instrText xml:space="preserve"> HYPERLINK "http://15.1.0.67/hotlineselect/ContactPerson/ListContactPerson.aspx?hwyid=6801&amp;hwyname=6801&amp;hwyguid=885b0d3d-e9ab-41b1-8f06-1b511ae59dcetarget=" </w:instrText>
      </w:r>
      <w:r w:rsidR="00476510" w:rsidRPr="004C0492">
        <w:rPr>
          <w:sz w:val="28"/>
          <w:szCs w:val="28"/>
          <w:rPrChange w:id="3746" w:author="吴 珊珊" w:date="2019-10-31T09:53:00Z">
            <w:rPr/>
          </w:rPrChange>
        </w:rPr>
        <w:fldChar w:fldCharType="separate"/>
      </w:r>
      <w:r w:rsidRPr="004C0492">
        <w:rPr>
          <w:rFonts w:ascii="仿宋" w:hAnsi="仿宋" w:hint="eastAsia"/>
          <w:sz w:val="28"/>
          <w:szCs w:val="28"/>
          <w:rPrChange w:id="3747" w:author="吴 珊珊" w:date="2019-10-31T09:53:00Z">
            <w:rPr>
              <w:rFonts w:ascii="仿宋" w:hAnsi="仿宋" w:hint="eastAsia"/>
            </w:rPr>
          </w:rPrChange>
        </w:rPr>
        <w:t>历史联系人查询</w:t>
      </w:r>
      <w:r w:rsidR="00476510" w:rsidRPr="004C0492">
        <w:rPr>
          <w:rFonts w:ascii="仿宋" w:hAnsi="仿宋"/>
          <w:sz w:val="28"/>
          <w:szCs w:val="28"/>
          <w:rPrChange w:id="3748" w:author="吴 珊珊" w:date="2019-10-31T09:53:00Z">
            <w:rPr>
              <w:rFonts w:ascii="仿宋" w:hAnsi="仿宋"/>
            </w:rPr>
          </w:rPrChange>
        </w:rPr>
        <w:fldChar w:fldCharType="end"/>
      </w:r>
      <w:r w:rsidRPr="004C0492">
        <w:rPr>
          <w:rFonts w:ascii="仿宋" w:hAnsi="仿宋" w:hint="eastAsia"/>
          <w:sz w:val="28"/>
          <w:szCs w:val="28"/>
          <w:rPrChange w:id="3749" w:author="吴 珊珊" w:date="2019-10-31T09:53:00Z">
            <w:rPr>
              <w:rFonts w:ascii="仿宋" w:hAnsi="仿宋" w:hint="eastAsia"/>
            </w:rPr>
          </w:rPrChange>
        </w:rPr>
        <w:t>。提供“历史联系人查询”链接，点击进入历史联系人</w:t>
      </w:r>
      <w:r w:rsidRPr="004C0492">
        <w:rPr>
          <w:rFonts w:ascii="仿宋" w:hAnsi="仿宋" w:hint="eastAsia"/>
          <w:sz w:val="28"/>
          <w:szCs w:val="28"/>
          <w:rPrChange w:id="3750" w:author="吴 珊珊" w:date="2019-10-31T09:53:00Z">
            <w:rPr>
              <w:rFonts w:ascii="仿宋" w:hAnsi="仿宋" w:hint="eastAsia"/>
            </w:rPr>
          </w:rPrChange>
        </w:rPr>
        <w:lastRenderedPageBreak/>
        <w:t>查询界面，界面样式同联系人管理中的查询界面</w:t>
      </w:r>
      <w:del w:id="3751" w:author="吴 珊珊" w:date="2019-10-30T18:11:00Z">
        <w:r w:rsidRPr="004C0492" w:rsidDel="00B72324">
          <w:rPr>
            <w:rFonts w:ascii="仿宋" w:hAnsi="仿宋" w:hint="eastAsia"/>
            <w:sz w:val="28"/>
            <w:szCs w:val="28"/>
            <w:rPrChange w:id="3752" w:author="吴 珊珊" w:date="2019-10-31T09:53:00Z">
              <w:rPr>
                <w:rFonts w:ascii="仿宋" w:hAnsi="仿宋" w:hint="eastAsia"/>
              </w:rPr>
            </w:rPrChange>
          </w:rPr>
          <w:delText>。与联系人管理中的历史信息展示相比，增加了从事工作、学历、年龄段</w:delText>
        </w:r>
      </w:del>
      <w:r w:rsidRPr="004C0492">
        <w:rPr>
          <w:rFonts w:ascii="仿宋" w:hAnsi="仿宋" w:hint="eastAsia"/>
          <w:sz w:val="28"/>
          <w:szCs w:val="28"/>
          <w:rPrChange w:id="3753" w:author="吴 珊珊" w:date="2019-10-31T09:53:00Z">
            <w:rPr>
              <w:rFonts w:ascii="仿宋" w:hAnsi="仿宋" w:hint="eastAsia"/>
            </w:rPr>
          </w:rPrChange>
        </w:rPr>
        <w:t>。</w:t>
      </w:r>
    </w:p>
    <w:p w14:paraId="463AD642" w14:textId="42C4B2A0" w:rsidR="004F7136" w:rsidRPr="004C0492" w:rsidRDefault="00B72324">
      <w:pPr>
        <w:ind w:firstLine="560"/>
        <w:rPr>
          <w:ins w:id="3754" w:author="吴 珊珊" w:date="2019-10-30T18:11:00Z"/>
          <w:sz w:val="28"/>
          <w:szCs w:val="28"/>
          <w:rPrChange w:id="3755" w:author="吴 珊珊" w:date="2019-10-31T09:53:00Z">
            <w:rPr>
              <w:ins w:id="3756" w:author="吴 珊珊" w:date="2019-10-30T18:11:00Z"/>
            </w:rPr>
          </w:rPrChange>
        </w:rPr>
        <w:pPrChange w:id="3757" w:author="吴 珊珊" w:date="2019-10-30T18:11:00Z">
          <w:pPr>
            <w:pStyle w:val="a6"/>
            <w:numPr>
              <w:ilvl w:val="3"/>
              <w:numId w:val="1"/>
            </w:numPr>
            <w:ind w:left="1440" w:firstLineChars="0" w:hanging="1440"/>
            <w:outlineLvl w:val="4"/>
          </w:pPr>
        </w:pPrChange>
      </w:pPr>
      <w:ins w:id="3758" w:author="吴 珊珊" w:date="2019-10-30T18:11:00Z">
        <w:r w:rsidRPr="004C0492">
          <w:rPr>
            <w:sz w:val="28"/>
            <w:szCs w:val="28"/>
            <w:rPrChange w:id="3759" w:author="吴 珊珊" w:date="2019-10-31T09:53:00Z">
              <w:rPr>
                <w:rFonts w:ascii="仿宋" w:hAnsi="仿宋"/>
              </w:rPr>
            </w:rPrChange>
          </w:rPr>
          <w:t>3</w:t>
        </w:r>
        <w:r w:rsidRPr="004C0492">
          <w:rPr>
            <w:rFonts w:hint="eastAsia"/>
            <w:sz w:val="28"/>
            <w:szCs w:val="28"/>
            <w:rPrChange w:id="3760" w:author="吴 珊珊" w:date="2019-10-31T09:53:00Z">
              <w:rPr>
                <w:rFonts w:ascii="仿宋" w:hAnsi="仿宋" w:hint="eastAsia"/>
              </w:rPr>
            </w:rPrChange>
          </w:rPr>
          <w:t>）</w:t>
        </w:r>
      </w:ins>
      <w:r w:rsidR="004F7136" w:rsidRPr="004C0492">
        <w:rPr>
          <w:rFonts w:hint="eastAsia"/>
          <w:sz w:val="28"/>
          <w:szCs w:val="28"/>
          <w:rPrChange w:id="3761" w:author="吴 珊珊" w:date="2019-10-31T09:53:00Z">
            <w:rPr>
              <w:rFonts w:hint="eastAsia"/>
            </w:rPr>
          </w:rPrChange>
        </w:rPr>
        <w:t>新增</w:t>
      </w:r>
    </w:p>
    <w:p w14:paraId="3686765F" w14:textId="58B52B77" w:rsidR="00B72324" w:rsidRPr="004C0492" w:rsidDel="00B72324" w:rsidRDefault="00B72324">
      <w:pPr>
        <w:ind w:firstLine="560"/>
        <w:rPr>
          <w:del w:id="3762" w:author="吴 珊珊" w:date="2019-10-30T18:12:00Z"/>
          <w:sz w:val="28"/>
          <w:szCs w:val="28"/>
          <w:rPrChange w:id="3763" w:author="吴 珊珊" w:date="2019-10-31T09:53:00Z">
            <w:rPr>
              <w:del w:id="3764" w:author="吴 珊珊" w:date="2019-10-30T18:12:00Z"/>
            </w:rPr>
          </w:rPrChange>
        </w:rPr>
        <w:pPrChange w:id="3765" w:author="吴 珊珊" w:date="2019-10-30T18:11:00Z">
          <w:pPr>
            <w:pStyle w:val="a6"/>
            <w:numPr>
              <w:ilvl w:val="3"/>
              <w:numId w:val="1"/>
            </w:numPr>
            <w:ind w:left="1440" w:firstLineChars="0" w:hanging="1440"/>
            <w:outlineLvl w:val="4"/>
          </w:pPr>
        </w:pPrChange>
      </w:pPr>
      <w:ins w:id="3766" w:author="吴 珊珊" w:date="2019-10-30T18:11:00Z">
        <w:r w:rsidRPr="004C0492">
          <w:rPr>
            <w:rFonts w:hint="eastAsia"/>
            <w:sz w:val="28"/>
            <w:szCs w:val="28"/>
            <w:rPrChange w:id="3767" w:author="吴 珊珊" w:date="2019-10-31T09:53:00Z">
              <w:rPr>
                <w:rFonts w:hint="eastAsia"/>
              </w:rPr>
            </w:rPrChange>
          </w:rPr>
          <w:t>可</w:t>
        </w:r>
      </w:ins>
      <w:ins w:id="3768" w:author="吴 珊珊" w:date="2019-10-30T18:12:00Z">
        <w:r w:rsidRPr="004C0492">
          <w:rPr>
            <w:sz w:val="28"/>
            <w:szCs w:val="28"/>
            <w:rPrChange w:id="3769" w:author="吴 珊珊" w:date="2019-10-31T09:53:00Z">
              <w:rPr/>
            </w:rPrChange>
          </w:rPr>
          <w:t>根据业务要求新增联系人</w:t>
        </w:r>
        <w:r w:rsidRPr="004C0492">
          <w:rPr>
            <w:rFonts w:hint="eastAsia"/>
            <w:sz w:val="28"/>
            <w:szCs w:val="28"/>
            <w:rPrChange w:id="3770" w:author="吴 珊珊" w:date="2019-10-31T09:53:00Z">
              <w:rPr>
                <w:rFonts w:hint="eastAsia"/>
              </w:rPr>
            </w:rPrChange>
          </w:rPr>
          <w:t>，</w:t>
        </w:r>
      </w:ins>
    </w:p>
    <w:p w14:paraId="3D18E89C" w14:textId="395155DD" w:rsidR="004F7136" w:rsidRPr="004C0492" w:rsidRDefault="004F7136" w:rsidP="005776FC">
      <w:pPr>
        <w:ind w:firstLine="560"/>
        <w:rPr>
          <w:sz w:val="28"/>
          <w:szCs w:val="28"/>
          <w:rPrChange w:id="3771" w:author="吴 珊珊" w:date="2019-10-31T09:53:00Z">
            <w:rPr/>
          </w:rPrChange>
        </w:rPr>
      </w:pPr>
      <w:del w:id="3772" w:author="吴 珊珊" w:date="2019-10-30T18:12:00Z">
        <w:r w:rsidRPr="004C0492" w:rsidDel="00B72324">
          <w:rPr>
            <w:rFonts w:hint="eastAsia"/>
            <w:sz w:val="28"/>
            <w:szCs w:val="28"/>
            <w:rPrChange w:id="3773" w:author="吴 珊珊" w:date="2019-10-31T09:53:00Z">
              <w:rPr>
                <w:rFonts w:hint="eastAsia"/>
              </w:rPr>
            </w:rPrChange>
          </w:rPr>
          <w:delText>提供“新建”按钮，</w:delText>
        </w:r>
      </w:del>
      <w:r w:rsidRPr="004C0492">
        <w:rPr>
          <w:rFonts w:hint="eastAsia"/>
          <w:sz w:val="28"/>
          <w:szCs w:val="28"/>
          <w:rPrChange w:id="3774" w:author="吴 珊珊" w:date="2019-10-31T09:53:00Z">
            <w:rPr>
              <w:rFonts w:hint="eastAsia"/>
            </w:rPr>
          </w:rPrChange>
        </w:rPr>
        <w:t>点击弹出新建联系人窗口，字段项如下：</w:t>
      </w:r>
    </w:p>
    <w:p w14:paraId="4A04B3D6" w14:textId="77777777" w:rsidR="004F7136" w:rsidRPr="004C0492" w:rsidRDefault="004F7136" w:rsidP="004F7136">
      <w:pPr>
        <w:pStyle w:val="a6"/>
        <w:numPr>
          <w:ilvl w:val="0"/>
          <w:numId w:val="4"/>
        </w:numPr>
        <w:ind w:firstLineChars="0"/>
        <w:rPr>
          <w:rFonts w:ascii="仿宋" w:hAnsi="仿宋"/>
          <w:sz w:val="28"/>
          <w:szCs w:val="28"/>
          <w:rPrChange w:id="3775" w:author="吴 珊珊" w:date="2019-10-31T09:53:00Z">
            <w:rPr>
              <w:rFonts w:ascii="仿宋" w:hAnsi="仿宋"/>
            </w:rPr>
          </w:rPrChange>
        </w:rPr>
      </w:pPr>
      <w:r w:rsidRPr="004C0492">
        <w:rPr>
          <w:rFonts w:ascii="仿宋" w:hAnsi="仿宋" w:hint="eastAsia"/>
          <w:sz w:val="28"/>
          <w:szCs w:val="28"/>
          <w:rPrChange w:id="3776" w:author="吴 珊珊" w:date="2019-10-31T09:53:00Z">
            <w:rPr>
              <w:rFonts w:ascii="仿宋" w:hAnsi="仿宋" w:hint="eastAsia"/>
            </w:rPr>
          </w:rPrChange>
        </w:rPr>
        <w:t>姓名：文本输入框。</w:t>
      </w:r>
    </w:p>
    <w:p w14:paraId="3173E578" w14:textId="77777777" w:rsidR="004F7136" w:rsidRPr="004C0492" w:rsidRDefault="004F7136" w:rsidP="004F7136">
      <w:pPr>
        <w:pStyle w:val="a6"/>
        <w:numPr>
          <w:ilvl w:val="0"/>
          <w:numId w:val="4"/>
        </w:numPr>
        <w:ind w:firstLineChars="0"/>
        <w:rPr>
          <w:rFonts w:ascii="仿宋" w:hAnsi="仿宋"/>
          <w:sz w:val="28"/>
          <w:szCs w:val="28"/>
          <w:rPrChange w:id="3777" w:author="吴 珊珊" w:date="2019-10-31T09:53:00Z">
            <w:rPr>
              <w:rFonts w:ascii="仿宋" w:hAnsi="仿宋"/>
            </w:rPr>
          </w:rPrChange>
        </w:rPr>
      </w:pPr>
      <w:r w:rsidRPr="004C0492">
        <w:rPr>
          <w:rFonts w:ascii="仿宋" w:hAnsi="仿宋" w:hint="eastAsia"/>
          <w:sz w:val="28"/>
          <w:szCs w:val="28"/>
          <w:rPrChange w:id="3778" w:author="吴 珊珊" w:date="2019-10-31T09:53:00Z">
            <w:rPr>
              <w:rFonts w:ascii="仿宋" w:hAnsi="仿宋" w:hint="eastAsia"/>
            </w:rPr>
          </w:rPrChange>
        </w:rPr>
        <w:t>性别：下</w:t>
      </w:r>
      <w:proofErr w:type="gramStart"/>
      <w:r w:rsidRPr="004C0492">
        <w:rPr>
          <w:rFonts w:ascii="仿宋" w:hAnsi="仿宋" w:hint="eastAsia"/>
          <w:sz w:val="28"/>
          <w:szCs w:val="28"/>
          <w:rPrChange w:id="3779" w:author="吴 珊珊" w:date="2019-10-31T09:53:00Z">
            <w:rPr>
              <w:rFonts w:ascii="仿宋" w:hAnsi="仿宋" w:hint="eastAsia"/>
            </w:rPr>
          </w:rPrChange>
        </w:rPr>
        <w:t>拉选择</w:t>
      </w:r>
      <w:proofErr w:type="gramEnd"/>
      <w:r w:rsidRPr="004C0492">
        <w:rPr>
          <w:rFonts w:ascii="仿宋" w:hAnsi="仿宋" w:hint="eastAsia"/>
          <w:sz w:val="28"/>
          <w:szCs w:val="28"/>
          <w:rPrChange w:id="3780" w:author="吴 珊珊" w:date="2019-10-31T09:53:00Z">
            <w:rPr>
              <w:rFonts w:ascii="仿宋" w:hAnsi="仿宋" w:hint="eastAsia"/>
            </w:rPr>
          </w:rPrChange>
        </w:rPr>
        <w:t>:</w:t>
      </w:r>
      <w:r w:rsidRPr="004C0492">
        <w:rPr>
          <w:rFonts w:ascii="仿宋" w:hAnsi="仿宋" w:hint="eastAsia"/>
          <w:sz w:val="28"/>
          <w:szCs w:val="28"/>
          <w:rPrChange w:id="3781" w:author="吴 珊珊" w:date="2019-10-31T09:53:00Z">
            <w:rPr>
              <w:rFonts w:ascii="仿宋" w:hAnsi="仿宋" w:hint="eastAsia"/>
            </w:rPr>
          </w:rPrChange>
        </w:rPr>
        <w:t>男、女。</w:t>
      </w:r>
    </w:p>
    <w:p w14:paraId="4637066F" w14:textId="77777777" w:rsidR="004F7136" w:rsidRPr="004C0492" w:rsidRDefault="004F7136" w:rsidP="004F7136">
      <w:pPr>
        <w:pStyle w:val="a6"/>
        <w:numPr>
          <w:ilvl w:val="0"/>
          <w:numId w:val="4"/>
        </w:numPr>
        <w:ind w:firstLineChars="0"/>
        <w:rPr>
          <w:rFonts w:ascii="仿宋" w:hAnsi="仿宋"/>
          <w:sz w:val="28"/>
          <w:szCs w:val="28"/>
          <w:rPrChange w:id="3782" w:author="吴 珊珊" w:date="2019-10-31T09:53:00Z">
            <w:rPr>
              <w:rFonts w:ascii="仿宋" w:hAnsi="仿宋"/>
            </w:rPr>
          </w:rPrChange>
        </w:rPr>
      </w:pPr>
      <w:r w:rsidRPr="004C0492">
        <w:rPr>
          <w:rFonts w:ascii="仿宋" w:hAnsi="仿宋" w:hint="eastAsia"/>
          <w:sz w:val="28"/>
          <w:szCs w:val="28"/>
          <w:rPrChange w:id="3783" w:author="吴 珊珊" w:date="2019-10-31T09:53:00Z">
            <w:rPr>
              <w:rFonts w:ascii="仿宋" w:hAnsi="仿宋" w:hint="eastAsia"/>
            </w:rPr>
          </w:rPrChange>
        </w:rPr>
        <w:t>身份证号：文本输入框。</w:t>
      </w:r>
    </w:p>
    <w:p w14:paraId="47FEA1FF" w14:textId="77777777" w:rsidR="004F7136" w:rsidRPr="004C0492" w:rsidRDefault="004F7136" w:rsidP="004F7136">
      <w:pPr>
        <w:pStyle w:val="a6"/>
        <w:numPr>
          <w:ilvl w:val="0"/>
          <w:numId w:val="4"/>
        </w:numPr>
        <w:ind w:firstLineChars="0"/>
        <w:rPr>
          <w:rFonts w:ascii="仿宋" w:hAnsi="仿宋"/>
          <w:sz w:val="28"/>
          <w:szCs w:val="28"/>
          <w:rPrChange w:id="3784" w:author="吴 珊珊" w:date="2019-10-31T09:53:00Z">
            <w:rPr>
              <w:rFonts w:ascii="仿宋" w:hAnsi="仿宋"/>
            </w:rPr>
          </w:rPrChange>
        </w:rPr>
      </w:pPr>
      <w:r w:rsidRPr="004C0492">
        <w:rPr>
          <w:rFonts w:ascii="仿宋" w:hAnsi="仿宋" w:hint="eastAsia"/>
          <w:sz w:val="28"/>
          <w:szCs w:val="28"/>
          <w:rPrChange w:id="3785" w:author="吴 珊珊" w:date="2019-10-31T09:53:00Z">
            <w:rPr>
              <w:rFonts w:ascii="仿宋" w:hAnsi="仿宋" w:hint="eastAsia"/>
            </w:rPr>
          </w:rPrChange>
        </w:rPr>
        <w:t>邮编：文本输入框。</w:t>
      </w:r>
    </w:p>
    <w:p w14:paraId="0E998D08" w14:textId="77777777" w:rsidR="004F7136" w:rsidRPr="004C0492" w:rsidRDefault="004F7136" w:rsidP="004F7136">
      <w:pPr>
        <w:pStyle w:val="a6"/>
        <w:numPr>
          <w:ilvl w:val="0"/>
          <w:numId w:val="4"/>
        </w:numPr>
        <w:ind w:firstLineChars="0"/>
        <w:rPr>
          <w:rFonts w:ascii="仿宋" w:hAnsi="仿宋"/>
          <w:sz w:val="28"/>
          <w:szCs w:val="28"/>
          <w:rPrChange w:id="3786" w:author="吴 珊珊" w:date="2019-10-31T09:53:00Z">
            <w:rPr>
              <w:rFonts w:ascii="仿宋" w:hAnsi="仿宋"/>
            </w:rPr>
          </w:rPrChange>
        </w:rPr>
      </w:pPr>
      <w:r w:rsidRPr="004C0492">
        <w:rPr>
          <w:rFonts w:ascii="仿宋" w:hAnsi="仿宋" w:hint="eastAsia"/>
          <w:sz w:val="28"/>
          <w:szCs w:val="28"/>
          <w:rPrChange w:id="3787" w:author="吴 珊珊" w:date="2019-10-31T09:53:00Z">
            <w:rPr>
              <w:rFonts w:ascii="仿宋" w:hAnsi="仿宋" w:hint="eastAsia"/>
            </w:rPr>
          </w:rPrChange>
        </w:rPr>
        <w:t>联系地址：文本输入框。</w:t>
      </w:r>
    </w:p>
    <w:p w14:paraId="33C413C5" w14:textId="70F5E001" w:rsidR="004F7136" w:rsidRPr="004C0492" w:rsidDel="00B72324" w:rsidRDefault="004F7136" w:rsidP="005776FC">
      <w:pPr>
        <w:pStyle w:val="a6"/>
        <w:numPr>
          <w:ilvl w:val="0"/>
          <w:numId w:val="4"/>
        </w:numPr>
        <w:ind w:firstLineChars="0"/>
        <w:rPr>
          <w:del w:id="3788" w:author="吴 珊珊" w:date="2019-10-30T18:13:00Z"/>
          <w:rFonts w:ascii="仿宋" w:hAnsi="仿宋"/>
          <w:sz w:val="28"/>
          <w:szCs w:val="28"/>
          <w:rPrChange w:id="3789" w:author="吴 珊珊" w:date="2019-10-31T09:53:00Z">
            <w:rPr>
              <w:del w:id="3790" w:author="吴 珊珊" w:date="2019-10-30T18:13:00Z"/>
              <w:rFonts w:ascii="仿宋" w:hAnsi="仿宋"/>
            </w:rPr>
          </w:rPrChange>
        </w:rPr>
      </w:pPr>
      <w:del w:id="3791" w:author="吴 珊珊" w:date="2019-10-30T18:13:00Z">
        <w:r w:rsidRPr="004C0492" w:rsidDel="00B72324">
          <w:rPr>
            <w:rFonts w:ascii="仿宋" w:hAnsi="仿宋" w:hint="eastAsia"/>
            <w:sz w:val="28"/>
            <w:szCs w:val="28"/>
            <w:rPrChange w:id="3792" w:author="吴 珊珊" w:date="2019-10-31T09:53:00Z">
              <w:rPr>
                <w:rFonts w:ascii="仿宋" w:hAnsi="仿宋" w:hint="eastAsia"/>
              </w:rPr>
            </w:rPrChange>
          </w:rPr>
          <w:delText>年龄：文本输入框。</w:delText>
        </w:r>
      </w:del>
    </w:p>
    <w:p w14:paraId="04373853" w14:textId="1724E645" w:rsidR="004F7136" w:rsidRPr="004C0492" w:rsidDel="00B72324" w:rsidRDefault="004F7136">
      <w:pPr>
        <w:pStyle w:val="a6"/>
        <w:numPr>
          <w:ilvl w:val="0"/>
          <w:numId w:val="4"/>
        </w:numPr>
        <w:ind w:firstLineChars="0"/>
        <w:rPr>
          <w:del w:id="3793" w:author="吴 珊珊" w:date="2019-10-30T18:13:00Z"/>
          <w:rFonts w:ascii="仿宋" w:hAnsi="仿宋"/>
          <w:sz w:val="28"/>
          <w:szCs w:val="28"/>
          <w:rPrChange w:id="3794" w:author="吴 珊珊" w:date="2019-10-31T09:53:00Z">
            <w:rPr>
              <w:del w:id="3795" w:author="吴 珊珊" w:date="2019-10-30T18:13:00Z"/>
              <w:rFonts w:ascii="仿宋" w:hAnsi="仿宋"/>
            </w:rPr>
          </w:rPrChange>
        </w:rPr>
      </w:pPr>
      <w:del w:id="3796" w:author="吴 珊珊" w:date="2019-10-30T18:13:00Z">
        <w:r w:rsidRPr="004C0492" w:rsidDel="00B72324">
          <w:rPr>
            <w:rFonts w:ascii="仿宋" w:hAnsi="仿宋" w:hint="eastAsia"/>
            <w:sz w:val="28"/>
            <w:szCs w:val="28"/>
            <w:rPrChange w:id="3797" w:author="吴 珊珊" w:date="2019-10-31T09:53:00Z">
              <w:rPr>
                <w:rFonts w:ascii="仿宋" w:hAnsi="仿宋" w:hint="eastAsia"/>
              </w:rPr>
            </w:rPrChange>
          </w:rPr>
          <w:delText>年龄段</w:delText>
        </w:r>
        <w:r w:rsidRPr="004C0492" w:rsidDel="00B72324">
          <w:rPr>
            <w:rFonts w:ascii="仿宋" w:hAnsi="仿宋" w:hint="eastAsia"/>
            <w:sz w:val="28"/>
            <w:szCs w:val="28"/>
            <w:rPrChange w:id="3798" w:author="吴 珊珊" w:date="2019-10-31T09:53:00Z">
              <w:rPr>
                <w:rFonts w:ascii="仿宋" w:hAnsi="仿宋" w:hint="eastAsia"/>
              </w:rPr>
            </w:rPrChange>
          </w:rPr>
          <w:delText>:</w:delText>
        </w:r>
        <w:r w:rsidRPr="004C0492" w:rsidDel="00B72324">
          <w:rPr>
            <w:rFonts w:hint="eastAsia"/>
            <w:sz w:val="28"/>
            <w:szCs w:val="28"/>
            <w:rPrChange w:id="3799" w:author="吴 珊珊" w:date="2019-10-31T09:53:00Z">
              <w:rPr>
                <w:rFonts w:hint="eastAsia"/>
              </w:rPr>
            </w:rPrChange>
          </w:rPr>
          <w:delText xml:space="preserve"> </w:delText>
        </w:r>
        <w:r w:rsidRPr="004C0492" w:rsidDel="00B72324">
          <w:rPr>
            <w:rFonts w:ascii="仿宋" w:hAnsi="仿宋" w:hint="eastAsia"/>
            <w:sz w:val="28"/>
            <w:szCs w:val="28"/>
            <w:rPrChange w:id="3800" w:author="吴 珊珊" w:date="2019-10-31T09:53:00Z">
              <w:rPr>
                <w:rFonts w:ascii="仿宋" w:hAnsi="仿宋" w:hint="eastAsia"/>
              </w:rPr>
            </w:rPrChange>
          </w:rPr>
          <w:delText>下拉选择，选择范围：青少年（</w:delText>
        </w:r>
        <w:r w:rsidRPr="004C0492" w:rsidDel="00B72324">
          <w:rPr>
            <w:rFonts w:ascii="仿宋" w:hAnsi="仿宋"/>
            <w:sz w:val="28"/>
            <w:szCs w:val="28"/>
            <w:rPrChange w:id="3801" w:author="吴 珊珊" w:date="2019-10-31T09:53:00Z">
              <w:rPr>
                <w:rFonts w:ascii="仿宋" w:hAnsi="仿宋"/>
              </w:rPr>
            </w:rPrChange>
          </w:rPr>
          <w:delText>0~14</w:delText>
        </w:r>
        <w:r w:rsidRPr="004C0492" w:rsidDel="00B72324">
          <w:rPr>
            <w:rFonts w:ascii="仿宋" w:hAnsi="仿宋"/>
            <w:sz w:val="28"/>
            <w:szCs w:val="28"/>
            <w:rPrChange w:id="3802" w:author="吴 珊珊" w:date="2019-10-31T09:53:00Z">
              <w:rPr>
                <w:rFonts w:ascii="仿宋" w:hAnsi="仿宋"/>
              </w:rPr>
            </w:rPrChange>
          </w:rPr>
          <w:delText>）、青壮年（</w:delText>
        </w:r>
        <w:r w:rsidRPr="004C0492" w:rsidDel="00B72324">
          <w:rPr>
            <w:rFonts w:ascii="仿宋" w:hAnsi="仿宋"/>
            <w:sz w:val="28"/>
            <w:szCs w:val="28"/>
            <w:rPrChange w:id="3803" w:author="吴 珊珊" w:date="2019-10-31T09:53:00Z">
              <w:rPr>
                <w:rFonts w:ascii="仿宋" w:hAnsi="仿宋"/>
              </w:rPr>
            </w:rPrChange>
          </w:rPr>
          <w:delText>15~44</w:delText>
        </w:r>
        <w:r w:rsidRPr="004C0492" w:rsidDel="00B72324">
          <w:rPr>
            <w:rFonts w:ascii="仿宋" w:hAnsi="仿宋"/>
            <w:sz w:val="28"/>
            <w:szCs w:val="28"/>
            <w:rPrChange w:id="3804" w:author="吴 珊珊" w:date="2019-10-31T09:53:00Z">
              <w:rPr>
                <w:rFonts w:ascii="仿宋" w:hAnsi="仿宋"/>
              </w:rPr>
            </w:rPrChange>
          </w:rPr>
          <w:delText>）、中年（</w:delText>
        </w:r>
        <w:r w:rsidRPr="004C0492" w:rsidDel="00B72324">
          <w:rPr>
            <w:rFonts w:ascii="仿宋" w:hAnsi="仿宋"/>
            <w:sz w:val="28"/>
            <w:szCs w:val="28"/>
            <w:rPrChange w:id="3805" w:author="吴 珊珊" w:date="2019-10-31T09:53:00Z">
              <w:rPr>
                <w:rFonts w:ascii="仿宋" w:hAnsi="仿宋"/>
              </w:rPr>
            </w:rPrChange>
          </w:rPr>
          <w:delText>45~59</w:delText>
        </w:r>
        <w:r w:rsidRPr="004C0492" w:rsidDel="00B72324">
          <w:rPr>
            <w:rFonts w:ascii="仿宋" w:hAnsi="仿宋"/>
            <w:sz w:val="28"/>
            <w:szCs w:val="28"/>
            <w:rPrChange w:id="3806" w:author="吴 珊珊" w:date="2019-10-31T09:53:00Z">
              <w:rPr>
                <w:rFonts w:ascii="仿宋" w:hAnsi="仿宋"/>
              </w:rPr>
            </w:rPrChange>
          </w:rPr>
          <w:delText>）、老年（</w:delText>
        </w:r>
        <w:r w:rsidRPr="004C0492" w:rsidDel="00B72324">
          <w:rPr>
            <w:rFonts w:ascii="仿宋" w:hAnsi="仿宋"/>
            <w:sz w:val="28"/>
            <w:szCs w:val="28"/>
            <w:rPrChange w:id="3807" w:author="吴 珊珊" w:date="2019-10-31T09:53:00Z">
              <w:rPr>
                <w:rFonts w:ascii="仿宋" w:hAnsi="仿宋"/>
              </w:rPr>
            </w:rPrChange>
          </w:rPr>
          <w:delText>60</w:delText>
        </w:r>
        <w:r w:rsidRPr="004C0492" w:rsidDel="00B72324">
          <w:rPr>
            <w:rFonts w:ascii="仿宋" w:hAnsi="仿宋"/>
            <w:sz w:val="28"/>
            <w:szCs w:val="28"/>
            <w:rPrChange w:id="3808" w:author="吴 珊珊" w:date="2019-10-31T09:53:00Z">
              <w:rPr>
                <w:rFonts w:ascii="仿宋" w:hAnsi="仿宋"/>
              </w:rPr>
            </w:rPrChange>
          </w:rPr>
          <w:delText>以上）。</w:delText>
        </w:r>
        <w:r w:rsidRPr="004C0492" w:rsidDel="00B72324">
          <w:rPr>
            <w:rFonts w:ascii="仿宋" w:hAnsi="仿宋"/>
            <w:sz w:val="28"/>
            <w:szCs w:val="28"/>
            <w:rPrChange w:id="3809" w:author="吴 珊珊" w:date="2019-10-31T09:53:00Z">
              <w:rPr>
                <w:rFonts w:ascii="仿宋" w:hAnsi="仿宋"/>
              </w:rPr>
            </w:rPrChange>
          </w:rPr>
          <w:delText xml:space="preserve">  </w:delText>
        </w:r>
      </w:del>
    </w:p>
    <w:p w14:paraId="55786DC4" w14:textId="621BFA28" w:rsidR="004F7136" w:rsidRPr="004C0492" w:rsidDel="00B72324" w:rsidRDefault="004F7136">
      <w:pPr>
        <w:pStyle w:val="a6"/>
        <w:numPr>
          <w:ilvl w:val="0"/>
          <w:numId w:val="4"/>
        </w:numPr>
        <w:ind w:firstLineChars="0"/>
        <w:rPr>
          <w:del w:id="3810" w:author="吴 珊珊" w:date="2019-10-30T18:13:00Z"/>
          <w:rFonts w:ascii="仿宋" w:hAnsi="仿宋"/>
          <w:sz w:val="28"/>
          <w:szCs w:val="28"/>
          <w:rPrChange w:id="3811" w:author="吴 珊珊" w:date="2019-10-31T09:53:00Z">
            <w:rPr>
              <w:del w:id="3812" w:author="吴 珊珊" w:date="2019-10-30T18:13:00Z"/>
              <w:rFonts w:ascii="仿宋" w:hAnsi="仿宋"/>
            </w:rPr>
          </w:rPrChange>
        </w:rPr>
      </w:pPr>
      <w:del w:id="3813" w:author="吴 珊珊" w:date="2019-10-30T18:13:00Z">
        <w:r w:rsidRPr="004C0492" w:rsidDel="00B72324">
          <w:rPr>
            <w:rFonts w:ascii="仿宋" w:hAnsi="仿宋" w:hint="eastAsia"/>
            <w:sz w:val="28"/>
            <w:szCs w:val="28"/>
            <w:rPrChange w:id="3814" w:author="吴 珊珊" w:date="2019-10-31T09:53:00Z">
              <w:rPr>
                <w:rFonts w:ascii="仿宋" w:hAnsi="仿宋" w:hint="eastAsia"/>
              </w:rPr>
            </w:rPrChange>
          </w:rPr>
          <w:delText>民族：下拉列表框：汉族、少数民族。</w:delText>
        </w:r>
      </w:del>
    </w:p>
    <w:p w14:paraId="0817D917" w14:textId="38134382" w:rsidR="004F7136" w:rsidRPr="004C0492" w:rsidDel="00B72324" w:rsidRDefault="004F7136">
      <w:pPr>
        <w:pStyle w:val="a6"/>
        <w:numPr>
          <w:ilvl w:val="0"/>
          <w:numId w:val="4"/>
        </w:numPr>
        <w:ind w:firstLineChars="0"/>
        <w:rPr>
          <w:del w:id="3815" w:author="吴 珊珊" w:date="2019-10-30T18:13:00Z"/>
          <w:rFonts w:ascii="仿宋" w:hAnsi="仿宋"/>
          <w:sz w:val="28"/>
          <w:szCs w:val="28"/>
          <w:rPrChange w:id="3816" w:author="吴 珊珊" w:date="2019-10-31T09:53:00Z">
            <w:rPr>
              <w:del w:id="3817" w:author="吴 珊珊" w:date="2019-10-30T18:13:00Z"/>
              <w:rFonts w:ascii="仿宋" w:hAnsi="仿宋"/>
            </w:rPr>
          </w:rPrChange>
        </w:rPr>
      </w:pPr>
      <w:del w:id="3818" w:author="吴 珊珊" w:date="2019-10-30T18:13:00Z">
        <w:r w:rsidRPr="004C0492" w:rsidDel="00B72324">
          <w:rPr>
            <w:rFonts w:ascii="仿宋" w:hAnsi="仿宋" w:hint="eastAsia"/>
            <w:sz w:val="28"/>
            <w:szCs w:val="28"/>
            <w:rPrChange w:id="3819" w:author="吴 珊珊" w:date="2019-10-31T09:53:00Z">
              <w:rPr>
                <w:rFonts w:ascii="仿宋" w:hAnsi="仿宋" w:hint="eastAsia"/>
              </w:rPr>
            </w:rPrChange>
          </w:rPr>
          <w:delText>区县：下拉选择，选择范围：历下区、市中区、槐荫区、天桥区、历城区、长清区、平阴县、济阳县、商河县、章丘区、高新区、南部山区、莱芜区、钢城区、莱芜高新区、莱芜农高区、莱芜雪野度假区、莱芜经开区。</w:delText>
        </w:r>
      </w:del>
    </w:p>
    <w:p w14:paraId="15EFF584" w14:textId="273BCA9B" w:rsidR="004F7136" w:rsidRPr="004C0492" w:rsidDel="00B72324" w:rsidRDefault="004F7136">
      <w:pPr>
        <w:pStyle w:val="a6"/>
        <w:numPr>
          <w:ilvl w:val="0"/>
          <w:numId w:val="4"/>
        </w:numPr>
        <w:ind w:firstLineChars="0"/>
        <w:rPr>
          <w:del w:id="3820" w:author="吴 珊珊" w:date="2019-10-30T18:13:00Z"/>
          <w:rFonts w:ascii="仿宋" w:hAnsi="仿宋"/>
          <w:sz w:val="28"/>
          <w:szCs w:val="28"/>
          <w:rPrChange w:id="3821" w:author="吴 珊珊" w:date="2019-10-31T09:53:00Z">
            <w:rPr>
              <w:del w:id="3822" w:author="吴 珊珊" w:date="2019-10-30T18:13:00Z"/>
              <w:rFonts w:ascii="仿宋" w:hAnsi="仿宋"/>
            </w:rPr>
          </w:rPrChange>
        </w:rPr>
      </w:pPr>
      <w:del w:id="3823" w:author="吴 珊珊" w:date="2019-10-30T18:13:00Z">
        <w:r w:rsidRPr="004C0492" w:rsidDel="00B72324">
          <w:rPr>
            <w:rFonts w:ascii="仿宋" w:hAnsi="仿宋" w:hint="eastAsia"/>
            <w:sz w:val="28"/>
            <w:szCs w:val="28"/>
            <w:rPrChange w:id="3824" w:author="吴 珊珊" w:date="2019-10-31T09:53:00Z">
              <w:rPr>
                <w:rFonts w:ascii="仿宋" w:hAnsi="仿宋" w:hint="eastAsia"/>
              </w:rPr>
            </w:rPrChange>
          </w:rPr>
          <w:delText>从事工作：下拉选择，选择范围：党群组织、政府机关、事业单位、国有企业、民营企业、务农、待业、离退、自由职业、军事武警、外来务工人员、在校学生、其它。</w:delText>
        </w:r>
      </w:del>
    </w:p>
    <w:p w14:paraId="31AA783C" w14:textId="77777777" w:rsidR="004F7136" w:rsidRPr="004C0492" w:rsidRDefault="004F7136">
      <w:pPr>
        <w:pStyle w:val="a6"/>
        <w:numPr>
          <w:ilvl w:val="0"/>
          <w:numId w:val="4"/>
        </w:numPr>
        <w:ind w:firstLineChars="0"/>
        <w:rPr>
          <w:rFonts w:ascii="仿宋" w:hAnsi="仿宋"/>
          <w:sz w:val="28"/>
          <w:szCs w:val="28"/>
          <w:rPrChange w:id="3825" w:author="吴 珊珊" w:date="2019-10-31T09:53:00Z">
            <w:rPr>
              <w:rFonts w:ascii="仿宋" w:hAnsi="仿宋"/>
            </w:rPr>
          </w:rPrChange>
        </w:rPr>
      </w:pPr>
      <w:r w:rsidRPr="004C0492">
        <w:rPr>
          <w:rFonts w:ascii="仿宋" w:hAnsi="仿宋" w:hint="eastAsia"/>
          <w:sz w:val="28"/>
          <w:szCs w:val="28"/>
          <w:rPrChange w:id="3826" w:author="吴 珊珊" w:date="2019-10-31T09:53:00Z">
            <w:rPr>
              <w:rFonts w:ascii="仿宋" w:hAnsi="仿宋" w:hint="eastAsia"/>
            </w:rPr>
          </w:rPrChange>
        </w:rPr>
        <w:t>单位：文本输入框。</w:t>
      </w:r>
    </w:p>
    <w:p w14:paraId="73D360DF" w14:textId="77777777" w:rsidR="004F7136" w:rsidRPr="004C0492" w:rsidRDefault="004F7136" w:rsidP="004F7136">
      <w:pPr>
        <w:pStyle w:val="a6"/>
        <w:numPr>
          <w:ilvl w:val="0"/>
          <w:numId w:val="4"/>
        </w:numPr>
        <w:ind w:firstLineChars="0"/>
        <w:rPr>
          <w:rFonts w:ascii="仿宋" w:hAnsi="仿宋"/>
          <w:sz w:val="28"/>
          <w:szCs w:val="28"/>
          <w:rPrChange w:id="3827" w:author="吴 珊珊" w:date="2019-10-31T09:53:00Z">
            <w:rPr>
              <w:rFonts w:ascii="仿宋" w:hAnsi="仿宋"/>
            </w:rPr>
          </w:rPrChange>
        </w:rPr>
      </w:pPr>
      <w:r w:rsidRPr="004C0492">
        <w:rPr>
          <w:rFonts w:ascii="仿宋" w:hAnsi="仿宋" w:hint="eastAsia"/>
          <w:sz w:val="28"/>
          <w:szCs w:val="28"/>
          <w:rPrChange w:id="3828" w:author="吴 珊珊" w:date="2019-10-31T09:53:00Z">
            <w:rPr>
              <w:rFonts w:ascii="仿宋" w:hAnsi="仿宋" w:hint="eastAsia"/>
            </w:rPr>
          </w:rPrChange>
        </w:rPr>
        <w:t>职务：文本输入框。</w:t>
      </w:r>
    </w:p>
    <w:p w14:paraId="0F384B5E" w14:textId="64B60C51" w:rsidR="004F7136" w:rsidRPr="004C0492" w:rsidDel="00B72324" w:rsidRDefault="004F7136" w:rsidP="004F7136">
      <w:pPr>
        <w:pStyle w:val="a6"/>
        <w:numPr>
          <w:ilvl w:val="0"/>
          <w:numId w:val="4"/>
        </w:numPr>
        <w:ind w:firstLineChars="0"/>
        <w:rPr>
          <w:del w:id="3829" w:author="吴 珊珊" w:date="2019-10-30T18:13:00Z"/>
          <w:rFonts w:ascii="仿宋" w:hAnsi="仿宋"/>
          <w:sz w:val="28"/>
          <w:szCs w:val="28"/>
          <w:rPrChange w:id="3830" w:author="吴 珊珊" w:date="2019-10-31T09:53:00Z">
            <w:rPr>
              <w:del w:id="3831" w:author="吴 珊珊" w:date="2019-10-30T18:13:00Z"/>
              <w:rFonts w:ascii="仿宋" w:hAnsi="仿宋"/>
            </w:rPr>
          </w:rPrChange>
        </w:rPr>
      </w:pPr>
      <w:del w:id="3832" w:author="吴 珊珊" w:date="2019-10-30T18:13:00Z">
        <w:r w:rsidRPr="004C0492" w:rsidDel="00B72324">
          <w:rPr>
            <w:rFonts w:ascii="仿宋" w:hAnsi="仿宋" w:hint="eastAsia"/>
            <w:sz w:val="28"/>
            <w:szCs w:val="28"/>
            <w:rPrChange w:id="3833" w:author="吴 珊珊" w:date="2019-10-31T09:53:00Z">
              <w:rPr>
                <w:rFonts w:ascii="仿宋" w:hAnsi="仿宋" w:hint="eastAsia"/>
              </w:rPr>
            </w:rPrChange>
          </w:rPr>
          <w:delText>户口所在地</w:delText>
        </w:r>
        <w:r w:rsidRPr="004C0492" w:rsidDel="00B72324">
          <w:rPr>
            <w:rFonts w:ascii="仿宋" w:hAnsi="仿宋" w:hint="eastAsia"/>
            <w:sz w:val="28"/>
            <w:szCs w:val="28"/>
            <w:rPrChange w:id="3834" w:author="吴 珊珊" w:date="2019-10-31T09:53:00Z">
              <w:rPr>
                <w:rFonts w:ascii="仿宋" w:hAnsi="仿宋" w:hint="eastAsia"/>
              </w:rPr>
            </w:rPrChange>
          </w:rPr>
          <w:delText>:</w:delText>
        </w:r>
        <w:r w:rsidRPr="004C0492" w:rsidDel="00B72324">
          <w:rPr>
            <w:rFonts w:ascii="仿宋" w:hAnsi="仿宋" w:hint="eastAsia"/>
            <w:sz w:val="28"/>
            <w:szCs w:val="28"/>
            <w:rPrChange w:id="3835" w:author="吴 珊珊" w:date="2019-10-31T09:53:00Z">
              <w:rPr>
                <w:rFonts w:ascii="仿宋" w:hAnsi="仿宋" w:hint="eastAsia"/>
              </w:rPr>
            </w:rPrChange>
          </w:rPr>
          <w:delText>下拉列表框：济南、省内、外省。</w:delText>
        </w:r>
      </w:del>
    </w:p>
    <w:p w14:paraId="7DB00E77" w14:textId="4E23BC51" w:rsidR="004F7136" w:rsidRPr="004C0492" w:rsidDel="00B72324" w:rsidRDefault="004F7136" w:rsidP="004F7136">
      <w:pPr>
        <w:pStyle w:val="a6"/>
        <w:numPr>
          <w:ilvl w:val="0"/>
          <w:numId w:val="4"/>
        </w:numPr>
        <w:ind w:firstLineChars="0"/>
        <w:rPr>
          <w:del w:id="3836" w:author="吴 珊珊" w:date="2019-10-30T18:13:00Z"/>
          <w:rFonts w:ascii="仿宋" w:hAnsi="仿宋"/>
          <w:sz w:val="28"/>
          <w:szCs w:val="28"/>
          <w:rPrChange w:id="3837" w:author="吴 珊珊" w:date="2019-10-31T09:53:00Z">
            <w:rPr>
              <w:del w:id="3838" w:author="吴 珊珊" w:date="2019-10-30T18:13:00Z"/>
              <w:rFonts w:ascii="仿宋" w:hAnsi="仿宋"/>
            </w:rPr>
          </w:rPrChange>
        </w:rPr>
      </w:pPr>
      <w:del w:id="3839" w:author="吴 珊珊" w:date="2019-10-30T18:13:00Z">
        <w:r w:rsidRPr="004C0492" w:rsidDel="00B72324">
          <w:rPr>
            <w:rFonts w:ascii="仿宋" w:hAnsi="仿宋" w:hint="eastAsia"/>
            <w:sz w:val="28"/>
            <w:szCs w:val="28"/>
            <w:rPrChange w:id="3840" w:author="吴 珊珊" w:date="2019-10-31T09:53:00Z">
              <w:rPr>
                <w:rFonts w:ascii="仿宋" w:hAnsi="仿宋" w:hint="eastAsia"/>
              </w:rPr>
            </w:rPrChange>
          </w:rPr>
          <w:delText>学历</w:delText>
        </w:r>
        <w:r w:rsidRPr="004C0492" w:rsidDel="00B72324">
          <w:rPr>
            <w:rFonts w:ascii="仿宋" w:hAnsi="仿宋" w:hint="eastAsia"/>
            <w:sz w:val="28"/>
            <w:szCs w:val="28"/>
            <w:rPrChange w:id="3841" w:author="吴 珊珊" w:date="2019-10-31T09:53:00Z">
              <w:rPr>
                <w:rFonts w:ascii="仿宋" w:hAnsi="仿宋" w:hint="eastAsia"/>
              </w:rPr>
            </w:rPrChange>
          </w:rPr>
          <w:delText>:</w:delText>
        </w:r>
        <w:r w:rsidRPr="004C0492" w:rsidDel="00B72324">
          <w:rPr>
            <w:rFonts w:hint="eastAsia"/>
            <w:sz w:val="28"/>
            <w:szCs w:val="28"/>
            <w:rPrChange w:id="3842" w:author="吴 珊珊" w:date="2019-10-31T09:53:00Z">
              <w:rPr>
                <w:rFonts w:hint="eastAsia"/>
              </w:rPr>
            </w:rPrChange>
          </w:rPr>
          <w:delText xml:space="preserve"> </w:delText>
        </w:r>
        <w:r w:rsidRPr="004C0492" w:rsidDel="00B72324">
          <w:rPr>
            <w:rFonts w:ascii="仿宋" w:hAnsi="仿宋" w:hint="eastAsia"/>
            <w:sz w:val="28"/>
            <w:szCs w:val="28"/>
            <w:rPrChange w:id="3843" w:author="吴 珊珊" w:date="2019-10-31T09:53:00Z">
              <w:rPr>
                <w:rFonts w:ascii="仿宋" w:hAnsi="仿宋" w:hint="eastAsia"/>
              </w:rPr>
            </w:rPrChange>
          </w:rPr>
          <w:delText>下拉选择，选择范围：研究生、大学（指大专以上）、高中（含中专）、初中、小学、其他。</w:delText>
        </w:r>
      </w:del>
    </w:p>
    <w:p w14:paraId="6627E9B5" w14:textId="005F5533" w:rsidR="004F7136" w:rsidRPr="004C0492" w:rsidDel="00B72324" w:rsidRDefault="004F7136" w:rsidP="005776FC">
      <w:pPr>
        <w:pStyle w:val="a6"/>
        <w:numPr>
          <w:ilvl w:val="0"/>
          <w:numId w:val="4"/>
        </w:numPr>
        <w:ind w:firstLineChars="0"/>
        <w:rPr>
          <w:del w:id="3844" w:author="吴 珊珊" w:date="2019-10-30T18:13:00Z"/>
          <w:rFonts w:ascii="仿宋" w:hAnsi="仿宋"/>
          <w:sz w:val="28"/>
          <w:szCs w:val="28"/>
          <w:rPrChange w:id="3845" w:author="吴 珊珊" w:date="2019-10-31T09:53:00Z">
            <w:rPr>
              <w:del w:id="3846" w:author="吴 珊珊" w:date="2019-10-30T18:13:00Z"/>
              <w:rFonts w:ascii="仿宋" w:hAnsi="仿宋"/>
            </w:rPr>
          </w:rPrChange>
        </w:rPr>
      </w:pPr>
      <w:del w:id="3847" w:author="吴 珊珊" w:date="2019-10-30T18:13:00Z">
        <w:r w:rsidRPr="004C0492" w:rsidDel="00B72324">
          <w:rPr>
            <w:rFonts w:ascii="仿宋" w:hAnsi="仿宋" w:hint="eastAsia"/>
            <w:sz w:val="28"/>
            <w:szCs w:val="28"/>
            <w:rPrChange w:id="3848" w:author="吴 珊珊" w:date="2019-10-31T09:53:00Z">
              <w:rPr>
                <w:rFonts w:ascii="仿宋" w:hAnsi="仿宋" w:hint="eastAsia"/>
              </w:rPr>
            </w:rPrChange>
          </w:rPr>
          <w:delText>政治面貌</w:delText>
        </w:r>
        <w:r w:rsidRPr="004C0492" w:rsidDel="00B72324">
          <w:rPr>
            <w:rFonts w:ascii="仿宋" w:hAnsi="仿宋"/>
            <w:sz w:val="28"/>
            <w:szCs w:val="28"/>
            <w:rPrChange w:id="3849" w:author="吴 珊珊" w:date="2019-10-31T09:53:00Z">
              <w:rPr>
                <w:rFonts w:ascii="仿宋" w:hAnsi="仿宋"/>
              </w:rPr>
            </w:rPrChange>
          </w:rPr>
          <w:delText>:</w:delText>
        </w:r>
        <w:r w:rsidRPr="004C0492" w:rsidDel="00B72324">
          <w:rPr>
            <w:rFonts w:hint="eastAsia"/>
            <w:sz w:val="28"/>
            <w:szCs w:val="28"/>
            <w:rPrChange w:id="3850" w:author="吴 珊珊" w:date="2019-10-31T09:53:00Z">
              <w:rPr>
                <w:rFonts w:hint="eastAsia"/>
              </w:rPr>
            </w:rPrChange>
          </w:rPr>
          <w:delText xml:space="preserve"> </w:delText>
        </w:r>
        <w:r w:rsidRPr="004C0492" w:rsidDel="00B72324">
          <w:rPr>
            <w:rFonts w:ascii="仿宋" w:hAnsi="仿宋" w:hint="eastAsia"/>
            <w:sz w:val="28"/>
            <w:szCs w:val="28"/>
            <w:rPrChange w:id="3851" w:author="吴 珊珊" w:date="2019-10-31T09:53:00Z">
              <w:rPr>
                <w:rFonts w:ascii="仿宋" w:hAnsi="仿宋" w:hint="eastAsia"/>
              </w:rPr>
            </w:rPrChange>
          </w:rPr>
          <w:delText>下拉选择，选择范围：群众、团员、党员、民主党派。</w:delText>
        </w:r>
        <w:r w:rsidRPr="004C0492" w:rsidDel="00B72324">
          <w:rPr>
            <w:rFonts w:ascii="仿宋" w:hAnsi="仿宋"/>
            <w:sz w:val="28"/>
            <w:szCs w:val="28"/>
            <w:rPrChange w:id="3852" w:author="吴 珊珊" w:date="2019-10-31T09:53:00Z">
              <w:rPr>
                <w:rFonts w:ascii="仿宋" w:hAnsi="仿宋"/>
              </w:rPr>
            </w:rPrChange>
          </w:rPr>
          <w:delText xml:space="preserve">  </w:delText>
        </w:r>
      </w:del>
    </w:p>
    <w:p w14:paraId="243DB5F9" w14:textId="77777777" w:rsidR="004F7136" w:rsidRPr="004C0492" w:rsidRDefault="004F7136">
      <w:pPr>
        <w:pStyle w:val="a6"/>
        <w:numPr>
          <w:ilvl w:val="0"/>
          <w:numId w:val="4"/>
        </w:numPr>
        <w:ind w:firstLineChars="0"/>
        <w:rPr>
          <w:rFonts w:ascii="仿宋" w:hAnsi="仿宋"/>
          <w:sz w:val="28"/>
          <w:szCs w:val="28"/>
          <w:rPrChange w:id="3853" w:author="吴 珊珊" w:date="2019-10-31T09:53:00Z">
            <w:rPr>
              <w:rFonts w:ascii="仿宋" w:hAnsi="仿宋"/>
            </w:rPr>
          </w:rPrChange>
        </w:rPr>
      </w:pPr>
      <w:r w:rsidRPr="004C0492">
        <w:rPr>
          <w:rFonts w:ascii="仿宋" w:hAnsi="仿宋" w:hint="eastAsia"/>
          <w:sz w:val="28"/>
          <w:szCs w:val="28"/>
          <w:rPrChange w:id="3854" w:author="吴 珊珊" w:date="2019-10-31T09:53:00Z">
            <w:rPr>
              <w:rFonts w:ascii="仿宋" w:hAnsi="仿宋" w:hint="eastAsia"/>
            </w:rPr>
          </w:rPrChange>
        </w:rPr>
        <w:t>联系人类型</w:t>
      </w:r>
      <w:r w:rsidRPr="004C0492">
        <w:rPr>
          <w:rFonts w:ascii="仿宋" w:hAnsi="仿宋"/>
          <w:sz w:val="28"/>
          <w:szCs w:val="28"/>
          <w:rPrChange w:id="3855" w:author="吴 珊珊" w:date="2019-10-31T09:53:00Z">
            <w:rPr>
              <w:rFonts w:ascii="仿宋" w:hAnsi="仿宋"/>
            </w:rPr>
          </w:rPrChange>
        </w:rPr>
        <w:t>:</w:t>
      </w:r>
      <w:r w:rsidRPr="004C0492">
        <w:rPr>
          <w:rFonts w:ascii="仿宋" w:hAnsi="仿宋" w:hint="eastAsia"/>
          <w:sz w:val="28"/>
          <w:szCs w:val="28"/>
          <w:rPrChange w:id="3856" w:author="吴 珊珊" w:date="2019-10-31T09:53:00Z">
            <w:rPr>
              <w:rFonts w:ascii="仿宋" w:hAnsi="仿宋" w:hint="eastAsia"/>
            </w:rPr>
          </w:rPrChange>
        </w:rPr>
        <w:t>下拉列表框：民调。</w:t>
      </w:r>
    </w:p>
    <w:p w14:paraId="6E7AD68A" w14:textId="77777777" w:rsidR="004F7136" w:rsidRPr="004C0492" w:rsidRDefault="004F7136" w:rsidP="004F7136">
      <w:pPr>
        <w:pStyle w:val="a6"/>
        <w:numPr>
          <w:ilvl w:val="0"/>
          <w:numId w:val="4"/>
        </w:numPr>
        <w:ind w:firstLineChars="0"/>
        <w:rPr>
          <w:rFonts w:ascii="仿宋" w:hAnsi="仿宋"/>
          <w:sz w:val="28"/>
          <w:szCs w:val="28"/>
          <w:rPrChange w:id="3857" w:author="吴 珊珊" w:date="2019-10-31T09:53:00Z">
            <w:rPr>
              <w:rFonts w:ascii="仿宋" w:hAnsi="仿宋"/>
            </w:rPr>
          </w:rPrChange>
        </w:rPr>
      </w:pPr>
      <w:r w:rsidRPr="004C0492">
        <w:rPr>
          <w:rFonts w:ascii="仿宋" w:hAnsi="仿宋" w:hint="eastAsia"/>
          <w:sz w:val="28"/>
          <w:szCs w:val="28"/>
          <w:rPrChange w:id="3858" w:author="吴 珊珊" w:date="2019-10-31T09:53:00Z">
            <w:rPr>
              <w:rFonts w:ascii="仿宋" w:hAnsi="仿宋" w:hint="eastAsia"/>
            </w:rPr>
          </w:rPrChange>
        </w:rPr>
        <w:t>昵称</w:t>
      </w:r>
      <w:r w:rsidRPr="004C0492">
        <w:rPr>
          <w:rFonts w:ascii="仿宋" w:hAnsi="仿宋" w:hint="eastAsia"/>
          <w:sz w:val="28"/>
          <w:szCs w:val="28"/>
          <w:rPrChange w:id="3859" w:author="吴 珊珊" w:date="2019-10-31T09:53:00Z">
            <w:rPr>
              <w:rFonts w:ascii="仿宋" w:hAnsi="仿宋" w:hint="eastAsia"/>
            </w:rPr>
          </w:rPrChange>
        </w:rPr>
        <w:t>:</w:t>
      </w:r>
      <w:r w:rsidRPr="004C0492">
        <w:rPr>
          <w:rFonts w:ascii="仿宋" w:hAnsi="仿宋" w:hint="eastAsia"/>
          <w:sz w:val="28"/>
          <w:szCs w:val="28"/>
          <w:rPrChange w:id="3860" w:author="吴 珊珊" w:date="2019-10-31T09:53:00Z">
            <w:rPr>
              <w:rFonts w:ascii="仿宋" w:hAnsi="仿宋" w:hint="eastAsia"/>
            </w:rPr>
          </w:rPrChange>
        </w:rPr>
        <w:t>文本输入框。</w:t>
      </w:r>
    </w:p>
    <w:p w14:paraId="1FB3A66F" w14:textId="7985581A" w:rsidR="004F7136" w:rsidRPr="004C0492" w:rsidRDefault="004F7136" w:rsidP="004F7136">
      <w:pPr>
        <w:pStyle w:val="a6"/>
        <w:numPr>
          <w:ilvl w:val="0"/>
          <w:numId w:val="4"/>
        </w:numPr>
        <w:ind w:firstLineChars="0"/>
        <w:rPr>
          <w:rFonts w:ascii="仿宋" w:hAnsi="仿宋"/>
          <w:sz w:val="28"/>
          <w:szCs w:val="28"/>
          <w:rPrChange w:id="3861" w:author="吴 珊珊" w:date="2019-10-31T09:53:00Z">
            <w:rPr>
              <w:rFonts w:ascii="仿宋" w:hAnsi="仿宋"/>
            </w:rPr>
          </w:rPrChange>
        </w:rPr>
      </w:pPr>
      <w:r w:rsidRPr="004C0492">
        <w:rPr>
          <w:rFonts w:ascii="仿宋" w:hAnsi="仿宋" w:hint="eastAsia"/>
          <w:sz w:val="28"/>
          <w:szCs w:val="28"/>
          <w:rPrChange w:id="3862" w:author="吴 珊珊" w:date="2019-10-31T09:53:00Z">
            <w:rPr>
              <w:rFonts w:ascii="仿宋" w:hAnsi="仿宋" w:hint="eastAsia"/>
            </w:rPr>
          </w:rPrChange>
        </w:rPr>
        <w:t>昵称</w:t>
      </w:r>
      <w:r w:rsidRPr="004C0492">
        <w:rPr>
          <w:rFonts w:ascii="仿宋" w:hAnsi="仿宋" w:hint="eastAsia"/>
          <w:sz w:val="28"/>
          <w:szCs w:val="28"/>
          <w:rPrChange w:id="3863" w:author="吴 珊珊" w:date="2019-10-31T09:53:00Z">
            <w:rPr>
              <w:rFonts w:ascii="仿宋" w:hAnsi="仿宋" w:hint="eastAsia"/>
            </w:rPr>
          </w:rPrChange>
        </w:rPr>
        <w:t>ID</w:t>
      </w:r>
      <w:r w:rsidRPr="004C0492">
        <w:rPr>
          <w:rFonts w:ascii="仿宋" w:hAnsi="仿宋"/>
          <w:sz w:val="28"/>
          <w:szCs w:val="28"/>
          <w:rPrChange w:id="3864" w:author="吴 珊珊" w:date="2019-10-31T09:53:00Z">
            <w:rPr>
              <w:rFonts w:ascii="仿宋" w:hAnsi="仿宋"/>
            </w:rPr>
          </w:rPrChange>
        </w:rPr>
        <w:t>:</w:t>
      </w:r>
      <w:r w:rsidRPr="004C0492">
        <w:rPr>
          <w:rFonts w:ascii="仿宋" w:hAnsi="仿宋" w:hint="eastAsia"/>
          <w:sz w:val="28"/>
          <w:szCs w:val="28"/>
          <w:rPrChange w:id="3865" w:author="吴 珊珊" w:date="2019-10-31T09:53:00Z">
            <w:rPr>
              <w:rFonts w:ascii="仿宋" w:hAnsi="仿宋" w:hint="eastAsia"/>
            </w:rPr>
          </w:rPrChange>
        </w:rPr>
        <w:t>文本输入框。</w:t>
      </w:r>
    </w:p>
    <w:p w14:paraId="7FA079AA" w14:textId="77777777" w:rsidR="004F7136" w:rsidRPr="004C0492" w:rsidRDefault="004F7136" w:rsidP="004F7136">
      <w:pPr>
        <w:pStyle w:val="a6"/>
        <w:numPr>
          <w:ilvl w:val="0"/>
          <w:numId w:val="4"/>
        </w:numPr>
        <w:ind w:firstLineChars="0"/>
        <w:rPr>
          <w:rFonts w:ascii="仿宋" w:hAnsi="仿宋"/>
          <w:sz w:val="28"/>
          <w:szCs w:val="28"/>
          <w:rPrChange w:id="3866" w:author="吴 珊珊" w:date="2019-10-31T09:53:00Z">
            <w:rPr>
              <w:rFonts w:ascii="仿宋" w:hAnsi="仿宋"/>
            </w:rPr>
          </w:rPrChange>
        </w:rPr>
      </w:pPr>
      <w:r w:rsidRPr="004C0492">
        <w:rPr>
          <w:rFonts w:hint="eastAsia"/>
          <w:sz w:val="28"/>
          <w:szCs w:val="28"/>
          <w:rPrChange w:id="3867" w:author="吴 珊珊" w:date="2019-10-31T09:53:00Z">
            <w:rPr>
              <w:rFonts w:hint="eastAsia"/>
            </w:rPr>
          </w:rPrChange>
        </w:rPr>
        <w:t>黑白名单：文本输入框。</w:t>
      </w:r>
    </w:p>
    <w:p w14:paraId="4A687C86" w14:textId="77777777" w:rsidR="004F7136" w:rsidRPr="004C0492" w:rsidRDefault="004F7136" w:rsidP="004F7136">
      <w:pPr>
        <w:pStyle w:val="a6"/>
        <w:numPr>
          <w:ilvl w:val="0"/>
          <w:numId w:val="4"/>
        </w:numPr>
        <w:ind w:firstLineChars="0"/>
        <w:rPr>
          <w:rFonts w:ascii="仿宋" w:hAnsi="仿宋"/>
          <w:sz w:val="28"/>
          <w:szCs w:val="28"/>
          <w:rPrChange w:id="3868" w:author="吴 珊珊" w:date="2019-10-31T09:53:00Z">
            <w:rPr>
              <w:rFonts w:ascii="仿宋" w:hAnsi="仿宋"/>
            </w:rPr>
          </w:rPrChange>
        </w:rPr>
      </w:pPr>
      <w:r w:rsidRPr="004C0492">
        <w:rPr>
          <w:rFonts w:hint="eastAsia"/>
          <w:sz w:val="28"/>
          <w:szCs w:val="28"/>
          <w:rPrChange w:id="3869" w:author="吴 珊珊" w:date="2019-10-31T09:53:00Z">
            <w:rPr>
              <w:rFonts w:hint="eastAsia"/>
            </w:rPr>
          </w:rPrChange>
        </w:rPr>
        <w:t>原因：文本输入框。</w:t>
      </w:r>
    </w:p>
    <w:p w14:paraId="257DEDA2" w14:textId="77777777" w:rsidR="004F7136" w:rsidRPr="004C0492" w:rsidRDefault="004F7136" w:rsidP="004F7136">
      <w:pPr>
        <w:pStyle w:val="a6"/>
        <w:numPr>
          <w:ilvl w:val="0"/>
          <w:numId w:val="4"/>
        </w:numPr>
        <w:ind w:firstLineChars="0"/>
        <w:rPr>
          <w:rFonts w:ascii="仿宋" w:hAnsi="仿宋"/>
          <w:sz w:val="28"/>
          <w:szCs w:val="28"/>
          <w:rPrChange w:id="3870" w:author="吴 珊珊" w:date="2019-10-31T09:53:00Z">
            <w:rPr>
              <w:rFonts w:ascii="仿宋" w:hAnsi="仿宋"/>
            </w:rPr>
          </w:rPrChange>
        </w:rPr>
      </w:pPr>
      <w:r w:rsidRPr="004C0492">
        <w:rPr>
          <w:rFonts w:hint="eastAsia"/>
          <w:sz w:val="28"/>
          <w:szCs w:val="28"/>
          <w:rPrChange w:id="3871" w:author="吴 珊珊" w:date="2019-10-31T09:53:00Z">
            <w:rPr>
              <w:rFonts w:hint="eastAsia"/>
            </w:rPr>
          </w:rPrChange>
        </w:rPr>
        <w:t>备注：文本输入框。</w:t>
      </w:r>
    </w:p>
    <w:p w14:paraId="6B12283B" w14:textId="77777777" w:rsidR="004F7136" w:rsidRPr="004C0492" w:rsidRDefault="004F7136" w:rsidP="004F7136">
      <w:pPr>
        <w:ind w:firstLineChars="0"/>
        <w:rPr>
          <w:rFonts w:ascii="仿宋" w:hAnsi="仿宋"/>
          <w:sz w:val="28"/>
          <w:szCs w:val="28"/>
          <w:rPrChange w:id="3872" w:author="吴 珊珊" w:date="2019-10-31T09:53:00Z">
            <w:rPr>
              <w:rFonts w:ascii="仿宋" w:hAnsi="仿宋"/>
            </w:rPr>
          </w:rPrChange>
        </w:rPr>
      </w:pPr>
      <w:r w:rsidRPr="004C0492">
        <w:rPr>
          <w:rFonts w:ascii="仿宋" w:hAnsi="仿宋" w:hint="eastAsia"/>
          <w:sz w:val="28"/>
          <w:szCs w:val="28"/>
          <w:rPrChange w:id="3873" w:author="吴 珊珊" w:date="2019-10-31T09:53:00Z">
            <w:rPr>
              <w:rFonts w:ascii="仿宋" w:hAnsi="仿宋" w:hint="eastAsia"/>
            </w:rPr>
          </w:rPrChange>
        </w:rPr>
        <w:t>提供“确定”按钮，点击提交新建联系人信息。</w:t>
      </w:r>
    </w:p>
    <w:p w14:paraId="329E4B1B" w14:textId="77777777" w:rsidR="004F7136" w:rsidRDefault="004F7136" w:rsidP="004F7136">
      <w:pPr>
        <w:ind w:firstLineChars="0"/>
        <w:rPr>
          <w:ins w:id="3874" w:author="吴 珊珊" w:date="2019-10-31T14:32:00Z"/>
          <w:rFonts w:ascii="仿宋" w:hAnsi="仿宋"/>
          <w:sz w:val="28"/>
          <w:szCs w:val="28"/>
        </w:rPr>
      </w:pPr>
      <w:r w:rsidRPr="004C0492">
        <w:rPr>
          <w:rFonts w:ascii="仿宋" w:hAnsi="仿宋" w:hint="eastAsia"/>
          <w:sz w:val="28"/>
          <w:szCs w:val="28"/>
          <w:rPrChange w:id="3875" w:author="吴 珊珊" w:date="2019-10-31T09:53:00Z">
            <w:rPr>
              <w:rFonts w:ascii="仿宋" w:hAnsi="仿宋" w:hint="eastAsia"/>
            </w:rPr>
          </w:rPrChange>
        </w:rPr>
        <w:t>提供“关闭”按钮，点击关闭该窗口。</w:t>
      </w:r>
    </w:p>
    <w:p w14:paraId="377E959B" w14:textId="2590B010" w:rsidR="0085761D" w:rsidRPr="004C0492" w:rsidRDefault="0085761D" w:rsidP="0085761D">
      <w:pPr>
        <w:ind w:firstLine="560"/>
        <w:rPr>
          <w:ins w:id="3876" w:author="吴 珊珊" w:date="2019-10-30T18:13:00Z"/>
          <w:rFonts w:ascii="仿宋" w:hAnsi="仿宋" w:hint="eastAsia"/>
          <w:sz w:val="28"/>
          <w:szCs w:val="28"/>
          <w:rPrChange w:id="3877" w:author="吴 珊珊" w:date="2019-10-31T09:53:00Z">
            <w:rPr>
              <w:ins w:id="3878" w:author="吴 珊珊" w:date="2019-10-30T18:13:00Z"/>
              <w:rFonts w:ascii="仿宋" w:hAnsi="仿宋"/>
            </w:rPr>
          </w:rPrChange>
        </w:rPr>
        <w:pPrChange w:id="3879" w:author="吴 珊珊" w:date="2019-10-31T14:32:00Z">
          <w:pPr>
            <w:ind w:firstLineChars="0"/>
          </w:pPr>
        </w:pPrChange>
      </w:pPr>
      <w:ins w:id="3880" w:author="吴 珊珊" w:date="2019-10-31T14:32:00Z">
        <w:r>
          <w:rPr>
            <w:rFonts w:ascii="仿宋" w:hAnsi="仿宋" w:hint="eastAsia"/>
            <w:sz w:val="28"/>
            <w:szCs w:val="28"/>
          </w:rPr>
          <w:t>4</w:t>
        </w:r>
        <w:r>
          <w:rPr>
            <w:rFonts w:ascii="仿宋" w:hAnsi="仿宋" w:hint="eastAsia"/>
            <w:sz w:val="28"/>
            <w:szCs w:val="28"/>
          </w:rPr>
          <w:t>）标记号码：</w:t>
        </w:r>
      </w:ins>
      <w:proofErr w:type="gramStart"/>
      <w:ins w:id="3881" w:author="吴 珊珊" w:date="2019-10-31T14:33:00Z">
        <w:r>
          <w:rPr>
            <w:rFonts w:ascii="仿宋" w:hAnsi="仿宋" w:hint="eastAsia"/>
            <w:sz w:val="28"/>
            <w:szCs w:val="28"/>
          </w:rPr>
          <w:t>可勾选</w:t>
        </w:r>
      </w:ins>
      <w:ins w:id="3882" w:author="吴 珊珊" w:date="2019-10-31T14:41:00Z">
        <w:r w:rsidR="00884DCB">
          <w:rPr>
            <w:rFonts w:ascii="仿宋" w:hAnsi="仿宋" w:hint="eastAsia"/>
            <w:sz w:val="28"/>
            <w:szCs w:val="28"/>
          </w:rPr>
          <w:t>联系人</w:t>
        </w:r>
        <w:proofErr w:type="gramEnd"/>
        <w:r w:rsidR="00884DCB">
          <w:rPr>
            <w:rFonts w:ascii="仿宋" w:hAnsi="仿宋" w:hint="eastAsia"/>
            <w:sz w:val="28"/>
            <w:szCs w:val="28"/>
          </w:rPr>
          <w:t>信息</w:t>
        </w:r>
      </w:ins>
      <w:ins w:id="3883" w:author="吴 珊珊" w:date="2019-10-31T14:34:00Z">
        <w:r>
          <w:rPr>
            <w:rFonts w:ascii="仿宋" w:hAnsi="仿宋" w:hint="eastAsia"/>
            <w:sz w:val="28"/>
            <w:szCs w:val="28"/>
          </w:rPr>
          <w:t>标记号码</w:t>
        </w:r>
      </w:ins>
      <w:ins w:id="3884" w:author="吴 珊珊" w:date="2019-10-31T14:41:00Z">
        <w:r>
          <w:rPr>
            <w:rFonts w:ascii="仿宋" w:hAnsi="仿宋" w:hint="eastAsia"/>
            <w:sz w:val="28"/>
            <w:szCs w:val="28"/>
          </w:rPr>
          <w:t>，</w:t>
        </w:r>
        <w:r w:rsidRPr="00163787">
          <w:rPr>
            <w:rFonts w:hint="eastAsia"/>
            <w:sz w:val="28"/>
            <w:szCs w:val="28"/>
          </w:rPr>
          <w:t>标记项分为代表、大客户、热心市民三类</w:t>
        </w:r>
      </w:ins>
      <w:ins w:id="3885" w:author="吴 珊珊" w:date="2019-10-31T14:48:00Z">
        <w:r w:rsidR="00884DCB">
          <w:rPr>
            <w:rFonts w:hint="eastAsia"/>
            <w:sz w:val="28"/>
            <w:szCs w:val="28"/>
          </w:rPr>
          <w:t>（单选）</w:t>
        </w:r>
      </w:ins>
      <w:ins w:id="3886" w:author="吴 珊珊" w:date="2019-10-31T14:41:00Z">
        <w:r w:rsidRPr="00163787">
          <w:rPr>
            <w:rFonts w:hint="eastAsia"/>
            <w:sz w:val="28"/>
            <w:szCs w:val="28"/>
          </w:rPr>
          <w:t>，标记后的联系人相关工单可进项响应的展示</w:t>
        </w:r>
        <w:r w:rsidR="00884DCB">
          <w:rPr>
            <w:rFonts w:hint="eastAsia"/>
            <w:sz w:val="28"/>
            <w:szCs w:val="28"/>
          </w:rPr>
          <w:t>。</w:t>
        </w:r>
      </w:ins>
    </w:p>
    <w:p w14:paraId="64543FAB" w14:textId="2D44EA51" w:rsidR="00B72324" w:rsidRPr="004C0492" w:rsidRDefault="00B72324">
      <w:pPr>
        <w:pStyle w:val="4"/>
        <w:numPr>
          <w:ilvl w:val="3"/>
          <w:numId w:val="8"/>
        </w:numPr>
        <w:ind w:firstLineChars="0"/>
        <w:rPr>
          <w:ins w:id="3887" w:author="吴 珊珊" w:date="2019-10-30T18:13:00Z"/>
          <w:rPrChange w:id="3888" w:author="吴 珊珊" w:date="2019-10-31T09:53:00Z">
            <w:rPr>
              <w:ins w:id="3889" w:author="吴 珊珊" w:date="2019-10-30T18:13:00Z"/>
            </w:rPr>
          </w:rPrChange>
        </w:rPr>
        <w:pPrChange w:id="3890" w:author="吴 珊珊" w:date="2019-10-30T18:13:00Z">
          <w:pPr>
            <w:ind w:firstLineChars="0"/>
          </w:pPr>
        </w:pPrChange>
      </w:pPr>
      <w:ins w:id="3891" w:author="吴 珊珊" w:date="2019-10-30T18:13:00Z">
        <w:r w:rsidRPr="004C0492">
          <w:rPr>
            <w:rPrChange w:id="3892" w:author="吴 珊珊" w:date="2019-10-31T09:53:00Z">
              <w:rPr/>
            </w:rPrChange>
          </w:rPr>
          <w:lastRenderedPageBreak/>
          <w:t>信息修改</w:t>
        </w:r>
      </w:ins>
    </w:p>
    <w:p w14:paraId="47DDE9D6" w14:textId="5EF441E4" w:rsidR="00B72324" w:rsidRPr="004C0492" w:rsidRDefault="00B72324" w:rsidP="004F7136">
      <w:pPr>
        <w:ind w:firstLineChars="0"/>
        <w:rPr>
          <w:ins w:id="3893" w:author="吴 珊珊" w:date="2019-10-30T18:43:00Z"/>
          <w:rFonts w:ascii="仿宋" w:hAnsi="仿宋"/>
          <w:sz w:val="28"/>
          <w:szCs w:val="28"/>
          <w:rPrChange w:id="3894" w:author="吴 珊珊" w:date="2019-10-31T09:53:00Z">
            <w:rPr>
              <w:ins w:id="3895" w:author="吴 珊珊" w:date="2019-10-30T18:43:00Z"/>
              <w:rFonts w:ascii="仿宋" w:hAnsi="仿宋"/>
            </w:rPr>
          </w:rPrChange>
        </w:rPr>
      </w:pPr>
      <w:ins w:id="3896" w:author="吴 珊珊" w:date="2019-10-30T18:18:00Z">
        <w:r w:rsidRPr="004C0492">
          <w:rPr>
            <w:rFonts w:ascii="仿宋" w:hAnsi="仿宋" w:hint="eastAsia"/>
            <w:sz w:val="28"/>
            <w:szCs w:val="28"/>
            <w:rPrChange w:id="3897" w:author="吴 珊珊" w:date="2019-10-31T09:53:00Z">
              <w:rPr>
                <w:rFonts w:ascii="仿宋" w:hAnsi="仿宋" w:hint="eastAsia"/>
              </w:rPr>
            </w:rPrChange>
          </w:rPr>
          <w:t>支持对联系人信息进行修改，点击列表进入联系人详细信息页面，</w:t>
        </w:r>
      </w:ins>
      <w:ins w:id="3898" w:author="吴 珊珊" w:date="2019-10-30T18:43:00Z">
        <w:r w:rsidR="00B7448C" w:rsidRPr="004C0492">
          <w:rPr>
            <w:rFonts w:ascii="仿宋" w:hAnsi="仿宋" w:hint="eastAsia"/>
            <w:sz w:val="28"/>
            <w:szCs w:val="28"/>
            <w:rPrChange w:id="3899" w:author="吴 珊珊" w:date="2019-10-31T09:53:00Z">
              <w:rPr>
                <w:rFonts w:ascii="仿宋" w:hAnsi="仿宋" w:hint="eastAsia"/>
              </w:rPr>
            </w:rPrChange>
          </w:rPr>
          <w:t>说有项都可进行编辑</w:t>
        </w:r>
      </w:ins>
      <w:ins w:id="3900" w:author="吴 珊珊" w:date="2019-10-31T14:49:00Z">
        <w:r w:rsidR="00847051">
          <w:rPr>
            <w:rFonts w:ascii="仿宋" w:hAnsi="仿宋" w:hint="eastAsia"/>
            <w:sz w:val="28"/>
            <w:szCs w:val="28"/>
          </w:rPr>
          <w:t>，并可标记号码</w:t>
        </w:r>
        <w:r w:rsidR="00847051" w:rsidRPr="00163787">
          <w:rPr>
            <w:rFonts w:hint="eastAsia"/>
            <w:sz w:val="28"/>
            <w:szCs w:val="28"/>
          </w:rPr>
          <w:t>代表、大客户、热心市民三类</w:t>
        </w:r>
      </w:ins>
      <w:ins w:id="3901" w:author="吴 珊珊" w:date="2019-10-30T18:43:00Z">
        <w:r w:rsidR="00B7448C" w:rsidRPr="004C0492">
          <w:rPr>
            <w:rFonts w:ascii="仿宋" w:hAnsi="仿宋" w:hint="eastAsia"/>
            <w:sz w:val="28"/>
            <w:szCs w:val="28"/>
            <w:rPrChange w:id="3902" w:author="吴 珊珊" w:date="2019-10-31T09:53:00Z">
              <w:rPr>
                <w:rFonts w:ascii="仿宋" w:hAnsi="仿宋" w:hint="eastAsia"/>
              </w:rPr>
            </w:rPrChange>
          </w:rPr>
          <w:t>。</w:t>
        </w:r>
      </w:ins>
    </w:p>
    <w:p w14:paraId="1AAF58A5" w14:textId="6FBBE749" w:rsidR="00B7448C" w:rsidDel="00847051" w:rsidRDefault="00B7448C" w:rsidP="005776FC">
      <w:pPr>
        <w:ind w:firstLine="560"/>
        <w:rPr>
          <w:del w:id="3903" w:author="吴 珊珊" w:date="2019-10-31T14:41:00Z"/>
          <w:rFonts w:ascii="仿宋" w:hAnsi="仿宋"/>
          <w:sz w:val="28"/>
          <w:szCs w:val="28"/>
        </w:rPr>
      </w:pPr>
      <w:ins w:id="3904" w:author="吴 珊珊" w:date="2019-10-30T18:43:00Z">
        <w:r w:rsidRPr="004C0492">
          <w:rPr>
            <w:rFonts w:ascii="仿宋" w:hAnsi="仿宋"/>
            <w:sz w:val="28"/>
            <w:szCs w:val="28"/>
            <w:rPrChange w:id="3905" w:author="吴 珊珊" w:date="2019-10-31T09:53:00Z">
              <w:rPr>
                <w:rFonts w:ascii="仿宋" w:hAnsi="仿宋"/>
              </w:rPr>
            </w:rPrChange>
          </w:rPr>
          <w:t>编辑页面提供返回</w:t>
        </w:r>
      </w:ins>
      <w:ins w:id="3906" w:author="吴 珊珊" w:date="2019-10-30T18:45:00Z">
        <w:r w:rsidRPr="004C0492">
          <w:rPr>
            <w:rFonts w:ascii="仿宋" w:hAnsi="仿宋" w:hint="eastAsia"/>
            <w:sz w:val="28"/>
            <w:szCs w:val="28"/>
            <w:rPrChange w:id="3907" w:author="吴 珊珊" w:date="2019-10-31T09:53:00Z">
              <w:rPr>
                <w:rFonts w:ascii="仿宋" w:hAnsi="仿宋" w:hint="eastAsia"/>
              </w:rPr>
            </w:rPrChange>
          </w:rPr>
          <w:t>和</w:t>
        </w:r>
      </w:ins>
      <w:ins w:id="3908" w:author="吴 珊珊" w:date="2019-10-30T18:43:00Z">
        <w:r w:rsidRPr="004C0492">
          <w:rPr>
            <w:rFonts w:ascii="仿宋" w:hAnsi="仿宋"/>
            <w:sz w:val="28"/>
            <w:szCs w:val="28"/>
            <w:rPrChange w:id="3909" w:author="吴 珊珊" w:date="2019-10-31T09:53:00Z">
              <w:rPr>
                <w:rFonts w:ascii="仿宋" w:hAnsi="仿宋"/>
              </w:rPr>
            </w:rPrChange>
          </w:rPr>
          <w:t>保存功能</w:t>
        </w:r>
        <w:r w:rsidRPr="004C0492">
          <w:rPr>
            <w:rFonts w:ascii="仿宋" w:hAnsi="仿宋" w:hint="eastAsia"/>
            <w:sz w:val="28"/>
            <w:szCs w:val="28"/>
            <w:rPrChange w:id="3910" w:author="吴 珊珊" w:date="2019-10-31T09:53:00Z">
              <w:rPr>
                <w:rFonts w:ascii="仿宋" w:hAnsi="仿宋" w:hint="eastAsia"/>
              </w:rPr>
            </w:rPrChange>
          </w:rPr>
          <w:t>。</w:t>
        </w:r>
      </w:ins>
    </w:p>
    <w:p w14:paraId="06D9B8F1" w14:textId="287B7856" w:rsidR="00D023E0" w:rsidRPr="004C0492" w:rsidDel="00884DCB" w:rsidRDefault="00D023E0" w:rsidP="00884DCB">
      <w:pPr>
        <w:pStyle w:val="4"/>
        <w:numPr>
          <w:ilvl w:val="3"/>
          <w:numId w:val="8"/>
        </w:numPr>
        <w:ind w:firstLineChars="0" w:firstLine="200"/>
        <w:rPr>
          <w:ins w:id="3911" w:author="吴 珊珊" w:date="2019-10-29T15:11:00Z"/>
          <w:del w:id="3912" w:author="吴 珊珊" w:date="2019-10-31T14:41:00Z"/>
          <w:rPrChange w:id="3913" w:author="吴 珊珊" w:date="2019-10-31T09:53:00Z">
            <w:rPr>
              <w:ins w:id="3914" w:author="吴 珊珊" w:date="2019-10-29T15:11:00Z"/>
              <w:del w:id="3915" w:author="吴 珊珊" w:date="2019-10-31T14:41:00Z"/>
              <w:rFonts w:asciiTheme="majorHAnsi" w:eastAsiaTheme="majorEastAsia" w:hAnsiTheme="majorHAnsi" w:cstheme="majorBidi"/>
            </w:rPr>
          </w:rPrChange>
        </w:rPr>
        <w:pPrChange w:id="3916" w:author="吴 珊珊" w:date="2019-10-31T14:41:00Z">
          <w:pPr>
            <w:pStyle w:val="5"/>
            <w:numPr>
              <w:ilvl w:val="4"/>
              <w:numId w:val="8"/>
            </w:numPr>
            <w:ind w:left="992" w:hanging="992"/>
          </w:pPr>
        </w:pPrChange>
      </w:pPr>
      <w:ins w:id="3917" w:author="吴 珊珊" w:date="2019-10-29T15:11:00Z">
        <w:del w:id="3918" w:author="吴 珊珊" w:date="2019-10-31T14:41:00Z">
          <w:r w:rsidRPr="004C0492" w:rsidDel="00884DCB">
            <w:rPr>
              <w:rFonts w:hint="eastAsia"/>
              <w:rPrChange w:id="3919" w:author="吴 珊珊" w:date="2019-10-31T09:53:00Z">
                <w:rPr>
                  <w:rFonts w:hint="eastAsia"/>
                </w:rPr>
              </w:rPrChange>
            </w:rPr>
            <w:delText>标记号码</w:delText>
          </w:r>
        </w:del>
      </w:ins>
    </w:p>
    <w:p w14:paraId="2CADA62D" w14:textId="742BA474" w:rsidR="0085761D" w:rsidRPr="004C0492" w:rsidRDefault="00B7448C" w:rsidP="005776FC">
      <w:pPr>
        <w:ind w:firstLine="560"/>
        <w:rPr>
          <w:ins w:id="3920" w:author="吴 珊珊" w:date="2019-10-29T15:11:00Z"/>
          <w:rFonts w:hint="eastAsia"/>
          <w:sz w:val="28"/>
          <w:szCs w:val="28"/>
          <w:rPrChange w:id="3921" w:author="吴 珊珊" w:date="2019-10-31T09:53:00Z">
            <w:rPr>
              <w:ins w:id="3922" w:author="吴 珊珊" w:date="2019-10-29T15:11:00Z"/>
            </w:rPr>
          </w:rPrChange>
        </w:rPr>
      </w:pPr>
      <w:ins w:id="3923" w:author="吴 珊珊" w:date="2019-10-30T18:45:00Z">
        <w:del w:id="3924" w:author="吴 珊珊" w:date="2019-10-31T14:41:00Z">
          <w:r w:rsidRPr="004C0492" w:rsidDel="00884DCB">
            <w:rPr>
              <w:rFonts w:hint="eastAsia"/>
              <w:sz w:val="28"/>
              <w:szCs w:val="28"/>
              <w:rPrChange w:id="3925" w:author="吴 珊珊" w:date="2019-10-31T09:53:00Z">
                <w:rPr>
                  <w:rFonts w:ascii="仿宋" w:eastAsia="仿宋" w:hAnsi="仿宋" w:hint="eastAsia"/>
                </w:rPr>
              </w:rPrChange>
            </w:rPr>
            <w:delText>在联系人编辑页面可对联系人进行标记，</w:delText>
          </w:r>
        </w:del>
      </w:ins>
      <w:ins w:id="3926" w:author="吴 珊珊" w:date="2019-10-30T18:46:00Z">
        <w:del w:id="3927" w:author="吴 珊珊" w:date="2019-10-31T14:34:00Z">
          <w:r w:rsidRPr="004C0492" w:rsidDel="0085761D">
            <w:rPr>
              <w:rFonts w:hint="eastAsia"/>
              <w:sz w:val="28"/>
              <w:szCs w:val="28"/>
              <w:rPrChange w:id="3928" w:author="吴 珊珊" w:date="2019-10-31T09:53:00Z">
                <w:rPr>
                  <w:rFonts w:ascii="仿宋" w:eastAsia="仿宋" w:hAnsi="仿宋" w:hint="eastAsia"/>
                </w:rPr>
              </w:rPrChange>
            </w:rPr>
            <w:delText>标记项分为</w:delText>
          </w:r>
        </w:del>
      </w:ins>
      <w:ins w:id="3929" w:author="吴 珊珊" w:date="2019-10-30T18:45:00Z">
        <w:del w:id="3930" w:author="吴 珊珊" w:date="2019-10-31T14:34:00Z">
          <w:r w:rsidRPr="004C0492" w:rsidDel="0085761D">
            <w:rPr>
              <w:rFonts w:hint="eastAsia"/>
              <w:sz w:val="28"/>
              <w:szCs w:val="28"/>
              <w:rPrChange w:id="3931" w:author="吴 珊珊" w:date="2019-10-31T09:53:00Z">
                <w:rPr>
                  <w:rFonts w:ascii="仿宋" w:eastAsia="仿宋" w:hAnsi="仿宋" w:hint="eastAsia"/>
                </w:rPr>
              </w:rPrChange>
            </w:rPr>
            <w:delText>代表、大客户、热心市民</w:delText>
          </w:r>
        </w:del>
      </w:ins>
      <w:ins w:id="3932" w:author="吴 珊珊" w:date="2019-10-30T18:46:00Z">
        <w:del w:id="3933" w:author="吴 珊珊" w:date="2019-10-31T14:34:00Z">
          <w:r w:rsidRPr="004C0492" w:rsidDel="0085761D">
            <w:rPr>
              <w:rFonts w:hint="eastAsia"/>
              <w:sz w:val="28"/>
              <w:szCs w:val="28"/>
              <w:rPrChange w:id="3934" w:author="吴 珊珊" w:date="2019-10-31T09:53:00Z">
                <w:rPr>
                  <w:rFonts w:ascii="仿宋" w:eastAsia="仿宋" w:hAnsi="仿宋" w:hint="eastAsia"/>
                </w:rPr>
              </w:rPrChange>
            </w:rPr>
            <w:delText>三类，标记后的联系人相关工单可进项响应的展示</w:delText>
          </w:r>
        </w:del>
        <w:del w:id="3935" w:author="吴 珊珊" w:date="2019-10-31T14:41:00Z">
          <w:r w:rsidRPr="004C0492" w:rsidDel="00884DCB">
            <w:rPr>
              <w:rFonts w:hint="eastAsia"/>
              <w:sz w:val="28"/>
              <w:szCs w:val="28"/>
              <w:rPrChange w:id="3936" w:author="吴 珊珊" w:date="2019-10-31T09:53:00Z">
                <w:rPr>
                  <w:rFonts w:ascii="仿宋" w:eastAsia="仿宋" w:hAnsi="仿宋" w:hint="eastAsia"/>
                </w:rPr>
              </w:rPrChange>
            </w:rPr>
            <w:delText>。</w:delText>
          </w:r>
        </w:del>
      </w:ins>
    </w:p>
    <w:p w14:paraId="19E60DC6" w14:textId="20CD00E4" w:rsidR="004F7136" w:rsidRPr="004C0492" w:rsidDel="00D023E0" w:rsidRDefault="004F7136" w:rsidP="009013E7">
      <w:pPr>
        <w:ind w:firstLine="560"/>
        <w:rPr>
          <w:del w:id="3937" w:author="吴 珊珊" w:date="2019-10-29T15:11:00Z"/>
          <w:sz w:val="28"/>
          <w:szCs w:val="28"/>
          <w:rPrChange w:id="3938" w:author="吴 珊珊" w:date="2019-10-31T09:53:00Z">
            <w:rPr>
              <w:del w:id="3939" w:author="吴 珊珊" w:date="2019-10-29T15:11:00Z"/>
            </w:rPr>
          </w:rPrChange>
        </w:rPr>
      </w:pPr>
      <w:bookmarkStart w:id="3940" w:name="_Toc23408326"/>
      <w:bookmarkEnd w:id="3940"/>
    </w:p>
    <w:p w14:paraId="0733CFEF" w14:textId="76D62846" w:rsidR="00047410" w:rsidRPr="004C0492" w:rsidRDefault="00047410">
      <w:pPr>
        <w:pStyle w:val="3"/>
        <w:numPr>
          <w:ilvl w:val="2"/>
          <w:numId w:val="8"/>
        </w:numPr>
        <w:ind w:firstLineChars="0"/>
        <w:rPr>
          <w:sz w:val="28"/>
          <w:szCs w:val="28"/>
          <w:rPrChange w:id="3941" w:author="吴 珊珊" w:date="2019-10-31T09:53:00Z">
            <w:rPr/>
          </w:rPrChange>
        </w:rPr>
        <w:pPrChange w:id="3942" w:author="吴 珊珊" w:date="2019-10-29T11:06:00Z">
          <w:pPr>
            <w:pStyle w:val="a6"/>
            <w:numPr>
              <w:ilvl w:val="2"/>
              <w:numId w:val="1"/>
            </w:numPr>
            <w:ind w:left="1080" w:firstLineChars="0" w:hanging="1080"/>
            <w:outlineLvl w:val="3"/>
          </w:pPr>
        </w:pPrChange>
      </w:pPr>
      <w:bookmarkStart w:id="3943" w:name="_Toc23408327"/>
      <w:r w:rsidRPr="004C0492">
        <w:rPr>
          <w:rFonts w:hint="eastAsia"/>
          <w:sz w:val="28"/>
          <w:szCs w:val="28"/>
          <w:rPrChange w:id="3944" w:author="吴 珊珊" w:date="2019-10-31T09:53:00Z">
            <w:rPr>
              <w:rFonts w:hint="eastAsia"/>
            </w:rPr>
          </w:rPrChange>
        </w:rPr>
        <w:t>保密坐席</w:t>
      </w:r>
      <w:bookmarkEnd w:id="3943"/>
    </w:p>
    <w:p w14:paraId="5E23F931" w14:textId="06F811AE" w:rsidR="00A24F2D" w:rsidRPr="004C0492" w:rsidRDefault="00A24F2D" w:rsidP="005776FC">
      <w:pPr>
        <w:ind w:firstLine="560"/>
        <w:rPr>
          <w:ins w:id="3945" w:author="吴 珊珊" w:date="2019-10-30T18:50:00Z"/>
          <w:sz w:val="28"/>
          <w:szCs w:val="28"/>
          <w:rPrChange w:id="3946" w:author="吴 珊珊" w:date="2019-10-31T09:53:00Z">
            <w:rPr>
              <w:ins w:id="3947" w:author="吴 珊珊" w:date="2019-10-30T18:50:00Z"/>
            </w:rPr>
          </w:rPrChange>
        </w:rPr>
      </w:pPr>
      <w:ins w:id="3948" w:author="吴 珊珊" w:date="2019-10-30T18:50:00Z">
        <w:r w:rsidRPr="004C0492">
          <w:rPr>
            <w:sz w:val="28"/>
            <w:szCs w:val="28"/>
            <w:rPrChange w:id="3949" w:author="吴 珊珊" w:date="2019-10-31T09:53:00Z">
              <w:rPr/>
            </w:rPrChange>
          </w:rPr>
          <w:t>具有</w:t>
        </w:r>
        <w:r w:rsidRPr="004C0492">
          <w:rPr>
            <w:rFonts w:hint="eastAsia"/>
            <w:sz w:val="28"/>
            <w:szCs w:val="28"/>
            <w:rPrChange w:id="3950" w:author="吴 珊珊" w:date="2019-10-31T09:53:00Z">
              <w:rPr>
                <w:rFonts w:hint="eastAsia"/>
              </w:rPr>
            </w:rPrChange>
          </w:rPr>
          <w:t>保密角色（同时具有保密查询提交和保密工单查看权限）的</w:t>
        </w:r>
      </w:ins>
      <w:ins w:id="3951" w:author="吴 珊珊" w:date="2019-10-30T18:51:00Z">
        <w:r w:rsidRPr="004C0492">
          <w:rPr>
            <w:rFonts w:hint="eastAsia"/>
            <w:sz w:val="28"/>
            <w:szCs w:val="28"/>
            <w:rPrChange w:id="3952" w:author="吴 珊珊" w:date="2019-10-31T09:53:00Z">
              <w:rPr>
                <w:rFonts w:hint="eastAsia"/>
              </w:rPr>
            </w:rPrChange>
          </w:rPr>
          <w:t>工作人员可查看并</w:t>
        </w:r>
        <w:proofErr w:type="gramStart"/>
        <w:r w:rsidRPr="004C0492">
          <w:rPr>
            <w:rFonts w:hint="eastAsia"/>
            <w:sz w:val="28"/>
            <w:szCs w:val="28"/>
            <w:rPrChange w:id="3953" w:author="吴 珊珊" w:date="2019-10-31T09:53:00Z">
              <w:rPr>
                <w:rFonts w:hint="eastAsia"/>
              </w:rPr>
            </w:rPrChange>
          </w:rPr>
          <w:t>操作</w:t>
        </w:r>
      </w:ins>
      <w:ins w:id="3954" w:author="吴 珊珊" w:date="2019-10-30T19:03:00Z">
        <w:r w:rsidR="0083574E" w:rsidRPr="004C0492">
          <w:rPr>
            <w:rFonts w:hint="eastAsia"/>
            <w:sz w:val="28"/>
            <w:szCs w:val="28"/>
            <w:rPrChange w:id="3955" w:author="吴 珊珊" w:date="2019-10-31T09:53:00Z">
              <w:rPr>
                <w:rFonts w:hint="eastAsia"/>
              </w:rPr>
            </w:rPrChange>
          </w:rPr>
          <w:t>此</w:t>
        </w:r>
        <w:proofErr w:type="gramEnd"/>
        <w:r w:rsidR="0083574E" w:rsidRPr="004C0492">
          <w:rPr>
            <w:rFonts w:hint="eastAsia"/>
            <w:sz w:val="28"/>
            <w:szCs w:val="28"/>
            <w:rPrChange w:id="3956" w:author="吴 珊珊" w:date="2019-10-31T09:53:00Z">
              <w:rPr>
                <w:rFonts w:hint="eastAsia"/>
              </w:rPr>
            </w:rPrChange>
          </w:rPr>
          <w:t>列表</w:t>
        </w:r>
      </w:ins>
      <w:ins w:id="3957" w:author="吴 珊珊" w:date="2019-10-30T18:51:00Z">
        <w:r w:rsidRPr="004C0492">
          <w:rPr>
            <w:rFonts w:hint="eastAsia"/>
            <w:sz w:val="28"/>
            <w:szCs w:val="28"/>
            <w:rPrChange w:id="3958" w:author="吴 珊珊" w:date="2019-10-31T09:53:00Z">
              <w:rPr>
                <w:rFonts w:hint="eastAsia"/>
              </w:rPr>
            </w:rPrChange>
          </w:rPr>
          <w:t>。</w:t>
        </w:r>
      </w:ins>
    </w:p>
    <w:p w14:paraId="0BB5570F" w14:textId="3E19183A" w:rsidR="0086187E" w:rsidRPr="004C0492" w:rsidRDefault="00A24F2D" w:rsidP="008C6498">
      <w:pPr>
        <w:ind w:firstLine="560"/>
        <w:rPr>
          <w:ins w:id="3959" w:author="吴 珊珊" w:date="2019-10-30T20:55:00Z"/>
          <w:sz w:val="28"/>
          <w:szCs w:val="28"/>
          <w:rPrChange w:id="3960" w:author="吴 珊珊" w:date="2019-10-31T09:53:00Z">
            <w:rPr>
              <w:ins w:id="3961" w:author="吴 珊珊" w:date="2019-10-30T20:55:00Z"/>
            </w:rPr>
          </w:rPrChange>
        </w:rPr>
      </w:pPr>
      <w:ins w:id="3962" w:author="吴 珊珊" w:date="2019-10-30T18:53:00Z">
        <w:r w:rsidRPr="004C0492">
          <w:rPr>
            <w:rFonts w:hint="eastAsia"/>
            <w:sz w:val="28"/>
            <w:szCs w:val="28"/>
            <w:rPrChange w:id="3963" w:author="吴 珊珊" w:date="2019-10-31T09:53:00Z">
              <w:rPr>
                <w:rFonts w:hint="eastAsia"/>
              </w:rPr>
            </w:rPrChange>
          </w:rPr>
          <w:t>市民之前反映</w:t>
        </w:r>
      </w:ins>
      <w:ins w:id="3964" w:author="吴 珊珊" w:date="2019-10-30T19:03:00Z">
        <w:r w:rsidR="0083574E" w:rsidRPr="004C0492">
          <w:rPr>
            <w:rFonts w:hint="eastAsia"/>
            <w:sz w:val="28"/>
            <w:szCs w:val="28"/>
            <w:rPrChange w:id="3965" w:author="吴 珊珊" w:date="2019-10-31T09:53:00Z">
              <w:rPr>
                <w:rFonts w:hint="eastAsia"/>
              </w:rPr>
            </w:rPrChange>
          </w:rPr>
          <w:t>的</w:t>
        </w:r>
      </w:ins>
      <w:ins w:id="3966" w:author="吴 珊珊" w:date="2019-10-30T18:53:00Z">
        <w:r w:rsidRPr="004C0492">
          <w:rPr>
            <w:rFonts w:hint="eastAsia"/>
            <w:sz w:val="28"/>
            <w:szCs w:val="28"/>
            <w:rPrChange w:id="3967" w:author="吴 珊珊" w:date="2019-10-31T09:53:00Z">
              <w:rPr>
                <w:rFonts w:hint="eastAsia"/>
              </w:rPr>
            </w:rPrChange>
          </w:rPr>
          <w:t>保密问题，若再此来电咨询办理结果，</w:t>
        </w:r>
      </w:ins>
      <w:ins w:id="3968" w:author="吴 珊珊" w:date="2019-10-30T20:55:00Z">
        <w:r w:rsidR="0086187E" w:rsidRPr="004C0492">
          <w:rPr>
            <w:rFonts w:hint="eastAsia"/>
            <w:sz w:val="28"/>
            <w:szCs w:val="28"/>
            <w:rPrChange w:id="3969" w:author="吴 珊珊" w:date="2019-10-31T09:53:00Z">
              <w:rPr>
                <w:rFonts w:hint="eastAsia"/>
              </w:rPr>
            </w:rPrChange>
          </w:rPr>
          <w:t>可转接至保密坐席至二级与市民进行沟通，并</w:t>
        </w:r>
      </w:ins>
      <w:ins w:id="3970" w:author="吴 珊珊" w:date="2019-10-30T20:56:00Z">
        <w:r w:rsidR="0086187E" w:rsidRPr="004C0492">
          <w:rPr>
            <w:rFonts w:hint="eastAsia"/>
            <w:sz w:val="28"/>
            <w:szCs w:val="28"/>
            <w:rPrChange w:id="3971" w:author="吴 珊珊" w:date="2019-10-31T09:53:00Z">
              <w:rPr>
                <w:rFonts w:hint="eastAsia"/>
              </w:rPr>
            </w:rPrChange>
          </w:rPr>
          <w:t>由保密坐席</w:t>
        </w:r>
      </w:ins>
      <w:ins w:id="3972" w:author="吴 珊珊" w:date="2019-10-30T20:55:00Z">
        <w:r w:rsidR="0086187E" w:rsidRPr="004C0492">
          <w:rPr>
            <w:rFonts w:hint="eastAsia"/>
            <w:sz w:val="28"/>
            <w:szCs w:val="28"/>
            <w:rPrChange w:id="3973" w:author="吴 珊珊" w:date="2019-10-31T09:53:00Z">
              <w:rPr>
                <w:rFonts w:hint="eastAsia"/>
              </w:rPr>
            </w:rPrChange>
          </w:rPr>
          <w:t>补充诉求工单信息，以及工单信息的转办流转</w:t>
        </w:r>
      </w:ins>
      <w:ins w:id="3974" w:author="吴 珊珊" w:date="2019-10-30T20:56:00Z">
        <w:r w:rsidR="0086187E" w:rsidRPr="004C0492">
          <w:rPr>
            <w:rFonts w:hint="eastAsia"/>
            <w:sz w:val="28"/>
            <w:szCs w:val="28"/>
            <w:rPrChange w:id="3975" w:author="吴 珊珊" w:date="2019-10-31T09:53:00Z">
              <w:rPr>
                <w:rFonts w:hint="eastAsia"/>
              </w:rPr>
            </w:rPrChange>
          </w:rPr>
          <w:t>。</w:t>
        </w:r>
      </w:ins>
    </w:p>
    <w:p w14:paraId="4D88B676" w14:textId="328BA5AB" w:rsidR="0086187E" w:rsidRPr="004C0492" w:rsidDel="0086187E" w:rsidRDefault="00C23211" w:rsidP="008C6498">
      <w:pPr>
        <w:ind w:firstLine="560"/>
        <w:rPr>
          <w:del w:id="3976" w:author="吴 珊珊" w:date="2019-10-30T20:56:00Z"/>
          <w:sz w:val="28"/>
          <w:szCs w:val="28"/>
          <w:rPrChange w:id="3977" w:author="吴 珊珊" w:date="2019-10-31T09:53:00Z">
            <w:rPr>
              <w:del w:id="3978" w:author="吴 珊珊" w:date="2019-10-30T20:56:00Z"/>
            </w:rPr>
          </w:rPrChange>
        </w:rPr>
      </w:pPr>
      <w:del w:id="3979" w:author="吴 珊珊" w:date="2019-10-30T18:51:00Z">
        <w:r w:rsidRPr="004C0492" w:rsidDel="00A24F2D">
          <w:rPr>
            <w:rFonts w:hint="eastAsia"/>
            <w:sz w:val="28"/>
            <w:szCs w:val="28"/>
            <w:rPrChange w:id="3980" w:author="吴 珊珊" w:date="2019-10-31T09:53:00Z">
              <w:rPr>
                <w:rFonts w:hint="eastAsia"/>
              </w:rPr>
            </w:rPrChange>
          </w:rPr>
          <w:delText>面向保密坐席，</w:delText>
        </w:r>
      </w:del>
      <w:del w:id="3981" w:author="吴 珊珊" w:date="2019-10-30T18:56:00Z">
        <w:r w:rsidRPr="004C0492" w:rsidDel="00A24F2D">
          <w:rPr>
            <w:rFonts w:hint="eastAsia"/>
            <w:sz w:val="28"/>
            <w:szCs w:val="28"/>
            <w:rPrChange w:id="3982" w:author="吴 珊珊" w:date="2019-10-31T09:53:00Z">
              <w:rPr>
                <w:rFonts w:hint="eastAsia"/>
              </w:rPr>
            </w:rPrChange>
          </w:rPr>
          <w:delText>处理普通</w:delText>
        </w:r>
      </w:del>
      <w:del w:id="3983" w:author="吴 珊珊" w:date="2019-10-30T17:24:00Z">
        <w:r w:rsidRPr="004C0492" w:rsidDel="00751043">
          <w:rPr>
            <w:rFonts w:hint="eastAsia"/>
            <w:sz w:val="28"/>
            <w:szCs w:val="28"/>
            <w:rPrChange w:id="3984" w:author="吴 珊珊" w:date="2019-10-31T09:53:00Z">
              <w:rPr>
                <w:rFonts w:hint="eastAsia"/>
              </w:rPr>
            </w:rPrChange>
          </w:rPr>
          <w:delText>话务员</w:delText>
        </w:r>
      </w:del>
      <w:del w:id="3985" w:author="吴 珊珊" w:date="2019-10-30T18:56:00Z">
        <w:r w:rsidRPr="004C0492" w:rsidDel="00A24F2D">
          <w:rPr>
            <w:rFonts w:hint="eastAsia"/>
            <w:sz w:val="28"/>
            <w:szCs w:val="28"/>
            <w:rPrChange w:id="3986" w:author="吴 珊珊" w:date="2019-10-31T09:53:00Z">
              <w:rPr>
                <w:rFonts w:hint="eastAsia"/>
              </w:rPr>
            </w:rPrChange>
          </w:rPr>
          <w:delText>提交的需要保密坐席回复的工单</w:delText>
        </w:r>
        <w:r w:rsidR="008C6498" w:rsidRPr="004C0492" w:rsidDel="00A24F2D">
          <w:rPr>
            <w:rFonts w:hint="eastAsia"/>
            <w:sz w:val="28"/>
            <w:szCs w:val="28"/>
            <w:rPrChange w:id="3987" w:author="吴 珊珊" w:date="2019-10-31T09:53:00Z">
              <w:rPr>
                <w:rFonts w:hint="eastAsia"/>
              </w:rPr>
            </w:rPrChange>
          </w:rPr>
          <w:delText>，</w:delText>
        </w:r>
      </w:del>
      <w:del w:id="3988" w:author="吴 珊珊" w:date="2019-10-30T18:53:00Z">
        <w:r w:rsidR="00B306F9" w:rsidRPr="004C0492" w:rsidDel="00A24F2D">
          <w:rPr>
            <w:rFonts w:hint="eastAsia"/>
            <w:sz w:val="28"/>
            <w:szCs w:val="28"/>
            <w:rPrChange w:id="3989" w:author="吴 珊珊" w:date="2019-10-31T09:53:00Z">
              <w:rPr>
                <w:rFonts w:hint="eastAsia"/>
              </w:rPr>
            </w:rPrChange>
          </w:rPr>
          <w:delText>市民之前保密反映问题，再打电话咨询办理结果的，受理员会点选提交到保密坐席，受理员的工单直办办结，</w:delText>
        </w:r>
        <w:r w:rsidR="008C6498" w:rsidRPr="004C0492" w:rsidDel="00A24F2D">
          <w:rPr>
            <w:rFonts w:hint="eastAsia"/>
            <w:sz w:val="28"/>
            <w:szCs w:val="28"/>
            <w:rPrChange w:id="3990" w:author="吴 珊珊" w:date="2019-10-31T09:53:00Z">
              <w:rPr>
                <w:rFonts w:hint="eastAsia"/>
              </w:rPr>
            </w:rPrChange>
          </w:rPr>
          <w:delText>保密坐席获取后通过外拨的形式联系市民，继续提供服务</w:delText>
        </w:r>
      </w:del>
      <w:del w:id="3991" w:author="吴 珊珊" w:date="2019-10-30T18:56:00Z">
        <w:r w:rsidR="00B306F9" w:rsidRPr="004C0492" w:rsidDel="00A24F2D">
          <w:rPr>
            <w:rFonts w:hint="eastAsia"/>
            <w:sz w:val="28"/>
            <w:szCs w:val="28"/>
            <w:rPrChange w:id="3992" w:author="吴 珊珊" w:date="2019-10-31T09:53:00Z">
              <w:rPr>
                <w:rFonts w:hint="eastAsia"/>
              </w:rPr>
            </w:rPrChange>
          </w:rPr>
          <w:delText>，</w:delText>
        </w:r>
      </w:del>
      <w:del w:id="3993" w:author="吴 珊珊" w:date="2019-10-30T20:48:00Z">
        <w:r w:rsidR="00B306F9" w:rsidRPr="004C0492" w:rsidDel="0086187E">
          <w:rPr>
            <w:rFonts w:hint="eastAsia"/>
            <w:color w:val="FF0000"/>
            <w:sz w:val="28"/>
            <w:szCs w:val="28"/>
            <w:rPrChange w:id="3994" w:author="吴 珊珊" w:date="2019-10-31T09:53:00Z">
              <w:rPr>
                <w:rFonts w:hint="eastAsia"/>
                <w:color w:val="FF0000"/>
              </w:rPr>
            </w:rPrChange>
          </w:rPr>
          <w:delText>是否由转保密坐席队列？</w:delText>
        </w:r>
      </w:del>
      <w:del w:id="3995" w:author="吴 珊珊" w:date="2019-10-30T21:02:00Z">
        <w:r w:rsidRPr="004C0492" w:rsidDel="00F2392B">
          <w:rPr>
            <w:rFonts w:hint="eastAsia"/>
            <w:sz w:val="28"/>
            <w:szCs w:val="28"/>
            <w:rPrChange w:id="3996" w:author="吴 珊珊" w:date="2019-10-31T09:53:00Z">
              <w:rPr>
                <w:rFonts w:hint="eastAsia"/>
              </w:rPr>
            </w:rPrChange>
          </w:rPr>
          <w:delText>。</w:delText>
        </w:r>
      </w:del>
    </w:p>
    <w:p w14:paraId="0FE4FE52" w14:textId="623FDA07" w:rsidR="0086187E" w:rsidRPr="004C0492" w:rsidRDefault="00C23211" w:rsidP="005776FC">
      <w:pPr>
        <w:pStyle w:val="4"/>
        <w:numPr>
          <w:ilvl w:val="3"/>
          <w:numId w:val="8"/>
        </w:numPr>
        <w:ind w:firstLineChars="0"/>
        <w:rPr>
          <w:ins w:id="3997" w:author="吴 珊珊" w:date="2019-10-30T20:48:00Z"/>
          <w:rPrChange w:id="3998" w:author="吴 珊珊" w:date="2019-10-31T09:53:00Z">
            <w:rPr>
              <w:ins w:id="3999" w:author="吴 珊珊" w:date="2019-10-30T20:48:00Z"/>
            </w:rPr>
          </w:rPrChange>
        </w:rPr>
      </w:pPr>
      <w:del w:id="4000" w:author="吴 珊珊" w:date="2019-10-30T21:02:00Z">
        <w:r w:rsidRPr="004C0492" w:rsidDel="00F2392B">
          <w:rPr>
            <w:rFonts w:hint="eastAsia"/>
            <w:rPrChange w:id="4001" w:author="吴 珊珊" w:date="2019-10-31T09:53:00Z">
              <w:rPr>
                <w:rFonts w:hint="eastAsia"/>
              </w:rPr>
            </w:rPrChange>
          </w:rPr>
          <w:delText>保密工单采用获取、释放的原则进行控制，保密坐席可以根据录入时间段、工单</w:delText>
        </w:r>
      </w:del>
      <w:del w:id="4002" w:author="吴 珊珊" w:date="2019-10-30T18:57:00Z">
        <w:r w:rsidRPr="004C0492" w:rsidDel="00A24F2D">
          <w:rPr>
            <w:rFonts w:hint="eastAsia"/>
            <w:rPrChange w:id="4003" w:author="吴 珊珊" w:date="2019-10-31T09:53:00Z">
              <w:rPr>
                <w:rFonts w:hint="eastAsia"/>
              </w:rPr>
            </w:rPrChange>
          </w:rPr>
          <w:delText>号</w:delText>
        </w:r>
      </w:del>
      <w:del w:id="4004" w:author="吴 珊珊" w:date="2019-10-30T21:02:00Z">
        <w:r w:rsidRPr="004C0492" w:rsidDel="00F2392B">
          <w:rPr>
            <w:rFonts w:hint="eastAsia"/>
            <w:rPrChange w:id="4005" w:author="吴 珊珊" w:date="2019-10-31T09:53:00Z">
              <w:rPr>
                <w:rFonts w:hint="eastAsia"/>
              </w:rPr>
            </w:rPrChange>
          </w:rPr>
          <w:delText>进行获取，获取后其他保密坐席</w:delText>
        </w:r>
        <w:r w:rsidR="008C6498" w:rsidRPr="004C0492" w:rsidDel="00F2392B">
          <w:rPr>
            <w:rFonts w:hint="eastAsia"/>
            <w:rPrChange w:id="4006" w:author="吴 珊珊" w:date="2019-10-31T09:53:00Z">
              <w:rPr>
                <w:rFonts w:hint="eastAsia"/>
              </w:rPr>
            </w:rPrChange>
          </w:rPr>
          <w:delText>无法获取，如因其他原因不能继续处理，则可以进行释放操作，由其他保密坐席获取并处理。</w:delText>
        </w:r>
      </w:del>
      <w:ins w:id="4007" w:author="吴 珊珊" w:date="2019-10-30T20:48:00Z">
        <w:r w:rsidR="0086187E" w:rsidRPr="004C0492">
          <w:rPr>
            <w:rPrChange w:id="4008" w:author="吴 珊珊" w:date="2019-10-31T09:53:00Z">
              <w:rPr/>
            </w:rPrChange>
          </w:rPr>
          <w:t>处理流程</w:t>
        </w:r>
      </w:ins>
    </w:p>
    <w:p w14:paraId="5EFD5120" w14:textId="52E100C7" w:rsidR="0086187E" w:rsidRPr="004C0492" w:rsidRDefault="0086187E" w:rsidP="0086187E">
      <w:pPr>
        <w:ind w:firstLine="560"/>
        <w:rPr>
          <w:ins w:id="4009" w:author="吴 珊珊" w:date="2019-10-30T20:48:00Z"/>
          <w:sz w:val="28"/>
          <w:szCs w:val="28"/>
          <w:rPrChange w:id="4010" w:author="吴 珊珊" w:date="2019-10-31T09:53:00Z">
            <w:rPr>
              <w:ins w:id="4011" w:author="吴 珊珊" w:date="2019-10-30T20:48:00Z"/>
            </w:rPr>
          </w:rPrChange>
        </w:rPr>
      </w:pPr>
      <w:ins w:id="4012" w:author="吴 珊珊" w:date="2019-10-30T20:48:00Z">
        <w:r w:rsidRPr="004C0492">
          <w:rPr>
            <w:sz w:val="28"/>
            <w:szCs w:val="28"/>
            <w:rPrChange w:id="4013" w:author="吴 珊珊" w:date="2019-10-31T09:53:00Z">
              <w:rPr/>
            </w:rPrChange>
          </w:rPr>
          <w:t>受理人员接听市民来电录入工单时</w:t>
        </w:r>
        <w:r w:rsidRPr="004C0492">
          <w:rPr>
            <w:rFonts w:hint="eastAsia"/>
            <w:sz w:val="28"/>
            <w:szCs w:val="28"/>
            <w:rPrChange w:id="4014" w:author="吴 珊珊" w:date="2019-10-31T09:53:00Z">
              <w:rPr>
                <w:rFonts w:hint="eastAsia"/>
              </w:rPr>
            </w:rPrChange>
          </w:rPr>
          <w:t>，</w:t>
        </w:r>
        <w:proofErr w:type="gramStart"/>
        <w:r w:rsidRPr="004C0492">
          <w:rPr>
            <w:sz w:val="28"/>
            <w:szCs w:val="28"/>
            <w:rPrChange w:id="4015" w:author="吴 珊珊" w:date="2019-10-31T09:53:00Z">
              <w:rPr/>
            </w:rPrChange>
          </w:rPr>
          <w:t>若</w:t>
        </w:r>
      </w:ins>
      <w:ins w:id="4016" w:author="吴 珊珊" w:date="2019-10-30T20:57:00Z">
        <w:r w:rsidRPr="004C0492">
          <w:rPr>
            <w:sz w:val="28"/>
            <w:szCs w:val="28"/>
            <w:rPrChange w:id="4017" w:author="吴 珊珊" w:date="2019-10-31T09:53:00Z">
              <w:rPr/>
            </w:rPrChange>
          </w:rPr>
          <w:t>是否</w:t>
        </w:r>
        <w:proofErr w:type="gramEnd"/>
        <w:r w:rsidRPr="004C0492">
          <w:rPr>
            <w:sz w:val="28"/>
            <w:szCs w:val="28"/>
            <w:rPrChange w:id="4018" w:author="吴 珊珊" w:date="2019-10-31T09:53:00Z">
              <w:rPr/>
            </w:rPrChange>
          </w:rPr>
          <w:t>保密选择</w:t>
        </w:r>
        <w:r w:rsidRPr="004C0492">
          <w:rPr>
            <w:rFonts w:hint="eastAsia"/>
            <w:sz w:val="28"/>
            <w:szCs w:val="28"/>
            <w:rPrChange w:id="4019" w:author="吴 珊珊" w:date="2019-10-31T09:53:00Z">
              <w:rPr>
                <w:rFonts w:hint="eastAsia"/>
              </w:rPr>
            </w:rPrChange>
          </w:rPr>
          <w:t>“是”</w:t>
        </w:r>
      </w:ins>
      <w:ins w:id="4020" w:author="吴 珊珊" w:date="2019-10-30T20:48:00Z">
        <w:r w:rsidRPr="004C0492">
          <w:rPr>
            <w:rFonts w:hint="eastAsia"/>
            <w:sz w:val="28"/>
            <w:szCs w:val="28"/>
            <w:rPrChange w:id="4021" w:author="吴 珊珊" w:date="2019-10-31T09:53:00Z">
              <w:rPr>
                <w:rFonts w:hint="eastAsia"/>
              </w:rPr>
            </w:rPrChange>
          </w:rPr>
          <w:t>，</w:t>
        </w:r>
        <w:r w:rsidRPr="004C0492">
          <w:rPr>
            <w:sz w:val="28"/>
            <w:szCs w:val="28"/>
            <w:rPrChange w:id="4022" w:author="吴 珊珊" w:date="2019-10-31T09:53:00Z">
              <w:rPr/>
            </w:rPrChange>
          </w:rPr>
          <w:t>录入工单页面可自动显示</w:t>
        </w:r>
        <w:r w:rsidRPr="004C0492">
          <w:rPr>
            <w:rFonts w:hint="eastAsia"/>
            <w:sz w:val="28"/>
            <w:szCs w:val="28"/>
            <w:rPrChange w:id="4023" w:author="吴 珊珊" w:date="2019-10-31T09:53:00Z">
              <w:rPr>
                <w:rFonts w:hint="eastAsia"/>
              </w:rPr>
            </w:rPrChange>
          </w:rPr>
          <w:t>“</w:t>
        </w:r>
      </w:ins>
      <w:ins w:id="4024" w:author="吴 珊珊" w:date="2019-10-30T20:58:00Z">
        <w:r w:rsidR="00F2392B" w:rsidRPr="004C0492">
          <w:rPr>
            <w:rFonts w:hint="eastAsia"/>
            <w:sz w:val="28"/>
            <w:szCs w:val="28"/>
            <w:rPrChange w:id="4025" w:author="吴 珊珊" w:date="2019-10-31T09:53:00Z">
              <w:rPr>
                <w:rFonts w:hint="eastAsia"/>
              </w:rPr>
            </w:rPrChange>
          </w:rPr>
          <w:t>需要保密</w:t>
        </w:r>
      </w:ins>
      <w:ins w:id="4026" w:author="吴 珊珊" w:date="2019-10-31T14:50:00Z">
        <w:r w:rsidR="00847051">
          <w:rPr>
            <w:sz w:val="28"/>
            <w:szCs w:val="28"/>
          </w:rPr>
          <w:t>专席</w:t>
        </w:r>
      </w:ins>
      <w:ins w:id="4027" w:author="吴 珊珊" w:date="2019-10-30T20:58:00Z">
        <w:del w:id="4028" w:author="吴 珊珊" w:date="2019-10-31T14:50:00Z">
          <w:r w:rsidR="00F2392B" w:rsidRPr="004C0492" w:rsidDel="00847051">
            <w:rPr>
              <w:rFonts w:hint="eastAsia"/>
              <w:sz w:val="28"/>
              <w:szCs w:val="28"/>
              <w:rPrChange w:id="4029" w:author="吴 珊珊" w:date="2019-10-31T09:53:00Z">
                <w:rPr>
                  <w:rFonts w:hint="eastAsia"/>
                </w:rPr>
              </w:rPrChange>
            </w:rPr>
            <w:delText>转</w:delText>
          </w:r>
        </w:del>
        <w:del w:id="4030" w:author="吴 珊珊" w:date="2019-10-31T14:49:00Z">
          <w:r w:rsidR="00F2392B" w:rsidRPr="004C0492" w:rsidDel="00847051">
            <w:rPr>
              <w:rFonts w:hint="eastAsia"/>
              <w:sz w:val="28"/>
              <w:szCs w:val="28"/>
              <w:rPrChange w:id="4031" w:author="吴 珊珊" w:date="2019-10-31T09:53:00Z">
                <w:rPr>
                  <w:rFonts w:hint="eastAsia"/>
                </w:rPr>
              </w:rPrChange>
            </w:rPr>
            <w:delText>系</w:delText>
          </w:r>
        </w:del>
        <w:r w:rsidR="00F2392B" w:rsidRPr="004C0492">
          <w:rPr>
            <w:rFonts w:hint="eastAsia"/>
            <w:sz w:val="28"/>
            <w:szCs w:val="28"/>
            <w:rPrChange w:id="4032" w:author="吴 珊珊" w:date="2019-10-31T09:53:00Z">
              <w:rPr>
                <w:rFonts w:hint="eastAsia"/>
              </w:rPr>
            </w:rPrChange>
          </w:rPr>
          <w:t>回复</w:t>
        </w:r>
      </w:ins>
      <w:ins w:id="4033" w:author="吴 珊珊" w:date="2019-10-30T20:48:00Z">
        <w:r w:rsidRPr="004C0492">
          <w:rPr>
            <w:rFonts w:hint="eastAsia"/>
            <w:sz w:val="28"/>
            <w:szCs w:val="28"/>
            <w:rPrChange w:id="4034" w:author="吴 珊珊" w:date="2019-10-31T09:53:00Z">
              <w:rPr>
                <w:rFonts w:hint="eastAsia"/>
              </w:rPr>
            </w:rPrChange>
          </w:rPr>
          <w:t>（否</w:t>
        </w:r>
      </w:ins>
      <w:ins w:id="4035" w:author="吴 珊珊" w:date="2019-10-30T20:58:00Z">
        <w:r w:rsidR="00F2392B" w:rsidRPr="004C0492">
          <w:rPr>
            <w:rFonts w:hint="eastAsia"/>
            <w:sz w:val="28"/>
            <w:szCs w:val="28"/>
            <w:rPrChange w:id="4036" w:author="吴 珊珊" w:date="2019-10-31T09:53:00Z">
              <w:rPr>
                <w:rFonts w:hint="eastAsia"/>
              </w:rPr>
            </w:rPrChange>
          </w:rPr>
          <w:t>（默认）</w:t>
        </w:r>
      </w:ins>
      <w:ins w:id="4037" w:author="吴 珊珊" w:date="2019-10-30T20:48:00Z">
        <w:r w:rsidRPr="004C0492">
          <w:rPr>
            <w:rFonts w:hint="eastAsia"/>
            <w:sz w:val="28"/>
            <w:szCs w:val="28"/>
            <w:rPrChange w:id="4038" w:author="吴 珊珊" w:date="2019-10-31T09:53:00Z">
              <w:rPr>
                <w:rFonts w:hint="eastAsia"/>
              </w:rPr>
            </w:rPrChange>
          </w:rPr>
          <w:t>和是）”，此时只允许受理人员保存</w:t>
        </w:r>
      </w:ins>
      <w:ins w:id="4039" w:author="吴 珊珊" w:date="2019-10-31T14:54:00Z">
        <w:r w:rsidR="00CA5466">
          <w:rPr>
            <w:rFonts w:hint="eastAsia"/>
            <w:sz w:val="28"/>
            <w:szCs w:val="28"/>
          </w:rPr>
          <w:t>并提交</w:t>
        </w:r>
      </w:ins>
      <w:ins w:id="4040" w:author="吴 珊珊" w:date="2019-10-30T20:48:00Z">
        <w:r w:rsidRPr="004C0492">
          <w:rPr>
            <w:rFonts w:hint="eastAsia"/>
            <w:sz w:val="28"/>
            <w:szCs w:val="28"/>
            <w:rPrChange w:id="4041" w:author="吴 珊珊" w:date="2019-10-31T09:53:00Z">
              <w:rPr>
                <w:rFonts w:hint="eastAsia"/>
              </w:rPr>
            </w:rPrChange>
          </w:rPr>
          <w:t>当前工单（若</w:t>
        </w:r>
      </w:ins>
      <w:ins w:id="4042" w:author="吴 珊珊" w:date="2019-10-30T20:58:00Z">
        <w:r w:rsidR="00F2392B" w:rsidRPr="004C0492">
          <w:rPr>
            <w:rFonts w:hint="eastAsia"/>
            <w:sz w:val="28"/>
            <w:szCs w:val="28"/>
            <w:rPrChange w:id="4043" w:author="吴 珊珊" w:date="2019-10-31T09:53:00Z">
              <w:rPr>
                <w:rFonts w:hint="eastAsia"/>
              </w:rPr>
            </w:rPrChange>
          </w:rPr>
          <w:t>保密</w:t>
        </w:r>
      </w:ins>
      <w:ins w:id="4044" w:author="吴 珊珊" w:date="2019-10-30T20:48:00Z">
        <w:r w:rsidRPr="004C0492">
          <w:rPr>
            <w:rFonts w:hint="eastAsia"/>
            <w:sz w:val="28"/>
            <w:szCs w:val="28"/>
            <w:rPrChange w:id="4045" w:author="吴 珊珊" w:date="2019-10-31T09:53:00Z">
              <w:rPr>
                <w:rFonts w:hint="eastAsia"/>
              </w:rPr>
            </w:rPrChange>
          </w:rPr>
          <w:t>坐席选择是，可隐藏“保存</w:t>
        </w:r>
        <w:del w:id="4046" w:author="吴 珊珊" w:date="2019-10-31T14:59:00Z">
          <w:r w:rsidRPr="004C0492" w:rsidDel="00CA5466">
            <w:rPr>
              <w:rFonts w:hint="eastAsia"/>
              <w:sz w:val="28"/>
              <w:szCs w:val="28"/>
              <w:rPrChange w:id="4047" w:author="吴 珊珊" w:date="2019-10-31T09:53:00Z">
                <w:rPr>
                  <w:rFonts w:hint="eastAsia"/>
                </w:rPr>
              </w:rPrChange>
            </w:rPr>
            <w:delText>并提交</w:delText>
          </w:r>
        </w:del>
        <w:r w:rsidRPr="004C0492">
          <w:rPr>
            <w:rFonts w:hint="eastAsia"/>
            <w:sz w:val="28"/>
            <w:szCs w:val="28"/>
            <w:rPrChange w:id="4048" w:author="吴 珊珊" w:date="2019-10-31T09:53:00Z">
              <w:rPr>
                <w:rFonts w:hint="eastAsia"/>
              </w:rPr>
            </w:rPrChange>
          </w:rPr>
          <w:t>”按钮），同时受理人员需操作“软电话”的“转接”功能，此时可选择是否转</w:t>
        </w:r>
      </w:ins>
      <w:ins w:id="4049" w:author="吴 珊珊" w:date="2019-10-30T20:59:00Z">
        <w:r w:rsidR="00F2392B" w:rsidRPr="004C0492">
          <w:rPr>
            <w:rFonts w:hint="eastAsia"/>
            <w:sz w:val="28"/>
            <w:szCs w:val="28"/>
            <w:rPrChange w:id="4050" w:author="吴 珊珊" w:date="2019-10-31T09:53:00Z">
              <w:rPr>
                <w:rFonts w:hint="eastAsia"/>
              </w:rPr>
            </w:rPrChange>
          </w:rPr>
          <w:t>保密</w:t>
        </w:r>
      </w:ins>
      <w:ins w:id="4051" w:author="吴 珊珊" w:date="2019-10-30T20:48:00Z">
        <w:r w:rsidRPr="004C0492">
          <w:rPr>
            <w:rFonts w:hint="eastAsia"/>
            <w:sz w:val="28"/>
            <w:szCs w:val="28"/>
            <w:rPrChange w:id="4052" w:author="吴 珊珊" w:date="2019-10-31T09:53:00Z">
              <w:rPr>
                <w:rFonts w:hint="eastAsia"/>
              </w:rPr>
            </w:rPrChange>
          </w:rPr>
          <w:t>坐席，若选择转</w:t>
        </w:r>
      </w:ins>
      <w:ins w:id="4053" w:author="吴 珊珊" w:date="2019-10-30T20:59:00Z">
        <w:r w:rsidR="00F2392B" w:rsidRPr="004C0492">
          <w:rPr>
            <w:rFonts w:hint="eastAsia"/>
            <w:sz w:val="28"/>
            <w:szCs w:val="28"/>
            <w:rPrChange w:id="4054" w:author="吴 珊珊" w:date="2019-10-31T09:53:00Z">
              <w:rPr>
                <w:rFonts w:hint="eastAsia"/>
              </w:rPr>
            </w:rPrChange>
          </w:rPr>
          <w:t>保密</w:t>
        </w:r>
      </w:ins>
      <w:ins w:id="4055" w:author="吴 珊珊" w:date="2019-10-30T20:48:00Z">
        <w:r w:rsidRPr="004C0492">
          <w:rPr>
            <w:rFonts w:hint="eastAsia"/>
            <w:sz w:val="28"/>
            <w:szCs w:val="28"/>
            <w:rPrChange w:id="4056" w:author="吴 珊珊" w:date="2019-10-31T09:53:00Z">
              <w:rPr>
                <w:rFonts w:hint="eastAsia"/>
              </w:rPr>
            </w:rPrChange>
          </w:rPr>
          <w:t>坐席，则对接话务平台的</w:t>
        </w:r>
        <w:r w:rsidRPr="004C0492">
          <w:rPr>
            <w:rFonts w:hint="eastAsia"/>
            <w:sz w:val="28"/>
            <w:szCs w:val="28"/>
            <w:rPrChange w:id="4057" w:author="吴 珊珊" w:date="2019-10-31T09:53:00Z">
              <w:rPr>
                <w:rFonts w:hint="eastAsia"/>
              </w:rPr>
            </w:rPrChange>
          </w:rPr>
          <w:t>IVR</w:t>
        </w:r>
        <w:r w:rsidRPr="004C0492">
          <w:rPr>
            <w:rFonts w:hint="eastAsia"/>
            <w:sz w:val="28"/>
            <w:szCs w:val="28"/>
            <w:rPrChange w:id="4058" w:author="吴 珊珊" w:date="2019-10-31T09:53:00Z">
              <w:rPr>
                <w:rFonts w:hint="eastAsia"/>
              </w:rPr>
            </w:rPrChange>
          </w:rPr>
          <w:t>转至</w:t>
        </w:r>
      </w:ins>
      <w:ins w:id="4059" w:author="吴 珊珊" w:date="2019-10-30T20:59:00Z">
        <w:r w:rsidR="00F2392B" w:rsidRPr="004C0492">
          <w:rPr>
            <w:rFonts w:hint="eastAsia"/>
            <w:sz w:val="28"/>
            <w:szCs w:val="28"/>
            <w:rPrChange w:id="4060" w:author="吴 珊珊" w:date="2019-10-31T09:53:00Z">
              <w:rPr>
                <w:rFonts w:hint="eastAsia"/>
              </w:rPr>
            </w:rPrChange>
          </w:rPr>
          <w:t>保密</w:t>
        </w:r>
      </w:ins>
      <w:ins w:id="4061" w:author="吴 珊珊" w:date="2019-10-30T20:48:00Z">
        <w:r w:rsidRPr="004C0492">
          <w:rPr>
            <w:rFonts w:hint="eastAsia"/>
            <w:sz w:val="28"/>
            <w:szCs w:val="28"/>
            <w:rPrChange w:id="4062" w:author="吴 珊珊" w:date="2019-10-31T09:53:00Z">
              <w:rPr>
                <w:rFonts w:hint="eastAsia"/>
              </w:rPr>
            </w:rPrChange>
          </w:rPr>
          <w:t>技能组，</w:t>
        </w:r>
      </w:ins>
      <w:ins w:id="4063" w:author="吴 珊珊" w:date="2019-10-30T20:59:00Z">
        <w:r w:rsidR="00F2392B" w:rsidRPr="004C0492">
          <w:rPr>
            <w:rFonts w:hint="eastAsia"/>
            <w:sz w:val="28"/>
            <w:szCs w:val="28"/>
            <w:rPrChange w:id="4064" w:author="吴 珊珊" w:date="2019-10-31T09:53:00Z">
              <w:rPr>
                <w:rFonts w:hint="eastAsia"/>
              </w:rPr>
            </w:rPrChange>
          </w:rPr>
          <w:t>由话务平台</w:t>
        </w:r>
      </w:ins>
      <w:ins w:id="4065" w:author="吴 珊珊" w:date="2019-10-30T20:48:00Z">
        <w:r w:rsidRPr="004C0492">
          <w:rPr>
            <w:rFonts w:hint="eastAsia"/>
            <w:sz w:val="28"/>
            <w:szCs w:val="28"/>
            <w:rPrChange w:id="4066" w:author="吴 珊珊" w:date="2019-10-31T09:53:00Z">
              <w:rPr>
                <w:rFonts w:hint="eastAsia"/>
              </w:rPr>
            </w:rPrChange>
          </w:rPr>
          <w:t>分配给空闲的</w:t>
        </w:r>
      </w:ins>
      <w:ins w:id="4067" w:author="吴 珊珊" w:date="2019-10-30T20:59:00Z">
        <w:r w:rsidR="00F2392B" w:rsidRPr="004C0492">
          <w:rPr>
            <w:rFonts w:hint="eastAsia"/>
            <w:sz w:val="28"/>
            <w:szCs w:val="28"/>
            <w:rPrChange w:id="4068" w:author="吴 珊珊" w:date="2019-10-31T09:53:00Z">
              <w:rPr>
                <w:rFonts w:hint="eastAsia"/>
              </w:rPr>
            </w:rPrChange>
          </w:rPr>
          <w:t>保密</w:t>
        </w:r>
      </w:ins>
      <w:ins w:id="4069" w:author="吴 珊珊" w:date="2019-10-30T20:48:00Z">
        <w:r w:rsidRPr="004C0492">
          <w:rPr>
            <w:rFonts w:hint="eastAsia"/>
            <w:sz w:val="28"/>
            <w:szCs w:val="28"/>
            <w:rPrChange w:id="4070" w:author="吴 珊珊" w:date="2019-10-31T09:53:00Z">
              <w:rPr>
                <w:rFonts w:hint="eastAsia"/>
              </w:rPr>
            </w:rPrChange>
          </w:rPr>
          <w:t>坐席（此时受理人员退出通话），此时空闲</w:t>
        </w:r>
      </w:ins>
      <w:ins w:id="4071" w:author="吴 珊珊" w:date="2019-10-30T20:59:00Z">
        <w:r w:rsidR="00F2392B" w:rsidRPr="004C0492">
          <w:rPr>
            <w:rFonts w:hint="eastAsia"/>
            <w:sz w:val="28"/>
            <w:szCs w:val="28"/>
            <w:rPrChange w:id="4072" w:author="吴 珊珊" w:date="2019-10-31T09:53:00Z">
              <w:rPr>
                <w:rFonts w:hint="eastAsia"/>
              </w:rPr>
            </w:rPrChange>
          </w:rPr>
          <w:t>保密</w:t>
        </w:r>
      </w:ins>
      <w:ins w:id="4073" w:author="吴 珊珊" w:date="2019-10-30T20:48:00Z">
        <w:r w:rsidRPr="004C0492">
          <w:rPr>
            <w:rFonts w:hint="eastAsia"/>
            <w:sz w:val="28"/>
            <w:szCs w:val="28"/>
            <w:rPrChange w:id="4074" w:author="吴 珊珊" w:date="2019-10-31T09:53:00Z">
              <w:rPr>
                <w:rFonts w:hint="eastAsia"/>
              </w:rPr>
            </w:rPrChange>
          </w:rPr>
          <w:t>坐席的“</w:t>
        </w:r>
      </w:ins>
      <w:ins w:id="4075" w:author="吴 珊珊" w:date="2019-10-30T20:59:00Z">
        <w:r w:rsidR="00F2392B" w:rsidRPr="004C0492">
          <w:rPr>
            <w:rFonts w:hint="eastAsia"/>
            <w:sz w:val="28"/>
            <w:szCs w:val="28"/>
            <w:rPrChange w:id="4076" w:author="吴 珊珊" w:date="2019-10-31T09:53:00Z">
              <w:rPr>
                <w:rFonts w:hint="eastAsia"/>
              </w:rPr>
            </w:rPrChange>
          </w:rPr>
          <w:t>保密</w:t>
        </w:r>
      </w:ins>
      <w:ins w:id="4077" w:author="吴 珊珊" w:date="2019-10-30T20:48:00Z">
        <w:r w:rsidRPr="004C0492">
          <w:rPr>
            <w:rFonts w:hint="eastAsia"/>
            <w:sz w:val="28"/>
            <w:szCs w:val="28"/>
            <w:rPrChange w:id="4078" w:author="吴 珊珊" w:date="2019-10-31T09:53:00Z">
              <w:rPr>
                <w:rFonts w:hint="eastAsia"/>
              </w:rPr>
            </w:rPrChange>
          </w:rPr>
          <w:t>坐席待处理”列表中自动弹出受理人员保存的工单信息，由</w:t>
        </w:r>
      </w:ins>
      <w:ins w:id="4079" w:author="吴 珊珊" w:date="2019-10-30T20:59:00Z">
        <w:r w:rsidR="00F2392B" w:rsidRPr="004C0492">
          <w:rPr>
            <w:rFonts w:hint="eastAsia"/>
            <w:sz w:val="28"/>
            <w:szCs w:val="28"/>
            <w:rPrChange w:id="4080" w:author="吴 珊珊" w:date="2019-10-31T09:53:00Z">
              <w:rPr>
                <w:rFonts w:hint="eastAsia"/>
              </w:rPr>
            </w:rPrChange>
          </w:rPr>
          <w:t>保密</w:t>
        </w:r>
      </w:ins>
      <w:ins w:id="4081" w:author="吴 珊珊" w:date="2019-10-30T20:48:00Z">
        <w:r w:rsidRPr="004C0492">
          <w:rPr>
            <w:rFonts w:hint="eastAsia"/>
            <w:sz w:val="28"/>
            <w:szCs w:val="28"/>
            <w:rPrChange w:id="4082" w:author="吴 珊珊" w:date="2019-10-31T09:53:00Z">
              <w:rPr>
                <w:rFonts w:hint="eastAsia"/>
              </w:rPr>
            </w:rPrChange>
          </w:rPr>
          <w:t>坐席工作人员与市民进行沟通并记录诉求信息，按照正常工单的流程</w:t>
        </w:r>
        <w:proofErr w:type="gramStart"/>
        <w:r w:rsidRPr="004C0492">
          <w:rPr>
            <w:rFonts w:hint="eastAsia"/>
            <w:sz w:val="28"/>
            <w:szCs w:val="28"/>
            <w:rPrChange w:id="4083" w:author="吴 珊珊" w:date="2019-10-31T09:53:00Z">
              <w:rPr>
                <w:rFonts w:hint="eastAsia"/>
              </w:rPr>
            </w:rPrChange>
          </w:rPr>
          <w:t>进行转派办理</w:t>
        </w:r>
        <w:proofErr w:type="gramEnd"/>
        <w:r w:rsidRPr="004C0492">
          <w:rPr>
            <w:rFonts w:hint="eastAsia"/>
            <w:sz w:val="28"/>
            <w:szCs w:val="28"/>
            <w:rPrChange w:id="4084" w:author="吴 珊珊" w:date="2019-10-31T09:53:00Z">
              <w:rPr>
                <w:rFonts w:hint="eastAsia"/>
              </w:rPr>
            </w:rPrChange>
          </w:rPr>
          <w:t>。</w:t>
        </w:r>
      </w:ins>
    </w:p>
    <w:p w14:paraId="69BCED35" w14:textId="6E79724C" w:rsidR="0086187E" w:rsidRPr="004C0492" w:rsidRDefault="0086187E" w:rsidP="0086187E">
      <w:pPr>
        <w:ind w:firstLine="560"/>
        <w:rPr>
          <w:sz w:val="28"/>
          <w:szCs w:val="28"/>
          <w:rPrChange w:id="4085" w:author="吴 珊珊" w:date="2019-10-31T09:53:00Z">
            <w:rPr/>
          </w:rPrChange>
        </w:rPr>
      </w:pPr>
      <w:ins w:id="4086" w:author="吴 珊珊" w:date="2019-10-30T20:48:00Z">
        <w:r w:rsidRPr="004C0492">
          <w:rPr>
            <w:rFonts w:hint="eastAsia"/>
            <w:sz w:val="28"/>
            <w:szCs w:val="28"/>
            <w:rPrChange w:id="4087" w:author="吴 珊珊" w:date="2019-10-31T09:53:00Z">
              <w:rPr>
                <w:rFonts w:hint="eastAsia"/>
              </w:rPr>
            </w:rPrChange>
          </w:rPr>
          <w:t>若转给</w:t>
        </w:r>
      </w:ins>
      <w:ins w:id="4088" w:author="吴 珊珊" w:date="2019-10-30T21:00:00Z">
        <w:r w:rsidR="00F2392B" w:rsidRPr="004C0492">
          <w:rPr>
            <w:rFonts w:hint="eastAsia"/>
            <w:sz w:val="28"/>
            <w:szCs w:val="28"/>
            <w:rPrChange w:id="4089" w:author="吴 珊珊" w:date="2019-10-31T09:53:00Z">
              <w:rPr>
                <w:rFonts w:hint="eastAsia"/>
              </w:rPr>
            </w:rPrChange>
          </w:rPr>
          <w:t>保密</w:t>
        </w:r>
      </w:ins>
      <w:ins w:id="4090" w:author="吴 珊珊" w:date="2019-10-30T20:48:00Z">
        <w:r w:rsidRPr="004C0492">
          <w:rPr>
            <w:rFonts w:hint="eastAsia"/>
            <w:sz w:val="28"/>
            <w:szCs w:val="28"/>
            <w:rPrChange w:id="4091" w:author="吴 珊珊" w:date="2019-10-31T09:53:00Z">
              <w:rPr>
                <w:rFonts w:hint="eastAsia"/>
              </w:rPr>
            </w:rPrChange>
          </w:rPr>
          <w:t>坐席时，没有空闲的</w:t>
        </w:r>
      </w:ins>
      <w:ins w:id="4092" w:author="吴 珊珊" w:date="2019-10-30T21:00:00Z">
        <w:r w:rsidR="00F2392B" w:rsidRPr="004C0492">
          <w:rPr>
            <w:rFonts w:hint="eastAsia"/>
            <w:sz w:val="28"/>
            <w:szCs w:val="28"/>
            <w:rPrChange w:id="4093" w:author="吴 珊珊" w:date="2019-10-31T09:53:00Z">
              <w:rPr>
                <w:rFonts w:hint="eastAsia"/>
              </w:rPr>
            </w:rPrChange>
          </w:rPr>
          <w:t>保密</w:t>
        </w:r>
      </w:ins>
      <w:ins w:id="4094" w:author="吴 珊珊" w:date="2019-10-30T20:48:00Z">
        <w:r w:rsidRPr="004C0492">
          <w:rPr>
            <w:rFonts w:hint="eastAsia"/>
            <w:sz w:val="28"/>
            <w:szCs w:val="28"/>
            <w:rPrChange w:id="4095" w:author="吴 珊珊" w:date="2019-10-31T09:53:00Z">
              <w:rPr>
                <w:rFonts w:hint="eastAsia"/>
              </w:rPr>
            </w:rPrChange>
          </w:rPr>
          <w:t>坐席</w:t>
        </w:r>
        <w:r w:rsidR="00F2392B" w:rsidRPr="004C0492">
          <w:rPr>
            <w:rFonts w:hint="eastAsia"/>
            <w:sz w:val="28"/>
            <w:szCs w:val="28"/>
            <w:rPrChange w:id="4096" w:author="吴 珊珊" w:date="2019-10-31T09:53:00Z">
              <w:rPr>
                <w:rFonts w:hint="eastAsia"/>
              </w:rPr>
            </w:rPrChange>
          </w:rPr>
          <w:t>，则</w:t>
        </w:r>
        <w:r w:rsidRPr="004C0492">
          <w:rPr>
            <w:rFonts w:hint="eastAsia"/>
            <w:sz w:val="28"/>
            <w:szCs w:val="28"/>
            <w:rPrChange w:id="4097" w:author="吴 珊珊" w:date="2019-10-31T09:53:00Z">
              <w:rPr>
                <w:rFonts w:hint="eastAsia"/>
              </w:rPr>
            </w:rPrChange>
          </w:rPr>
          <w:t>受理人员保存的</w:t>
        </w:r>
      </w:ins>
      <w:ins w:id="4098" w:author="吴 珊珊" w:date="2019-10-30T21:00:00Z">
        <w:r w:rsidR="00F2392B" w:rsidRPr="004C0492">
          <w:rPr>
            <w:rFonts w:hint="eastAsia"/>
            <w:sz w:val="28"/>
            <w:szCs w:val="28"/>
            <w:rPrChange w:id="4099" w:author="吴 珊珊" w:date="2019-10-31T09:53:00Z">
              <w:rPr>
                <w:rFonts w:hint="eastAsia"/>
              </w:rPr>
            </w:rPrChange>
          </w:rPr>
          <w:t>保密</w:t>
        </w:r>
      </w:ins>
      <w:ins w:id="4100" w:author="吴 珊珊" w:date="2019-10-30T20:48:00Z">
        <w:r w:rsidRPr="004C0492">
          <w:rPr>
            <w:rFonts w:hint="eastAsia"/>
            <w:sz w:val="28"/>
            <w:szCs w:val="28"/>
            <w:rPrChange w:id="4101" w:author="吴 珊珊" w:date="2019-10-31T09:53:00Z">
              <w:rPr>
                <w:rFonts w:hint="eastAsia"/>
              </w:rPr>
            </w:rPrChange>
          </w:rPr>
          <w:t>坐席待处理工</w:t>
        </w:r>
        <w:proofErr w:type="gramStart"/>
        <w:r w:rsidRPr="004C0492">
          <w:rPr>
            <w:rFonts w:hint="eastAsia"/>
            <w:sz w:val="28"/>
            <w:szCs w:val="28"/>
            <w:rPrChange w:id="4102" w:author="吴 珊珊" w:date="2019-10-31T09:53:00Z">
              <w:rPr>
                <w:rFonts w:hint="eastAsia"/>
              </w:rPr>
            </w:rPrChange>
          </w:rPr>
          <w:t>单采用</w:t>
        </w:r>
        <w:proofErr w:type="gramEnd"/>
        <w:r w:rsidRPr="004C0492">
          <w:rPr>
            <w:rFonts w:hint="eastAsia"/>
            <w:sz w:val="28"/>
            <w:szCs w:val="28"/>
            <w:rPrChange w:id="4103" w:author="吴 珊珊" w:date="2019-10-31T09:53:00Z">
              <w:rPr>
                <w:rFonts w:hint="eastAsia"/>
              </w:rPr>
            </w:rPrChange>
          </w:rPr>
          <w:t>获取、释放的原则进行控制，</w:t>
        </w:r>
      </w:ins>
      <w:ins w:id="4104" w:author="吴 珊珊" w:date="2019-10-30T21:00:00Z">
        <w:r w:rsidR="00F2392B" w:rsidRPr="004C0492">
          <w:rPr>
            <w:rFonts w:hint="eastAsia"/>
            <w:sz w:val="28"/>
            <w:szCs w:val="28"/>
            <w:rPrChange w:id="4105" w:author="吴 珊珊" w:date="2019-10-31T09:53:00Z">
              <w:rPr>
                <w:rFonts w:hint="eastAsia"/>
              </w:rPr>
            </w:rPrChange>
          </w:rPr>
          <w:t>保密</w:t>
        </w:r>
      </w:ins>
      <w:ins w:id="4106" w:author="吴 珊珊" w:date="2019-10-30T20:48:00Z">
        <w:r w:rsidRPr="004C0492">
          <w:rPr>
            <w:rFonts w:hint="eastAsia"/>
            <w:sz w:val="28"/>
            <w:szCs w:val="28"/>
            <w:rPrChange w:id="4107" w:author="吴 珊珊" w:date="2019-10-31T09:53:00Z">
              <w:rPr>
                <w:rFonts w:hint="eastAsia"/>
              </w:rPr>
            </w:rPrChange>
          </w:rPr>
          <w:t>坐席可以根</w:t>
        </w:r>
        <w:r w:rsidRPr="004C0492">
          <w:rPr>
            <w:rFonts w:hint="eastAsia"/>
            <w:sz w:val="28"/>
            <w:szCs w:val="28"/>
            <w:rPrChange w:id="4108" w:author="吴 珊珊" w:date="2019-10-31T09:53:00Z">
              <w:rPr>
                <w:rFonts w:hint="eastAsia"/>
              </w:rPr>
            </w:rPrChange>
          </w:rPr>
          <w:lastRenderedPageBreak/>
          <w:t>据录入时间段、工单编号进行获取，获取</w:t>
        </w:r>
        <w:proofErr w:type="gramStart"/>
        <w:r w:rsidRPr="004C0492">
          <w:rPr>
            <w:rFonts w:hint="eastAsia"/>
            <w:sz w:val="28"/>
            <w:szCs w:val="28"/>
            <w:rPrChange w:id="4109" w:author="吴 珊珊" w:date="2019-10-31T09:53:00Z">
              <w:rPr>
                <w:rFonts w:hint="eastAsia"/>
              </w:rPr>
            </w:rPrChange>
          </w:rPr>
          <w:t>后其他</w:t>
        </w:r>
      </w:ins>
      <w:proofErr w:type="gramEnd"/>
      <w:ins w:id="4110" w:author="吴 珊珊" w:date="2019-10-30T21:01:00Z">
        <w:r w:rsidR="00F2392B" w:rsidRPr="004C0492">
          <w:rPr>
            <w:rFonts w:hint="eastAsia"/>
            <w:sz w:val="28"/>
            <w:szCs w:val="28"/>
            <w:rPrChange w:id="4111" w:author="吴 珊珊" w:date="2019-10-31T09:53:00Z">
              <w:rPr>
                <w:rFonts w:hint="eastAsia"/>
              </w:rPr>
            </w:rPrChange>
          </w:rPr>
          <w:t>保密</w:t>
        </w:r>
      </w:ins>
      <w:ins w:id="4112" w:author="吴 珊珊" w:date="2019-10-30T20:48:00Z">
        <w:r w:rsidRPr="004C0492">
          <w:rPr>
            <w:rFonts w:hint="eastAsia"/>
            <w:sz w:val="28"/>
            <w:szCs w:val="28"/>
            <w:rPrChange w:id="4113" w:author="吴 珊珊" w:date="2019-10-31T09:53:00Z">
              <w:rPr>
                <w:rFonts w:hint="eastAsia"/>
              </w:rPr>
            </w:rPrChange>
          </w:rPr>
          <w:t>坐席无法获取，如因其他原因不能继续处理，则可以进行释放操作，由其他</w:t>
        </w:r>
      </w:ins>
      <w:ins w:id="4114" w:author="吴 珊珊" w:date="2019-10-30T21:01:00Z">
        <w:r w:rsidR="00F2392B" w:rsidRPr="004C0492">
          <w:rPr>
            <w:rFonts w:hint="eastAsia"/>
            <w:sz w:val="28"/>
            <w:szCs w:val="28"/>
            <w:rPrChange w:id="4115" w:author="吴 珊珊" w:date="2019-10-31T09:53:00Z">
              <w:rPr>
                <w:rFonts w:hint="eastAsia"/>
              </w:rPr>
            </w:rPrChange>
          </w:rPr>
          <w:t>保密</w:t>
        </w:r>
      </w:ins>
      <w:ins w:id="4116" w:author="吴 珊珊" w:date="2019-10-30T20:48:00Z">
        <w:r w:rsidRPr="004C0492">
          <w:rPr>
            <w:rFonts w:hint="eastAsia"/>
            <w:sz w:val="28"/>
            <w:szCs w:val="28"/>
            <w:rPrChange w:id="4117" w:author="吴 珊珊" w:date="2019-10-31T09:53:00Z">
              <w:rPr>
                <w:rFonts w:hint="eastAsia"/>
              </w:rPr>
            </w:rPrChange>
          </w:rPr>
          <w:t>坐席获取并处理，获取后的工单，</w:t>
        </w:r>
      </w:ins>
      <w:ins w:id="4118" w:author="吴 珊珊" w:date="2019-10-30T21:01:00Z">
        <w:r w:rsidR="00F2392B" w:rsidRPr="004C0492">
          <w:rPr>
            <w:rFonts w:hint="eastAsia"/>
            <w:sz w:val="28"/>
            <w:szCs w:val="28"/>
            <w:rPrChange w:id="4119" w:author="吴 珊珊" w:date="2019-10-31T09:53:00Z">
              <w:rPr>
                <w:rFonts w:hint="eastAsia"/>
              </w:rPr>
            </w:rPrChange>
          </w:rPr>
          <w:t>保密</w:t>
        </w:r>
      </w:ins>
      <w:ins w:id="4120" w:author="吴 珊珊" w:date="2019-10-30T20:48:00Z">
        <w:r w:rsidRPr="004C0492">
          <w:rPr>
            <w:rFonts w:hint="eastAsia"/>
            <w:sz w:val="28"/>
            <w:szCs w:val="28"/>
            <w:rPrChange w:id="4121" w:author="吴 珊珊" w:date="2019-10-31T09:53:00Z">
              <w:rPr>
                <w:rFonts w:hint="eastAsia"/>
              </w:rPr>
            </w:rPrChange>
          </w:rPr>
          <w:t>坐席通过</w:t>
        </w:r>
        <w:proofErr w:type="gramStart"/>
        <w:r w:rsidRPr="004C0492">
          <w:rPr>
            <w:rFonts w:hint="eastAsia"/>
            <w:sz w:val="28"/>
            <w:szCs w:val="28"/>
            <w:rPrChange w:id="4122" w:author="吴 珊珊" w:date="2019-10-31T09:53:00Z">
              <w:rPr>
                <w:rFonts w:hint="eastAsia"/>
              </w:rPr>
            </w:rPrChange>
          </w:rPr>
          <w:t>外拨联系</w:t>
        </w:r>
        <w:proofErr w:type="gramEnd"/>
        <w:r w:rsidRPr="004C0492">
          <w:rPr>
            <w:rFonts w:hint="eastAsia"/>
            <w:sz w:val="28"/>
            <w:szCs w:val="28"/>
            <w:rPrChange w:id="4123" w:author="吴 珊珊" w:date="2019-10-31T09:53:00Z">
              <w:rPr>
                <w:rFonts w:hint="eastAsia"/>
              </w:rPr>
            </w:rPrChange>
          </w:rPr>
          <w:t>市民进行沟通并记录诉求信息，按照正常工单的流程</w:t>
        </w:r>
        <w:proofErr w:type="gramStart"/>
        <w:r w:rsidRPr="004C0492">
          <w:rPr>
            <w:rFonts w:hint="eastAsia"/>
            <w:sz w:val="28"/>
            <w:szCs w:val="28"/>
            <w:rPrChange w:id="4124" w:author="吴 珊珊" w:date="2019-10-31T09:53:00Z">
              <w:rPr>
                <w:rFonts w:hint="eastAsia"/>
              </w:rPr>
            </w:rPrChange>
          </w:rPr>
          <w:t>进行转派办理</w:t>
        </w:r>
        <w:proofErr w:type="gramEnd"/>
        <w:r w:rsidRPr="004C0492">
          <w:rPr>
            <w:rFonts w:hint="eastAsia"/>
            <w:sz w:val="28"/>
            <w:szCs w:val="28"/>
            <w:rPrChange w:id="4125" w:author="吴 珊珊" w:date="2019-10-31T09:53:00Z">
              <w:rPr>
                <w:rFonts w:hint="eastAsia"/>
              </w:rPr>
            </w:rPrChange>
          </w:rPr>
          <w:t>。</w:t>
        </w:r>
      </w:ins>
    </w:p>
    <w:p w14:paraId="3971F3CF" w14:textId="77777777" w:rsidR="00C55201" w:rsidRPr="004C0492" w:rsidRDefault="008C6498">
      <w:pPr>
        <w:pStyle w:val="4"/>
        <w:numPr>
          <w:ilvl w:val="3"/>
          <w:numId w:val="8"/>
        </w:numPr>
        <w:ind w:firstLineChars="0"/>
        <w:rPr>
          <w:ins w:id="4126" w:author="吴 珊珊" w:date="2019-10-30T19:11:00Z"/>
          <w:rPrChange w:id="4127" w:author="吴 珊珊" w:date="2019-10-31T09:53:00Z">
            <w:rPr>
              <w:ins w:id="4128" w:author="吴 珊珊" w:date="2019-10-30T19:11:00Z"/>
            </w:rPr>
          </w:rPrChange>
        </w:rPr>
        <w:pPrChange w:id="4129" w:author="吴 珊珊" w:date="2019-10-30T19:11:00Z">
          <w:pPr>
            <w:ind w:firstLine="480"/>
          </w:pPr>
        </w:pPrChange>
      </w:pPr>
      <w:del w:id="4130" w:author="吴 珊珊" w:date="2019-10-30T19:02:00Z">
        <w:r w:rsidRPr="004C0492" w:rsidDel="0080586D">
          <w:rPr>
            <w:rFonts w:hint="eastAsia"/>
            <w:rPrChange w:id="4131" w:author="吴 珊珊" w:date="2019-10-31T09:53:00Z">
              <w:rPr>
                <w:rFonts w:hint="eastAsia"/>
              </w:rPr>
            </w:rPrChange>
          </w:rPr>
          <w:delText>保密坐席打开工单后</w:delText>
        </w:r>
      </w:del>
      <w:del w:id="4132" w:author="吴 珊珊" w:date="2019-10-30T18:57:00Z">
        <w:r w:rsidRPr="004C0492" w:rsidDel="00A24F2D">
          <w:rPr>
            <w:rFonts w:hint="eastAsia"/>
            <w:rPrChange w:id="4133" w:author="吴 珊珊" w:date="2019-10-31T09:53:00Z">
              <w:rPr>
                <w:rFonts w:hint="eastAsia"/>
              </w:rPr>
            </w:rPrChange>
          </w:rPr>
          <w:delText>续的</w:delText>
        </w:r>
      </w:del>
      <w:del w:id="4134" w:author="吴 珊珊" w:date="2019-10-30T19:02:00Z">
        <w:r w:rsidRPr="004C0492" w:rsidDel="0080586D">
          <w:rPr>
            <w:rFonts w:hint="eastAsia"/>
            <w:rPrChange w:id="4135" w:author="吴 珊珊" w:date="2019-10-31T09:53:00Z">
              <w:rPr>
                <w:rFonts w:hint="eastAsia"/>
              </w:rPr>
            </w:rPrChange>
          </w:rPr>
          <w:delText>编辑、提交、转办功能与来电弹屏相同。</w:delText>
        </w:r>
      </w:del>
      <w:ins w:id="4136" w:author="吴 珊珊" w:date="2019-10-30T18:59:00Z">
        <w:r w:rsidR="00A24F2D" w:rsidRPr="004C0492">
          <w:rPr>
            <w:rFonts w:hint="eastAsia"/>
            <w:rPrChange w:id="4137" w:author="吴 珊珊" w:date="2019-10-31T09:53:00Z">
              <w:rPr>
                <w:rFonts w:hint="eastAsia"/>
              </w:rPr>
            </w:rPrChange>
          </w:rPr>
          <w:t>列表</w:t>
        </w:r>
      </w:ins>
      <w:ins w:id="4138" w:author="吴 珊珊" w:date="2019-10-30T19:00:00Z">
        <w:r w:rsidR="00A24F2D" w:rsidRPr="004C0492">
          <w:rPr>
            <w:rFonts w:hint="eastAsia"/>
            <w:rPrChange w:id="4139" w:author="吴 珊珊" w:date="2019-10-31T09:53:00Z">
              <w:rPr>
                <w:rFonts w:hint="eastAsia"/>
              </w:rPr>
            </w:rPrChange>
          </w:rPr>
          <w:t>展示</w:t>
        </w:r>
      </w:ins>
    </w:p>
    <w:p w14:paraId="6F9335C2" w14:textId="63A31F71" w:rsidR="00A24F2D" w:rsidRPr="004C0492" w:rsidRDefault="00A24F2D" w:rsidP="005776FC">
      <w:pPr>
        <w:ind w:firstLine="560"/>
        <w:rPr>
          <w:ins w:id="4140" w:author="吴 珊珊" w:date="2019-10-30T18:59:00Z"/>
          <w:sz w:val="28"/>
          <w:szCs w:val="28"/>
          <w:rPrChange w:id="4141" w:author="吴 珊珊" w:date="2019-10-31T09:53:00Z">
            <w:rPr>
              <w:ins w:id="4142" w:author="吴 珊珊" w:date="2019-10-30T18:59:00Z"/>
            </w:rPr>
          </w:rPrChange>
        </w:rPr>
      </w:pPr>
      <w:ins w:id="4143" w:author="吴 珊珊" w:date="2019-10-30T18:59:00Z">
        <w:r w:rsidRPr="004C0492">
          <w:rPr>
            <w:rFonts w:hint="eastAsia"/>
            <w:sz w:val="28"/>
            <w:szCs w:val="28"/>
            <w:rPrChange w:id="4144" w:author="吴 珊珊" w:date="2019-10-31T09:53:00Z">
              <w:rPr>
                <w:rFonts w:hint="eastAsia"/>
              </w:rPr>
            </w:rPrChange>
          </w:rPr>
          <w:t>以列表的形式展示待处理的</w:t>
        </w:r>
      </w:ins>
      <w:ins w:id="4145" w:author="吴 珊珊" w:date="2019-10-30T19:00:00Z">
        <w:r w:rsidRPr="004C0492">
          <w:rPr>
            <w:rFonts w:hint="eastAsia"/>
            <w:sz w:val="28"/>
            <w:szCs w:val="28"/>
            <w:rPrChange w:id="4146" w:author="吴 珊珊" w:date="2019-10-31T09:53:00Z">
              <w:rPr>
                <w:rFonts w:hint="eastAsia"/>
              </w:rPr>
            </w:rPrChange>
          </w:rPr>
          <w:t>保密工单，展示内容包括：工单编号、录入时间、联系人、来电号码、问题描述。</w:t>
        </w:r>
      </w:ins>
    </w:p>
    <w:p w14:paraId="660AEBBE" w14:textId="2F446659" w:rsidR="00A24F2D" w:rsidRPr="004C0492" w:rsidRDefault="00A24F2D">
      <w:pPr>
        <w:pStyle w:val="4"/>
        <w:numPr>
          <w:ilvl w:val="3"/>
          <w:numId w:val="8"/>
        </w:numPr>
        <w:ind w:firstLineChars="0"/>
        <w:rPr>
          <w:ins w:id="4147" w:author="吴 珊珊" w:date="2019-10-30T19:00:00Z"/>
          <w:rPrChange w:id="4148" w:author="吴 珊珊" w:date="2019-10-31T09:53:00Z">
            <w:rPr>
              <w:ins w:id="4149" w:author="吴 珊珊" w:date="2019-10-30T19:00:00Z"/>
            </w:rPr>
          </w:rPrChange>
        </w:rPr>
        <w:pPrChange w:id="4150" w:author="吴 珊珊" w:date="2019-10-30T19:12:00Z">
          <w:pPr>
            <w:ind w:firstLine="480"/>
          </w:pPr>
        </w:pPrChange>
      </w:pPr>
      <w:ins w:id="4151" w:author="吴 珊珊" w:date="2019-10-30T19:00:00Z">
        <w:r w:rsidRPr="004C0492">
          <w:rPr>
            <w:rFonts w:hint="eastAsia"/>
            <w:rPrChange w:id="4152" w:author="吴 珊珊" w:date="2019-10-31T09:53:00Z">
              <w:rPr>
                <w:rFonts w:hint="eastAsia"/>
              </w:rPr>
            </w:rPrChange>
          </w:rPr>
          <w:t>列表功能</w:t>
        </w:r>
      </w:ins>
    </w:p>
    <w:p w14:paraId="51969EE4" w14:textId="1507CB25" w:rsidR="00A24F2D" w:rsidRPr="004C0492" w:rsidRDefault="00A24F2D" w:rsidP="005776FC">
      <w:pPr>
        <w:ind w:firstLine="560"/>
        <w:rPr>
          <w:ins w:id="4153" w:author="吴 珊珊" w:date="2019-10-30T19:00:00Z"/>
          <w:sz w:val="28"/>
          <w:szCs w:val="28"/>
          <w:rPrChange w:id="4154" w:author="吴 珊珊" w:date="2019-10-31T09:53:00Z">
            <w:rPr>
              <w:ins w:id="4155" w:author="吴 珊珊" w:date="2019-10-30T19:00:00Z"/>
            </w:rPr>
          </w:rPrChange>
        </w:rPr>
      </w:pPr>
      <w:ins w:id="4156" w:author="吴 珊珊" w:date="2019-10-30T19:00:00Z">
        <w:r w:rsidRPr="004C0492">
          <w:rPr>
            <w:sz w:val="28"/>
            <w:szCs w:val="28"/>
            <w:rPrChange w:id="4157" w:author="吴 珊珊" w:date="2019-10-31T09:53:00Z">
              <w:rPr/>
            </w:rPrChange>
          </w:rPr>
          <w:t>列表提供</w:t>
        </w:r>
        <w:r w:rsidR="0080586D" w:rsidRPr="004C0492">
          <w:rPr>
            <w:sz w:val="28"/>
            <w:szCs w:val="28"/>
            <w:rPrChange w:id="4158" w:author="吴 珊珊" w:date="2019-10-31T09:53:00Z">
              <w:rPr/>
            </w:rPrChange>
          </w:rPr>
          <w:t>刷新</w:t>
        </w:r>
        <w:r w:rsidR="0080586D" w:rsidRPr="004C0492">
          <w:rPr>
            <w:rFonts w:hint="eastAsia"/>
            <w:sz w:val="28"/>
            <w:szCs w:val="28"/>
            <w:rPrChange w:id="4159" w:author="吴 珊珊" w:date="2019-10-31T09:53:00Z">
              <w:rPr>
                <w:rFonts w:hint="eastAsia"/>
              </w:rPr>
            </w:rPrChange>
          </w:rPr>
          <w:t>、</w:t>
        </w:r>
        <w:r w:rsidR="0080586D" w:rsidRPr="004C0492">
          <w:rPr>
            <w:sz w:val="28"/>
            <w:szCs w:val="28"/>
            <w:rPrChange w:id="4160" w:author="吴 珊珊" w:date="2019-10-31T09:53:00Z">
              <w:rPr/>
            </w:rPrChange>
          </w:rPr>
          <w:t>获取</w:t>
        </w:r>
        <w:r w:rsidR="0080586D" w:rsidRPr="004C0492">
          <w:rPr>
            <w:rFonts w:hint="eastAsia"/>
            <w:sz w:val="28"/>
            <w:szCs w:val="28"/>
            <w:rPrChange w:id="4161" w:author="吴 珊珊" w:date="2019-10-31T09:53:00Z">
              <w:rPr>
                <w:rFonts w:hint="eastAsia"/>
              </w:rPr>
            </w:rPrChange>
          </w:rPr>
          <w:t>、</w:t>
        </w:r>
        <w:r w:rsidR="0080586D" w:rsidRPr="004C0492">
          <w:rPr>
            <w:sz w:val="28"/>
            <w:szCs w:val="28"/>
            <w:rPrChange w:id="4162" w:author="吴 珊珊" w:date="2019-10-31T09:53:00Z">
              <w:rPr/>
            </w:rPrChange>
          </w:rPr>
          <w:t>释放功能</w:t>
        </w:r>
        <w:r w:rsidR="0080586D" w:rsidRPr="004C0492">
          <w:rPr>
            <w:rFonts w:hint="eastAsia"/>
            <w:sz w:val="28"/>
            <w:szCs w:val="28"/>
            <w:rPrChange w:id="4163" w:author="吴 珊珊" w:date="2019-10-31T09:53:00Z">
              <w:rPr>
                <w:rFonts w:hint="eastAsia"/>
              </w:rPr>
            </w:rPrChange>
          </w:rPr>
          <w:t>。</w:t>
        </w:r>
      </w:ins>
    </w:p>
    <w:p w14:paraId="6709131F" w14:textId="3350583D" w:rsidR="0080586D" w:rsidRPr="004C0492" w:rsidRDefault="00C55201">
      <w:pPr>
        <w:ind w:firstLine="560"/>
        <w:rPr>
          <w:ins w:id="4164" w:author="吴 珊珊" w:date="2019-10-30T19:01:00Z"/>
          <w:sz w:val="28"/>
          <w:szCs w:val="28"/>
          <w:rPrChange w:id="4165" w:author="吴 珊珊" w:date="2019-10-31T09:53:00Z">
            <w:rPr>
              <w:ins w:id="4166" w:author="吴 珊珊" w:date="2019-10-30T19:01:00Z"/>
            </w:rPr>
          </w:rPrChange>
        </w:rPr>
      </w:pPr>
      <w:ins w:id="4167" w:author="吴 珊珊" w:date="2019-10-30T19:13:00Z">
        <w:r w:rsidRPr="004C0492">
          <w:rPr>
            <w:rFonts w:hint="eastAsia"/>
            <w:sz w:val="28"/>
            <w:szCs w:val="28"/>
            <w:rPrChange w:id="4168" w:author="吴 珊珊" w:date="2019-10-31T09:53:00Z">
              <w:rPr>
                <w:rFonts w:hint="eastAsia"/>
              </w:rPr>
            </w:rPrChange>
          </w:rPr>
          <w:t>1</w:t>
        </w:r>
        <w:r w:rsidRPr="004C0492">
          <w:rPr>
            <w:rFonts w:hint="eastAsia"/>
            <w:sz w:val="28"/>
            <w:szCs w:val="28"/>
            <w:rPrChange w:id="4169" w:author="吴 珊珊" w:date="2019-10-31T09:53:00Z">
              <w:rPr>
                <w:rFonts w:hint="eastAsia"/>
              </w:rPr>
            </w:rPrChange>
          </w:rPr>
          <w:t>）</w:t>
        </w:r>
      </w:ins>
      <w:ins w:id="4170" w:author="吴 珊珊" w:date="2019-10-30T19:00:00Z">
        <w:r w:rsidR="0080586D" w:rsidRPr="004C0492">
          <w:rPr>
            <w:sz w:val="28"/>
            <w:szCs w:val="28"/>
            <w:rPrChange w:id="4171" w:author="吴 珊珊" w:date="2019-10-31T09:53:00Z">
              <w:rPr/>
            </w:rPrChange>
          </w:rPr>
          <w:t>刷新</w:t>
        </w:r>
        <w:r w:rsidR="0080586D" w:rsidRPr="004C0492">
          <w:rPr>
            <w:rFonts w:hint="eastAsia"/>
            <w:sz w:val="28"/>
            <w:szCs w:val="28"/>
            <w:rPrChange w:id="4172" w:author="吴 珊珊" w:date="2019-10-31T09:53:00Z">
              <w:rPr>
                <w:rFonts w:hint="eastAsia"/>
              </w:rPr>
            </w:rPrChange>
          </w:rPr>
          <w:t>：</w:t>
        </w:r>
        <w:r w:rsidR="0080586D" w:rsidRPr="004C0492">
          <w:rPr>
            <w:sz w:val="28"/>
            <w:szCs w:val="28"/>
            <w:rPrChange w:id="4173" w:author="吴 珊珊" w:date="2019-10-31T09:53:00Z">
              <w:rPr/>
            </w:rPrChange>
          </w:rPr>
          <w:t>刷新当前列表</w:t>
        </w:r>
      </w:ins>
      <w:ins w:id="4174" w:author="吴 珊珊" w:date="2019-10-30T19:01:00Z">
        <w:r w:rsidR="0080586D" w:rsidRPr="004C0492">
          <w:rPr>
            <w:sz w:val="28"/>
            <w:szCs w:val="28"/>
            <w:rPrChange w:id="4175" w:author="吴 珊珊" w:date="2019-10-31T09:53:00Z">
              <w:rPr/>
            </w:rPrChange>
          </w:rPr>
          <w:t>数据</w:t>
        </w:r>
        <w:r w:rsidR="0080586D" w:rsidRPr="004C0492">
          <w:rPr>
            <w:rFonts w:hint="eastAsia"/>
            <w:sz w:val="28"/>
            <w:szCs w:val="28"/>
            <w:rPrChange w:id="4176" w:author="吴 珊珊" w:date="2019-10-31T09:53:00Z">
              <w:rPr>
                <w:rFonts w:hint="eastAsia"/>
              </w:rPr>
            </w:rPrChange>
          </w:rPr>
          <w:t>；</w:t>
        </w:r>
      </w:ins>
    </w:p>
    <w:p w14:paraId="50151BCE" w14:textId="38C3FCA0" w:rsidR="0080586D" w:rsidRPr="004C0492" w:rsidRDefault="00C55201" w:rsidP="0080586D">
      <w:pPr>
        <w:ind w:firstLine="560"/>
        <w:rPr>
          <w:ins w:id="4177" w:author="吴 珊珊" w:date="2019-10-30T19:01:00Z"/>
          <w:sz w:val="28"/>
          <w:szCs w:val="28"/>
          <w:rPrChange w:id="4178" w:author="吴 珊珊" w:date="2019-10-31T09:53:00Z">
            <w:rPr>
              <w:ins w:id="4179" w:author="吴 珊珊" w:date="2019-10-30T19:01:00Z"/>
            </w:rPr>
          </w:rPrChange>
        </w:rPr>
      </w:pPr>
      <w:ins w:id="4180" w:author="吴 珊珊" w:date="2019-10-30T19:13:00Z">
        <w:r w:rsidRPr="004C0492">
          <w:rPr>
            <w:sz w:val="28"/>
            <w:szCs w:val="28"/>
            <w:rPrChange w:id="4181" w:author="吴 珊珊" w:date="2019-10-31T09:53:00Z">
              <w:rPr/>
            </w:rPrChange>
          </w:rPr>
          <w:t>2</w:t>
        </w:r>
        <w:r w:rsidRPr="004C0492">
          <w:rPr>
            <w:rFonts w:hint="eastAsia"/>
            <w:sz w:val="28"/>
            <w:szCs w:val="28"/>
            <w:rPrChange w:id="4182" w:author="吴 珊珊" w:date="2019-10-31T09:53:00Z">
              <w:rPr>
                <w:rFonts w:hint="eastAsia"/>
              </w:rPr>
            </w:rPrChange>
          </w:rPr>
          <w:t>）</w:t>
        </w:r>
      </w:ins>
      <w:ins w:id="4183" w:author="吴 珊珊" w:date="2019-10-30T19:01:00Z">
        <w:r w:rsidR="0080586D" w:rsidRPr="004C0492">
          <w:rPr>
            <w:sz w:val="28"/>
            <w:szCs w:val="28"/>
            <w:rPrChange w:id="4184" w:author="吴 珊珊" w:date="2019-10-31T09:53:00Z">
              <w:rPr/>
            </w:rPrChange>
          </w:rPr>
          <w:t>获取</w:t>
        </w:r>
        <w:r w:rsidR="0080586D" w:rsidRPr="004C0492">
          <w:rPr>
            <w:rFonts w:hint="eastAsia"/>
            <w:sz w:val="28"/>
            <w:szCs w:val="28"/>
            <w:rPrChange w:id="4185" w:author="吴 珊珊" w:date="2019-10-31T09:53:00Z">
              <w:rPr>
                <w:rFonts w:hint="eastAsia"/>
              </w:rPr>
            </w:rPrChange>
          </w:rPr>
          <w:t>：点击按钮弹出获取选框，信息项包括：</w:t>
        </w:r>
      </w:ins>
    </w:p>
    <w:p w14:paraId="54D8A0B3" w14:textId="77777777" w:rsidR="0080586D" w:rsidRPr="004C0492" w:rsidRDefault="0080586D" w:rsidP="0080586D">
      <w:pPr>
        <w:pStyle w:val="a6"/>
        <w:numPr>
          <w:ilvl w:val="0"/>
          <w:numId w:val="4"/>
        </w:numPr>
        <w:ind w:firstLineChars="0"/>
        <w:rPr>
          <w:ins w:id="4186" w:author="吴 珊珊" w:date="2019-10-30T19:01:00Z"/>
          <w:rFonts w:ascii="仿宋" w:hAnsi="仿宋"/>
          <w:sz w:val="28"/>
          <w:szCs w:val="28"/>
          <w:rPrChange w:id="4187" w:author="吴 珊珊" w:date="2019-10-31T09:53:00Z">
            <w:rPr>
              <w:ins w:id="4188" w:author="吴 珊珊" w:date="2019-10-30T19:01:00Z"/>
              <w:rFonts w:ascii="仿宋" w:hAnsi="仿宋"/>
            </w:rPr>
          </w:rPrChange>
        </w:rPr>
      </w:pPr>
      <w:ins w:id="4189" w:author="吴 珊珊" w:date="2019-10-30T19:01:00Z">
        <w:r w:rsidRPr="004C0492">
          <w:rPr>
            <w:rFonts w:hint="eastAsia"/>
            <w:sz w:val="28"/>
            <w:szCs w:val="28"/>
            <w:rPrChange w:id="4190" w:author="吴 珊珊" w:date="2019-10-31T09:53:00Z">
              <w:rPr>
                <w:rFonts w:hint="eastAsia"/>
              </w:rPr>
            </w:rPrChange>
          </w:rPr>
          <w:t>录入时间从：日期时间选择框，精确到秒。</w:t>
        </w:r>
      </w:ins>
    </w:p>
    <w:p w14:paraId="1599DE54" w14:textId="77777777" w:rsidR="0080586D" w:rsidRPr="004C0492" w:rsidRDefault="0080586D" w:rsidP="0080586D">
      <w:pPr>
        <w:pStyle w:val="a6"/>
        <w:numPr>
          <w:ilvl w:val="0"/>
          <w:numId w:val="4"/>
        </w:numPr>
        <w:ind w:firstLineChars="0"/>
        <w:rPr>
          <w:ins w:id="4191" w:author="吴 珊珊" w:date="2019-10-30T19:01:00Z"/>
          <w:rFonts w:ascii="仿宋" w:hAnsi="仿宋"/>
          <w:sz w:val="28"/>
          <w:szCs w:val="28"/>
          <w:rPrChange w:id="4192" w:author="吴 珊珊" w:date="2019-10-31T09:53:00Z">
            <w:rPr>
              <w:ins w:id="4193" w:author="吴 珊珊" w:date="2019-10-30T19:01:00Z"/>
              <w:rFonts w:ascii="仿宋" w:hAnsi="仿宋"/>
            </w:rPr>
          </w:rPrChange>
        </w:rPr>
      </w:pPr>
      <w:ins w:id="4194" w:author="吴 珊珊" w:date="2019-10-30T19:01:00Z">
        <w:r w:rsidRPr="004C0492">
          <w:rPr>
            <w:rFonts w:hint="eastAsia"/>
            <w:sz w:val="28"/>
            <w:szCs w:val="28"/>
            <w:rPrChange w:id="4195" w:author="吴 珊珊" w:date="2019-10-31T09:53:00Z">
              <w:rPr>
                <w:rFonts w:hint="eastAsia"/>
              </w:rPr>
            </w:rPrChange>
          </w:rPr>
          <w:t>录入时间至：日期时间选择框，精确到秒。</w:t>
        </w:r>
      </w:ins>
    </w:p>
    <w:p w14:paraId="4AF2F430" w14:textId="77777777" w:rsidR="0080586D" w:rsidRPr="004C0492" w:rsidRDefault="0080586D" w:rsidP="0080586D">
      <w:pPr>
        <w:pStyle w:val="a6"/>
        <w:numPr>
          <w:ilvl w:val="0"/>
          <w:numId w:val="4"/>
        </w:numPr>
        <w:ind w:firstLineChars="0"/>
        <w:rPr>
          <w:ins w:id="4196" w:author="吴 珊珊" w:date="2019-10-30T19:01:00Z"/>
          <w:rFonts w:ascii="仿宋" w:hAnsi="仿宋"/>
          <w:sz w:val="28"/>
          <w:szCs w:val="28"/>
          <w:rPrChange w:id="4197" w:author="吴 珊珊" w:date="2019-10-31T09:53:00Z">
            <w:rPr>
              <w:ins w:id="4198" w:author="吴 珊珊" w:date="2019-10-30T19:01:00Z"/>
              <w:rFonts w:ascii="仿宋" w:hAnsi="仿宋"/>
            </w:rPr>
          </w:rPrChange>
        </w:rPr>
      </w:pPr>
      <w:ins w:id="4199" w:author="吴 珊珊" w:date="2019-10-30T19:01:00Z">
        <w:r w:rsidRPr="004C0492">
          <w:rPr>
            <w:rFonts w:hint="eastAsia"/>
            <w:sz w:val="28"/>
            <w:szCs w:val="28"/>
            <w:rPrChange w:id="4200" w:author="吴 珊珊" w:date="2019-10-31T09:53:00Z">
              <w:rPr>
                <w:rFonts w:hint="eastAsia"/>
              </w:rPr>
            </w:rPrChange>
          </w:rPr>
          <w:t>工单编号：文本输入框。</w:t>
        </w:r>
      </w:ins>
    </w:p>
    <w:p w14:paraId="2081445C" w14:textId="658EADB3" w:rsidR="0080586D" w:rsidRPr="004C0492" w:rsidRDefault="0080586D" w:rsidP="005776FC">
      <w:pPr>
        <w:ind w:firstLine="560"/>
        <w:rPr>
          <w:ins w:id="4201" w:author="吴 珊珊" w:date="2019-10-30T19:01:00Z"/>
          <w:rFonts w:ascii="仿宋" w:hAnsi="仿宋"/>
          <w:sz w:val="28"/>
          <w:szCs w:val="28"/>
          <w:rPrChange w:id="4202" w:author="吴 珊珊" w:date="2019-10-31T09:53:00Z">
            <w:rPr>
              <w:ins w:id="4203" w:author="吴 珊珊" w:date="2019-10-30T19:01:00Z"/>
              <w:rFonts w:ascii="仿宋" w:hAnsi="仿宋"/>
            </w:rPr>
          </w:rPrChange>
        </w:rPr>
      </w:pPr>
      <w:ins w:id="4204" w:author="吴 珊珊" w:date="2019-10-30T19:01:00Z">
        <w:r w:rsidRPr="004C0492">
          <w:rPr>
            <w:rFonts w:ascii="仿宋" w:hAnsi="仿宋" w:hint="eastAsia"/>
            <w:sz w:val="28"/>
            <w:szCs w:val="28"/>
            <w:rPrChange w:id="4205" w:author="吴 珊珊" w:date="2019-10-31T09:53:00Z">
              <w:rPr>
                <w:rFonts w:ascii="仿宋" w:hAnsi="仿宋" w:hint="eastAsia"/>
              </w:rPr>
            </w:rPrChange>
          </w:rPr>
          <w:t>点击“确定”按钮获取，点击“取消”按钮返回。</w:t>
        </w:r>
      </w:ins>
    </w:p>
    <w:p w14:paraId="2DAAAB2F" w14:textId="228FD433" w:rsidR="0080586D" w:rsidRPr="004C0492" w:rsidRDefault="00C55201">
      <w:pPr>
        <w:ind w:firstLine="560"/>
        <w:rPr>
          <w:ins w:id="4206" w:author="吴 珊珊" w:date="2019-10-30T21:02:00Z"/>
          <w:sz w:val="28"/>
          <w:szCs w:val="28"/>
          <w:rPrChange w:id="4207" w:author="吴 珊珊" w:date="2019-10-31T09:53:00Z">
            <w:rPr>
              <w:ins w:id="4208" w:author="吴 珊珊" w:date="2019-10-30T21:02:00Z"/>
            </w:rPr>
          </w:rPrChange>
        </w:rPr>
      </w:pPr>
      <w:ins w:id="4209" w:author="吴 珊珊" w:date="2019-10-30T19:13:00Z">
        <w:r w:rsidRPr="004C0492">
          <w:rPr>
            <w:rFonts w:hint="eastAsia"/>
            <w:sz w:val="28"/>
            <w:szCs w:val="28"/>
            <w:rPrChange w:id="4210" w:author="吴 珊珊" w:date="2019-10-31T09:53:00Z">
              <w:rPr>
                <w:rFonts w:hint="eastAsia"/>
              </w:rPr>
            </w:rPrChange>
          </w:rPr>
          <w:t>3</w:t>
        </w:r>
        <w:r w:rsidRPr="004C0492">
          <w:rPr>
            <w:rFonts w:hint="eastAsia"/>
            <w:sz w:val="28"/>
            <w:szCs w:val="28"/>
            <w:rPrChange w:id="4211" w:author="吴 珊珊" w:date="2019-10-31T09:53:00Z">
              <w:rPr>
                <w:rFonts w:hint="eastAsia"/>
              </w:rPr>
            </w:rPrChange>
          </w:rPr>
          <w:t>）</w:t>
        </w:r>
      </w:ins>
      <w:ins w:id="4212" w:author="吴 珊珊" w:date="2019-10-30T19:01:00Z">
        <w:r w:rsidR="0080586D" w:rsidRPr="004C0492">
          <w:rPr>
            <w:rFonts w:hint="eastAsia"/>
            <w:sz w:val="28"/>
            <w:szCs w:val="28"/>
            <w:rPrChange w:id="4213" w:author="吴 珊珊" w:date="2019-10-31T09:53:00Z">
              <w:rPr>
                <w:rFonts w:hint="eastAsia"/>
              </w:rPr>
            </w:rPrChange>
          </w:rPr>
          <w:t>释放：释放当前无法处理完的保密工单，由其他人获取后再处理。</w:t>
        </w:r>
      </w:ins>
    </w:p>
    <w:p w14:paraId="6C91883B" w14:textId="77777777" w:rsidR="00F2392B" w:rsidRPr="004C0492" w:rsidRDefault="00F2392B" w:rsidP="00F2392B">
      <w:pPr>
        <w:ind w:firstLine="560"/>
        <w:rPr>
          <w:ins w:id="4214" w:author="吴 珊珊" w:date="2019-10-30T21:02:00Z"/>
          <w:sz w:val="28"/>
          <w:szCs w:val="28"/>
          <w:rPrChange w:id="4215" w:author="吴 珊珊" w:date="2019-10-31T09:53:00Z">
            <w:rPr>
              <w:ins w:id="4216" w:author="吴 珊珊" w:date="2019-10-30T21:02:00Z"/>
            </w:rPr>
          </w:rPrChange>
        </w:rPr>
      </w:pPr>
      <w:ins w:id="4217" w:author="吴 珊珊" w:date="2019-10-30T21:02:00Z">
        <w:r w:rsidRPr="004C0492">
          <w:rPr>
            <w:sz w:val="28"/>
            <w:szCs w:val="28"/>
            <w:rPrChange w:id="4218" w:author="吴 珊珊" w:date="2019-10-31T09:53:00Z">
              <w:rPr/>
            </w:rPrChange>
          </w:rPr>
          <w:t>4</w:t>
        </w:r>
        <w:r w:rsidRPr="004C0492">
          <w:rPr>
            <w:rFonts w:hint="eastAsia"/>
            <w:sz w:val="28"/>
            <w:szCs w:val="28"/>
            <w:rPrChange w:id="4219" w:author="吴 珊珊" w:date="2019-10-31T09:53:00Z">
              <w:rPr>
                <w:rFonts w:hint="eastAsia"/>
              </w:rPr>
            </w:rPrChange>
          </w:rPr>
          <w:t>）</w:t>
        </w:r>
        <w:r w:rsidRPr="004C0492">
          <w:rPr>
            <w:sz w:val="28"/>
            <w:szCs w:val="28"/>
            <w:rPrChange w:id="4220" w:author="吴 珊珊" w:date="2019-10-31T09:53:00Z">
              <w:rPr/>
            </w:rPrChange>
          </w:rPr>
          <w:t>查询</w:t>
        </w:r>
        <w:r w:rsidRPr="004C0492">
          <w:rPr>
            <w:rFonts w:hint="eastAsia"/>
            <w:sz w:val="28"/>
            <w:szCs w:val="28"/>
            <w:rPrChange w:id="4221" w:author="吴 珊珊" w:date="2019-10-31T09:53:00Z">
              <w:rPr>
                <w:rFonts w:hint="eastAsia"/>
              </w:rPr>
            </w:rPrChange>
          </w:rPr>
          <w:t>：点击按钮弹出查询选框，信息项包括：</w:t>
        </w:r>
      </w:ins>
    </w:p>
    <w:p w14:paraId="26242616" w14:textId="77777777" w:rsidR="00F2392B" w:rsidRPr="004C0492" w:rsidRDefault="00F2392B" w:rsidP="00F2392B">
      <w:pPr>
        <w:pStyle w:val="a6"/>
        <w:numPr>
          <w:ilvl w:val="0"/>
          <w:numId w:val="4"/>
        </w:numPr>
        <w:ind w:firstLineChars="0"/>
        <w:rPr>
          <w:ins w:id="4222" w:author="吴 珊珊" w:date="2019-10-30T21:02:00Z"/>
          <w:rFonts w:ascii="仿宋" w:hAnsi="仿宋"/>
          <w:sz w:val="28"/>
          <w:szCs w:val="28"/>
          <w:rPrChange w:id="4223" w:author="吴 珊珊" w:date="2019-10-31T09:53:00Z">
            <w:rPr>
              <w:ins w:id="4224" w:author="吴 珊珊" w:date="2019-10-30T21:02:00Z"/>
              <w:rFonts w:ascii="仿宋" w:hAnsi="仿宋"/>
            </w:rPr>
          </w:rPrChange>
        </w:rPr>
      </w:pPr>
      <w:ins w:id="4225" w:author="吴 珊珊" w:date="2019-10-30T21:02:00Z">
        <w:r w:rsidRPr="004C0492">
          <w:rPr>
            <w:rFonts w:hint="eastAsia"/>
            <w:sz w:val="28"/>
            <w:szCs w:val="28"/>
            <w:rPrChange w:id="4226" w:author="吴 珊珊" w:date="2019-10-31T09:53:00Z">
              <w:rPr>
                <w:rFonts w:hint="eastAsia"/>
              </w:rPr>
            </w:rPrChange>
          </w:rPr>
          <w:t>录入时间从：日期时间选择框，精确到秒。</w:t>
        </w:r>
      </w:ins>
    </w:p>
    <w:p w14:paraId="53D5EE23" w14:textId="77777777" w:rsidR="00F2392B" w:rsidRPr="004C0492" w:rsidRDefault="00F2392B" w:rsidP="00F2392B">
      <w:pPr>
        <w:pStyle w:val="a6"/>
        <w:numPr>
          <w:ilvl w:val="0"/>
          <w:numId w:val="4"/>
        </w:numPr>
        <w:ind w:firstLineChars="0"/>
        <w:rPr>
          <w:ins w:id="4227" w:author="吴 珊珊" w:date="2019-10-30T21:02:00Z"/>
          <w:rFonts w:ascii="仿宋" w:hAnsi="仿宋"/>
          <w:sz w:val="28"/>
          <w:szCs w:val="28"/>
          <w:rPrChange w:id="4228" w:author="吴 珊珊" w:date="2019-10-31T09:53:00Z">
            <w:rPr>
              <w:ins w:id="4229" w:author="吴 珊珊" w:date="2019-10-30T21:02:00Z"/>
              <w:rFonts w:ascii="仿宋" w:hAnsi="仿宋"/>
            </w:rPr>
          </w:rPrChange>
        </w:rPr>
      </w:pPr>
      <w:ins w:id="4230" w:author="吴 珊珊" w:date="2019-10-30T21:02:00Z">
        <w:r w:rsidRPr="004C0492">
          <w:rPr>
            <w:rFonts w:hint="eastAsia"/>
            <w:sz w:val="28"/>
            <w:szCs w:val="28"/>
            <w:rPrChange w:id="4231" w:author="吴 珊珊" w:date="2019-10-31T09:53:00Z">
              <w:rPr>
                <w:rFonts w:hint="eastAsia"/>
              </w:rPr>
            </w:rPrChange>
          </w:rPr>
          <w:t>录入时间至：日期时间选择框，精确到秒。</w:t>
        </w:r>
      </w:ins>
    </w:p>
    <w:p w14:paraId="511D8DE1" w14:textId="77777777" w:rsidR="00F2392B" w:rsidRPr="004C0492" w:rsidRDefault="00F2392B" w:rsidP="00F2392B">
      <w:pPr>
        <w:pStyle w:val="a6"/>
        <w:numPr>
          <w:ilvl w:val="0"/>
          <w:numId w:val="4"/>
        </w:numPr>
        <w:ind w:firstLineChars="0"/>
        <w:rPr>
          <w:ins w:id="4232" w:author="吴 珊珊" w:date="2019-10-30T21:02:00Z"/>
          <w:rFonts w:ascii="仿宋" w:hAnsi="仿宋"/>
          <w:sz w:val="28"/>
          <w:szCs w:val="28"/>
          <w:rPrChange w:id="4233" w:author="吴 珊珊" w:date="2019-10-31T09:53:00Z">
            <w:rPr>
              <w:ins w:id="4234" w:author="吴 珊珊" w:date="2019-10-30T21:02:00Z"/>
              <w:rFonts w:ascii="仿宋" w:hAnsi="仿宋"/>
            </w:rPr>
          </w:rPrChange>
        </w:rPr>
      </w:pPr>
      <w:ins w:id="4235" w:author="吴 珊珊" w:date="2019-10-30T21:02:00Z">
        <w:r w:rsidRPr="004C0492">
          <w:rPr>
            <w:rFonts w:hint="eastAsia"/>
            <w:sz w:val="28"/>
            <w:szCs w:val="28"/>
            <w:rPrChange w:id="4236" w:author="吴 珊珊" w:date="2019-10-31T09:53:00Z">
              <w:rPr>
                <w:rFonts w:hint="eastAsia"/>
              </w:rPr>
            </w:rPrChange>
          </w:rPr>
          <w:t>工单编号：文本输入框。</w:t>
        </w:r>
      </w:ins>
    </w:p>
    <w:p w14:paraId="364ABF16" w14:textId="19C0975A" w:rsidR="00F2392B" w:rsidRPr="004C0492" w:rsidRDefault="00F2392B" w:rsidP="005776FC">
      <w:pPr>
        <w:ind w:firstLine="560"/>
        <w:rPr>
          <w:ins w:id="4237" w:author="吴 珊珊" w:date="2019-10-30T19:02:00Z"/>
          <w:sz w:val="28"/>
          <w:szCs w:val="28"/>
          <w:rPrChange w:id="4238" w:author="吴 珊珊" w:date="2019-10-31T09:53:00Z">
            <w:rPr>
              <w:ins w:id="4239" w:author="吴 珊珊" w:date="2019-10-30T19:02:00Z"/>
            </w:rPr>
          </w:rPrChange>
        </w:rPr>
      </w:pPr>
      <w:ins w:id="4240" w:author="吴 珊珊" w:date="2019-10-30T21:02:00Z">
        <w:r w:rsidRPr="004C0492">
          <w:rPr>
            <w:rFonts w:ascii="仿宋" w:hAnsi="仿宋" w:hint="eastAsia"/>
            <w:sz w:val="28"/>
            <w:szCs w:val="28"/>
            <w:rPrChange w:id="4241" w:author="吴 珊珊" w:date="2019-10-31T09:53:00Z">
              <w:rPr>
                <w:rFonts w:ascii="仿宋" w:hAnsi="仿宋" w:hint="eastAsia"/>
              </w:rPr>
            </w:rPrChange>
          </w:rPr>
          <w:t>点击“确定”按钮获取，点击“取消”按钮返回。</w:t>
        </w:r>
      </w:ins>
    </w:p>
    <w:p w14:paraId="5EEF5D80" w14:textId="10DEB771" w:rsidR="0080586D" w:rsidRPr="004C0492" w:rsidRDefault="0080586D">
      <w:pPr>
        <w:pStyle w:val="4"/>
        <w:numPr>
          <w:ilvl w:val="3"/>
          <w:numId w:val="8"/>
        </w:numPr>
        <w:ind w:firstLineChars="0"/>
        <w:rPr>
          <w:ins w:id="4242" w:author="吴 珊珊" w:date="2019-10-30T19:02:00Z"/>
          <w:rPrChange w:id="4243" w:author="吴 珊珊" w:date="2019-10-31T09:53:00Z">
            <w:rPr>
              <w:ins w:id="4244" w:author="吴 珊珊" w:date="2019-10-30T19:02:00Z"/>
            </w:rPr>
          </w:rPrChange>
        </w:rPr>
        <w:pPrChange w:id="4245" w:author="吴 珊珊" w:date="2019-10-30T19:12:00Z">
          <w:pPr>
            <w:ind w:firstLine="480"/>
          </w:pPr>
        </w:pPrChange>
      </w:pPr>
      <w:ins w:id="4246" w:author="吴 珊珊" w:date="2019-10-30T19:02:00Z">
        <w:r w:rsidRPr="004C0492">
          <w:rPr>
            <w:rFonts w:hint="eastAsia"/>
            <w:rPrChange w:id="4247" w:author="吴 珊珊" w:date="2019-10-31T09:53:00Z">
              <w:rPr>
                <w:rFonts w:hint="eastAsia"/>
              </w:rPr>
            </w:rPrChange>
          </w:rPr>
          <w:lastRenderedPageBreak/>
          <w:t>详情操作</w:t>
        </w:r>
      </w:ins>
    </w:p>
    <w:p w14:paraId="73BFBA60" w14:textId="7973A70A" w:rsidR="0080586D" w:rsidRDefault="0080586D" w:rsidP="005776FC">
      <w:pPr>
        <w:ind w:firstLine="560"/>
        <w:rPr>
          <w:ins w:id="4248" w:author="吴 珊珊" w:date="2019-10-31T15:01:00Z"/>
          <w:sz w:val="28"/>
          <w:szCs w:val="28"/>
        </w:rPr>
      </w:pPr>
      <w:ins w:id="4249" w:author="吴 珊珊" w:date="2019-10-30T19:02:00Z">
        <w:r w:rsidRPr="00180694">
          <w:rPr>
            <w:rFonts w:hint="eastAsia"/>
            <w:sz w:val="28"/>
            <w:szCs w:val="28"/>
            <w:highlight w:val="yellow"/>
            <w:rPrChange w:id="4250" w:author="吴 珊珊" w:date="2019-10-31T15:02:00Z">
              <w:rPr>
                <w:rFonts w:hint="eastAsia"/>
              </w:rPr>
            </w:rPrChange>
          </w:rPr>
          <w:t>保密坐席打开工单后可进行编辑、提交、转办等功能与来电弹</w:t>
        </w:r>
        <w:proofErr w:type="gramStart"/>
        <w:r w:rsidRPr="00180694">
          <w:rPr>
            <w:rFonts w:hint="eastAsia"/>
            <w:sz w:val="28"/>
            <w:szCs w:val="28"/>
            <w:highlight w:val="yellow"/>
            <w:rPrChange w:id="4251" w:author="吴 珊珊" w:date="2019-10-31T15:02:00Z">
              <w:rPr>
                <w:rFonts w:hint="eastAsia"/>
              </w:rPr>
            </w:rPrChange>
          </w:rPr>
          <w:t>屏功能</w:t>
        </w:r>
        <w:proofErr w:type="gramEnd"/>
        <w:r w:rsidRPr="00180694">
          <w:rPr>
            <w:rFonts w:hint="eastAsia"/>
            <w:sz w:val="28"/>
            <w:szCs w:val="28"/>
            <w:highlight w:val="yellow"/>
            <w:rPrChange w:id="4252" w:author="吴 珊珊" w:date="2019-10-31T15:02:00Z">
              <w:rPr>
                <w:rFonts w:hint="eastAsia"/>
              </w:rPr>
            </w:rPrChange>
          </w:rPr>
          <w:t>相同。</w:t>
        </w:r>
      </w:ins>
    </w:p>
    <w:p w14:paraId="004CC1E5" w14:textId="1CF1DE21" w:rsidR="00180694" w:rsidRPr="004C0492" w:rsidRDefault="00180694" w:rsidP="005776FC">
      <w:pPr>
        <w:ind w:firstLine="560"/>
        <w:rPr>
          <w:ins w:id="4253" w:author="吴 珊珊" w:date="2019-10-30T20:46:00Z"/>
          <w:rFonts w:hint="eastAsia"/>
          <w:sz w:val="28"/>
          <w:szCs w:val="28"/>
          <w:rPrChange w:id="4254" w:author="吴 珊珊" w:date="2019-10-31T09:53:00Z">
            <w:rPr>
              <w:ins w:id="4255" w:author="吴 珊珊" w:date="2019-10-30T20:46:00Z"/>
            </w:rPr>
          </w:rPrChange>
        </w:rPr>
      </w:pPr>
      <w:ins w:id="4256" w:author="吴 珊珊" w:date="2019-10-31T15:02:00Z">
        <w:r>
          <w:rPr>
            <w:sz w:val="28"/>
            <w:szCs w:val="28"/>
          </w:rPr>
          <w:t>新系统</w:t>
        </w:r>
        <w:proofErr w:type="gramStart"/>
        <w:r>
          <w:rPr>
            <w:sz w:val="28"/>
            <w:szCs w:val="28"/>
          </w:rPr>
          <w:t>进修改工</w:t>
        </w:r>
        <w:proofErr w:type="gramEnd"/>
        <w:r>
          <w:rPr>
            <w:sz w:val="28"/>
            <w:szCs w:val="28"/>
          </w:rPr>
          <w:t>单页面</w:t>
        </w:r>
        <w:r>
          <w:rPr>
            <w:rFonts w:hint="eastAsia"/>
            <w:sz w:val="28"/>
            <w:szCs w:val="28"/>
          </w:rPr>
          <w:t>。</w:t>
        </w:r>
      </w:ins>
    </w:p>
    <w:p w14:paraId="599FACD2" w14:textId="77777777" w:rsidR="009D4E72" w:rsidRPr="004C0492" w:rsidRDefault="009D4E72" w:rsidP="009D4E72">
      <w:pPr>
        <w:pStyle w:val="4"/>
        <w:numPr>
          <w:ilvl w:val="3"/>
          <w:numId w:val="8"/>
        </w:numPr>
        <w:ind w:firstLineChars="0"/>
        <w:rPr>
          <w:ins w:id="4257" w:author="吴 珊珊" w:date="2019-10-30T20:47:00Z"/>
          <w:rPrChange w:id="4258" w:author="吴 珊珊" w:date="2019-10-31T09:53:00Z">
            <w:rPr>
              <w:ins w:id="4259" w:author="吴 珊珊" w:date="2019-10-30T20:47:00Z"/>
            </w:rPr>
          </w:rPrChange>
        </w:rPr>
      </w:pPr>
      <w:ins w:id="4260" w:author="吴 珊珊" w:date="2019-10-30T20:47:00Z">
        <w:r w:rsidRPr="004C0492">
          <w:rPr>
            <w:rFonts w:hint="eastAsia"/>
            <w:rPrChange w:id="4261" w:author="吴 珊珊" w:date="2019-10-31T09:53:00Z">
              <w:rPr>
                <w:rFonts w:hint="eastAsia"/>
              </w:rPr>
            </w:rPrChange>
          </w:rPr>
          <w:t>列表类型</w:t>
        </w:r>
      </w:ins>
    </w:p>
    <w:p w14:paraId="5DB5EAC0" w14:textId="26034236" w:rsidR="009D4E72" w:rsidRPr="004C0492" w:rsidRDefault="009D4E72" w:rsidP="009D4E72">
      <w:pPr>
        <w:ind w:firstLine="560"/>
        <w:rPr>
          <w:ins w:id="4262" w:author="吴 珊珊" w:date="2019-10-30T20:47:00Z"/>
          <w:sz w:val="28"/>
          <w:szCs w:val="28"/>
          <w:rPrChange w:id="4263" w:author="吴 珊珊" w:date="2019-10-31T09:53:00Z">
            <w:rPr>
              <w:ins w:id="4264" w:author="吴 珊珊" w:date="2019-10-30T20:47:00Z"/>
            </w:rPr>
          </w:rPrChange>
        </w:rPr>
      </w:pPr>
      <w:ins w:id="4265" w:author="吴 珊珊" w:date="2019-10-30T20:47:00Z">
        <w:r w:rsidRPr="004C0492">
          <w:rPr>
            <w:rFonts w:hint="eastAsia"/>
            <w:sz w:val="28"/>
            <w:szCs w:val="28"/>
            <w:rPrChange w:id="4266" w:author="吴 珊珊" w:date="2019-10-31T09:53:00Z">
              <w:rPr>
                <w:rFonts w:hint="eastAsia"/>
              </w:rPr>
            </w:rPrChange>
          </w:rPr>
          <w:t>保密坐席列表分为保密坐席待处理、保密坐席已处理。</w:t>
        </w:r>
      </w:ins>
    </w:p>
    <w:p w14:paraId="26FBA842" w14:textId="11C80EED" w:rsidR="009D4E72" w:rsidRPr="004C0492" w:rsidRDefault="009D4E72" w:rsidP="009D4E72">
      <w:pPr>
        <w:ind w:firstLine="560"/>
        <w:rPr>
          <w:ins w:id="4267" w:author="吴 珊珊" w:date="2019-10-30T20:47:00Z"/>
          <w:sz w:val="28"/>
          <w:szCs w:val="28"/>
          <w:rPrChange w:id="4268" w:author="吴 珊珊" w:date="2019-10-31T09:53:00Z">
            <w:rPr>
              <w:ins w:id="4269" w:author="吴 珊珊" w:date="2019-10-30T20:47:00Z"/>
            </w:rPr>
          </w:rPrChange>
        </w:rPr>
      </w:pPr>
      <w:ins w:id="4270" w:author="吴 珊珊" w:date="2019-10-30T20:47:00Z">
        <w:r w:rsidRPr="004C0492">
          <w:rPr>
            <w:rFonts w:hint="eastAsia"/>
            <w:sz w:val="28"/>
            <w:szCs w:val="28"/>
            <w:rPrChange w:id="4271" w:author="吴 珊珊" w:date="2019-10-31T09:53:00Z">
              <w:rPr>
                <w:rFonts w:hint="eastAsia"/>
              </w:rPr>
            </w:rPrChange>
          </w:rPr>
          <w:t>保密坐席待处理和保密坐席已处理列表的区别，保密坐席已处理列表只提供刷新和查询功能，工单详情页面的内容不允许编辑，只能查看。</w:t>
        </w:r>
      </w:ins>
    </w:p>
    <w:p w14:paraId="63B2B391" w14:textId="40E7B68C" w:rsidR="009D4E72" w:rsidRPr="004C0492" w:rsidDel="0086187E" w:rsidRDefault="009D4E72" w:rsidP="005776FC">
      <w:pPr>
        <w:ind w:firstLine="560"/>
        <w:rPr>
          <w:del w:id="4272" w:author="吴 珊珊" w:date="2019-10-30T20:48:00Z"/>
          <w:sz w:val="28"/>
          <w:szCs w:val="28"/>
          <w:rPrChange w:id="4273" w:author="吴 珊珊" w:date="2019-10-31T09:53:00Z">
            <w:rPr>
              <w:del w:id="4274" w:author="吴 珊珊" w:date="2019-10-30T20:48:00Z"/>
            </w:rPr>
          </w:rPrChange>
        </w:rPr>
      </w:pPr>
      <w:bookmarkStart w:id="4275" w:name="_Toc23408328"/>
      <w:bookmarkEnd w:id="4275"/>
    </w:p>
    <w:p w14:paraId="7CF00FF7" w14:textId="77777777" w:rsidR="00047410" w:rsidRPr="004C0492" w:rsidRDefault="00047410">
      <w:pPr>
        <w:pStyle w:val="3"/>
        <w:numPr>
          <w:ilvl w:val="2"/>
          <w:numId w:val="8"/>
        </w:numPr>
        <w:ind w:firstLineChars="0"/>
        <w:rPr>
          <w:ins w:id="4276" w:author="吴 珊珊" w:date="2019-10-30T19:02:00Z"/>
          <w:sz w:val="28"/>
          <w:szCs w:val="28"/>
          <w:rPrChange w:id="4277" w:author="吴 珊珊" w:date="2019-10-31T09:53:00Z">
            <w:rPr>
              <w:ins w:id="4278" w:author="吴 珊珊" w:date="2019-10-30T19:02:00Z"/>
            </w:rPr>
          </w:rPrChange>
        </w:rPr>
        <w:pPrChange w:id="4279" w:author="吴 珊珊" w:date="2019-10-29T11:06:00Z">
          <w:pPr>
            <w:pStyle w:val="a6"/>
            <w:numPr>
              <w:ilvl w:val="2"/>
              <w:numId w:val="1"/>
            </w:numPr>
            <w:ind w:left="1080" w:firstLineChars="0" w:hanging="1080"/>
            <w:outlineLvl w:val="3"/>
          </w:pPr>
        </w:pPrChange>
      </w:pPr>
      <w:bookmarkStart w:id="4280" w:name="_Toc23408329"/>
      <w:r w:rsidRPr="004C0492">
        <w:rPr>
          <w:rFonts w:hint="eastAsia"/>
          <w:sz w:val="28"/>
          <w:szCs w:val="28"/>
          <w:rPrChange w:id="4281" w:author="吴 珊珊" w:date="2019-10-31T09:53:00Z">
            <w:rPr>
              <w:rFonts w:hint="eastAsia"/>
            </w:rPr>
          </w:rPrChange>
        </w:rPr>
        <w:t>专家坐席</w:t>
      </w:r>
      <w:bookmarkEnd w:id="4280"/>
    </w:p>
    <w:p w14:paraId="1D5CFADB" w14:textId="49A54ECE" w:rsidR="0083574E" w:rsidRPr="004C0492" w:rsidRDefault="0083574E">
      <w:pPr>
        <w:ind w:firstLine="560"/>
        <w:rPr>
          <w:ins w:id="4282" w:author="吴 珊珊" w:date="2019-10-30T20:12:00Z"/>
          <w:sz w:val="28"/>
          <w:szCs w:val="28"/>
          <w:rPrChange w:id="4283" w:author="吴 珊珊" w:date="2019-10-31T09:53:00Z">
            <w:rPr>
              <w:ins w:id="4284" w:author="吴 珊珊" w:date="2019-10-30T20:12:00Z"/>
            </w:rPr>
          </w:rPrChange>
        </w:rPr>
        <w:pPrChange w:id="4285" w:author="吴 珊珊" w:date="2019-10-30T19:02:00Z">
          <w:pPr>
            <w:pStyle w:val="a6"/>
            <w:numPr>
              <w:ilvl w:val="2"/>
              <w:numId w:val="1"/>
            </w:numPr>
            <w:ind w:left="1080" w:firstLineChars="0" w:hanging="1080"/>
            <w:outlineLvl w:val="3"/>
          </w:pPr>
        </w:pPrChange>
      </w:pPr>
      <w:ins w:id="4286" w:author="吴 珊珊" w:date="2019-10-30T19:02:00Z">
        <w:r w:rsidRPr="004C0492">
          <w:rPr>
            <w:sz w:val="28"/>
            <w:szCs w:val="28"/>
            <w:rPrChange w:id="4287" w:author="吴 珊珊" w:date="2019-10-31T09:53:00Z">
              <w:rPr/>
            </w:rPrChange>
          </w:rPr>
          <w:t>具有</w:t>
        </w:r>
        <w:r w:rsidRPr="004C0492">
          <w:rPr>
            <w:rFonts w:hint="eastAsia"/>
            <w:sz w:val="28"/>
            <w:szCs w:val="28"/>
            <w:rPrChange w:id="4288" w:author="吴 珊珊" w:date="2019-10-31T09:53:00Z">
              <w:rPr>
                <w:rFonts w:hint="eastAsia"/>
              </w:rPr>
            </w:rPrChange>
          </w:rPr>
          <w:t>专家角色的工作人员可查看并</w:t>
        </w:r>
        <w:proofErr w:type="gramStart"/>
        <w:r w:rsidRPr="004C0492">
          <w:rPr>
            <w:rFonts w:hint="eastAsia"/>
            <w:sz w:val="28"/>
            <w:szCs w:val="28"/>
            <w:rPrChange w:id="4289" w:author="吴 珊珊" w:date="2019-10-31T09:53:00Z">
              <w:rPr>
                <w:rFonts w:hint="eastAsia"/>
              </w:rPr>
            </w:rPrChange>
          </w:rPr>
          <w:t>操作</w:t>
        </w:r>
      </w:ins>
      <w:ins w:id="4290" w:author="吴 珊珊" w:date="2019-10-30T19:03:00Z">
        <w:r w:rsidRPr="004C0492">
          <w:rPr>
            <w:rFonts w:hint="eastAsia"/>
            <w:sz w:val="28"/>
            <w:szCs w:val="28"/>
            <w:rPrChange w:id="4291" w:author="吴 珊珊" w:date="2019-10-31T09:53:00Z">
              <w:rPr>
                <w:rFonts w:hint="eastAsia"/>
              </w:rPr>
            </w:rPrChange>
          </w:rPr>
          <w:t>此</w:t>
        </w:r>
        <w:proofErr w:type="gramEnd"/>
        <w:r w:rsidRPr="004C0492">
          <w:rPr>
            <w:rFonts w:hint="eastAsia"/>
            <w:sz w:val="28"/>
            <w:szCs w:val="28"/>
            <w:rPrChange w:id="4292" w:author="吴 珊珊" w:date="2019-10-31T09:53:00Z">
              <w:rPr>
                <w:rFonts w:hint="eastAsia"/>
              </w:rPr>
            </w:rPrChange>
          </w:rPr>
          <w:t>列表。</w:t>
        </w:r>
      </w:ins>
    </w:p>
    <w:p w14:paraId="40291E28" w14:textId="630EE8A8" w:rsidR="00B27266" w:rsidRPr="004C0492" w:rsidRDefault="00B27266" w:rsidP="00B27266">
      <w:pPr>
        <w:ind w:firstLine="560"/>
        <w:rPr>
          <w:ins w:id="4293" w:author="吴 珊珊" w:date="2019-10-30T20:33:00Z"/>
          <w:sz w:val="28"/>
          <w:szCs w:val="28"/>
          <w:rPrChange w:id="4294" w:author="吴 珊珊" w:date="2019-10-31T09:53:00Z">
            <w:rPr>
              <w:ins w:id="4295" w:author="吴 珊珊" w:date="2019-10-30T20:33:00Z"/>
            </w:rPr>
          </w:rPrChange>
        </w:rPr>
      </w:pPr>
      <w:ins w:id="4296" w:author="吴 珊珊" w:date="2019-10-30T20:33:00Z">
        <w:r w:rsidRPr="004C0492">
          <w:rPr>
            <w:rFonts w:hint="eastAsia"/>
            <w:sz w:val="28"/>
            <w:szCs w:val="28"/>
            <w:rPrChange w:id="4297" w:author="吴 珊珊" w:date="2019-10-31T09:53:00Z">
              <w:rPr>
                <w:rFonts w:hint="eastAsia"/>
              </w:rPr>
            </w:rPrChange>
          </w:rPr>
          <w:t>为特殊问题分类的工</w:t>
        </w:r>
        <w:proofErr w:type="gramStart"/>
        <w:r w:rsidRPr="004C0492">
          <w:rPr>
            <w:rFonts w:hint="eastAsia"/>
            <w:sz w:val="28"/>
            <w:szCs w:val="28"/>
            <w:rPrChange w:id="4298" w:author="吴 珊珊" w:date="2019-10-31T09:53:00Z">
              <w:rPr>
                <w:rFonts w:hint="eastAsia"/>
              </w:rPr>
            </w:rPrChange>
          </w:rPr>
          <w:t>单提供</w:t>
        </w:r>
        <w:proofErr w:type="gramEnd"/>
        <w:r w:rsidRPr="004C0492">
          <w:rPr>
            <w:rFonts w:hint="eastAsia"/>
            <w:sz w:val="28"/>
            <w:szCs w:val="28"/>
            <w:rPrChange w:id="4299" w:author="吴 珊珊" w:date="2019-10-31T09:53:00Z">
              <w:rPr>
                <w:rFonts w:hint="eastAsia"/>
              </w:rPr>
            </w:rPrChange>
          </w:rPr>
          <w:t>专家坐席处理的功能，由特定的专家坐席人家直接与市民进行沟通，并</w:t>
        </w:r>
      </w:ins>
      <w:ins w:id="4300" w:author="吴 珊珊" w:date="2019-10-30T20:56:00Z">
        <w:r w:rsidR="0086187E" w:rsidRPr="004C0492">
          <w:rPr>
            <w:rFonts w:hint="eastAsia"/>
            <w:sz w:val="28"/>
            <w:szCs w:val="28"/>
            <w:rPrChange w:id="4301" w:author="吴 珊珊" w:date="2019-10-31T09:53:00Z">
              <w:rPr>
                <w:rFonts w:hint="eastAsia"/>
              </w:rPr>
            </w:rPrChange>
          </w:rPr>
          <w:t>由专家坐席</w:t>
        </w:r>
      </w:ins>
      <w:ins w:id="4302" w:author="吴 珊珊" w:date="2019-10-30T20:33:00Z">
        <w:r w:rsidRPr="004C0492">
          <w:rPr>
            <w:rFonts w:hint="eastAsia"/>
            <w:sz w:val="28"/>
            <w:szCs w:val="28"/>
            <w:rPrChange w:id="4303" w:author="吴 珊珊" w:date="2019-10-31T09:53:00Z">
              <w:rPr>
                <w:rFonts w:hint="eastAsia"/>
              </w:rPr>
            </w:rPrChange>
          </w:rPr>
          <w:t>补充诉求工单信息，以及工单信息的转办流转。</w:t>
        </w:r>
      </w:ins>
    </w:p>
    <w:p w14:paraId="0476CD36" w14:textId="35C1B66E" w:rsidR="00B27266" w:rsidRPr="004C0492" w:rsidRDefault="00B27266">
      <w:pPr>
        <w:pStyle w:val="4"/>
        <w:numPr>
          <w:ilvl w:val="3"/>
          <w:numId w:val="8"/>
        </w:numPr>
        <w:ind w:firstLineChars="0"/>
        <w:rPr>
          <w:ins w:id="4304" w:author="吴 珊珊" w:date="2019-10-30T20:34:00Z"/>
          <w:rPrChange w:id="4305" w:author="吴 珊珊" w:date="2019-10-31T09:53:00Z">
            <w:rPr>
              <w:ins w:id="4306" w:author="吴 珊珊" w:date="2019-10-30T20:34:00Z"/>
            </w:rPr>
          </w:rPrChange>
        </w:rPr>
        <w:pPrChange w:id="4307" w:author="吴 珊珊" w:date="2019-10-30T20:34:00Z">
          <w:pPr>
            <w:pStyle w:val="a6"/>
            <w:numPr>
              <w:ilvl w:val="2"/>
              <w:numId w:val="1"/>
            </w:numPr>
            <w:ind w:left="1080" w:firstLineChars="0" w:hanging="1080"/>
            <w:outlineLvl w:val="3"/>
          </w:pPr>
        </w:pPrChange>
      </w:pPr>
      <w:ins w:id="4308" w:author="吴 珊珊" w:date="2019-10-30T20:34:00Z">
        <w:r w:rsidRPr="004C0492">
          <w:rPr>
            <w:rPrChange w:id="4309" w:author="吴 珊珊" w:date="2019-10-31T09:53:00Z">
              <w:rPr/>
            </w:rPrChange>
          </w:rPr>
          <w:t>处理</w:t>
        </w:r>
      </w:ins>
      <w:ins w:id="4310" w:author="吴 珊珊" w:date="2019-10-30T20:29:00Z">
        <w:r w:rsidRPr="004C0492">
          <w:rPr>
            <w:rPrChange w:id="4311" w:author="吴 珊珊" w:date="2019-10-31T09:53:00Z">
              <w:rPr/>
            </w:rPrChange>
          </w:rPr>
          <w:t>流程</w:t>
        </w:r>
      </w:ins>
    </w:p>
    <w:p w14:paraId="26E73E59" w14:textId="7654D0B6" w:rsidR="00B27266" w:rsidRPr="004C0492" w:rsidRDefault="00B27266">
      <w:pPr>
        <w:ind w:firstLine="560"/>
        <w:rPr>
          <w:ins w:id="4312" w:author="吴 珊珊" w:date="2019-10-30T20:42:00Z"/>
          <w:sz w:val="28"/>
          <w:szCs w:val="28"/>
          <w:rPrChange w:id="4313" w:author="吴 珊珊" w:date="2019-10-31T09:53:00Z">
            <w:rPr>
              <w:ins w:id="4314" w:author="吴 珊珊" w:date="2019-10-30T20:42:00Z"/>
            </w:rPr>
          </w:rPrChange>
        </w:rPr>
        <w:pPrChange w:id="4315" w:author="吴 珊珊" w:date="2019-10-30T19:02:00Z">
          <w:pPr>
            <w:pStyle w:val="a6"/>
            <w:numPr>
              <w:ilvl w:val="2"/>
              <w:numId w:val="1"/>
            </w:numPr>
            <w:ind w:left="1080" w:firstLineChars="0" w:hanging="1080"/>
            <w:outlineLvl w:val="3"/>
          </w:pPr>
        </w:pPrChange>
      </w:pPr>
      <w:ins w:id="4316" w:author="吴 珊珊" w:date="2019-10-30T20:30:00Z">
        <w:r w:rsidRPr="004C0492">
          <w:rPr>
            <w:sz w:val="28"/>
            <w:szCs w:val="28"/>
            <w:rPrChange w:id="4317" w:author="吴 珊珊" w:date="2019-10-31T09:53:00Z">
              <w:rPr/>
            </w:rPrChange>
          </w:rPr>
          <w:t>受理人员接听市民来电录入工单时</w:t>
        </w:r>
      </w:ins>
      <w:ins w:id="4318" w:author="吴 珊珊" w:date="2019-10-30T20:34:00Z">
        <w:r w:rsidRPr="004C0492">
          <w:rPr>
            <w:rFonts w:hint="eastAsia"/>
            <w:sz w:val="28"/>
            <w:szCs w:val="28"/>
            <w:rPrChange w:id="4319" w:author="吴 珊珊" w:date="2019-10-31T09:53:00Z">
              <w:rPr>
                <w:rFonts w:hint="eastAsia"/>
              </w:rPr>
            </w:rPrChange>
          </w:rPr>
          <w:t>，</w:t>
        </w:r>
        <w:r w:rsidRPr="004C0492">
          <w:rPr>
            <w:sz w:val="28"/>
            <w:szCs w:val="28"/>
            <w:rPrChange w:id="4320" w:author="吴 珊珊" w:date="2019-10-31T09:53:00Z">
              <w:rPr/>
            </w:rPrChange>
          </w:rPr>
          <w:t>若问题分类选择</w:t>
        </w:r>
        <w:r w:rsidRPr="004C0492">
          <w:rPr>
            <w:rFonts w:hint="eastAsia"/>
            <w:sz w:val="28"/>
            <w:szCs w:val="28"/>
            <w:rPrChange w:id="4321" w:author="吴 珊珊" w:date="2019-10-31T09:53:00Z">
              <w:rPr>
                <w:rFonts w:hint="eastAsia"/>
              </w:rPr>
            </w:rPrChange>
          </w:rPr>
          <w:t>“人力资源保障</w:t>
        </w:r>
        <w:r w:rsidRPr="004C0492">
          <w:rPr>
            <w:sz w:val="28"/>
            <w:szCs w:val="28"/>
            <w:rPrChange w:id="4322" w:author="吴 珊珊" w:date="2019-10-31T09:53:00Z">
              <w:rPr/>
            </w:rPrChange>
          </w:rPr>
          <w:t>-</w:t>
        </w:r>
        <w:r w:rsidRPr="004C0492">
          <w:rPr>
            <w:sz w:val="28"/>
            <w:szCs w:val="28"/>
            <w:rPrChange w:id="4323" w:author="吴 珊珊" w:date="2019-10-31T09:53:00Z">
              <w:rPr/>
            </w:rPrChange>
          </w:rPr>
          <w:t>社会保险政策</w:t>
        </w:r>
        <w:r w:rsidRPr="004C0492">
          <w:rPr>
            <w:sz w:val="28"/>
            <w:szCs w:val="28"/>
            <w:rPrChange w:id="4324" w:author="吴 珊珊" w:date="2019-10-31T09:53:00Z">
              <w:rPr/>
            </w:rPrChange>
          </w:rPr>
          <w:t>-</w:t>
        </w:r>
        <w:r w:rsidRPr="004C0492">
          <w:rPr>
            <w:sz w:val="28"/>
            <w:szCs w:val="28"/>
            <w:rPrChange w:id="4325" w:author="吴 珊珊" w:date="2019-10-31T09:53:00Z">
              <w:rPr/>
            </w:rPrChange>
          </w:rPr>
          <w:t>住房公积金</w:t>
        </w:r>
        <w:r w:rsidRPr="004C0492">
          <w:rPr>
            <w:sz w:val="28"/>
            <w:szCs w:val="28"/>
            <w:rPrChange w:id="4326" w:author="吴 珊珊" w:date="2019-10-31T09:53:00Z">
              <w:rPr/>
            </w:rPrChange>
          </w:rPr>
          <w:t>”</w:t>
        </w:r>
        <w:r w:rsidRPr="004C0492">
          <w:rPr>
            <w:sz w:val="28"/>
            <w:szCs w:val="28"/>
            <w:rPrChange w:id="4327" w:author="吴 珊珊" w:date="2019-10-31T09:53:00Z">
              <w:rPr/>
            </w:rPrChange>
          </w:rPr>
          <w:t>，</w:t>
        </w:r>
        <w:r w:rsidRPr="004C0492">
          <w:rPr>
            <w:sz w:val="28"/>
            <w:szCs w:val="28"/>
            <w:rPrChange w:id="4328" w:author="吴 珊珊" w:date="2019-10-31T09:53:00Z">
              <w:rPr/>
            </w:rPrChange>
          </w:rPr>
          <w:t>“</w:t>
        </w:r>
        <w:r w:rsidRPr="004C0492">
          <w:rPr>
            <w:sz w:val="28"/>
            <w:szCs w:val="28"/>
            <w:rPrChange w:id="4329" w:author="吴 珊珊" w:date="2019-10-31T09:53:00Z">
              <w:rPr/>
            </w:rPrChange>
          </w:rPr>
          <w:t>社会事业</w:t>
        </w:r>
        <w:r w:rsidRPr="004C0492">
          <w:rPr>
            <w:sz w:val="28"/>
            <w:szCs w:val="28"/>
            <w:rPrChange w:id="4330" w:author="吴 珊珊" w:date="2019-10-31T09:53:00Z">
              <w:rPr/>
            </w:rPrChange>
          </w:rPr>
          <w:t>-</w:t>
        </w:r>
        <w:r w:rsidRPr="004C0492">
          <w:rPr>
            <w:sz w:val="28"/>
            <w:szCs w:val="28"/>
            <w:rPrChange w:id="4331" w:author="吴 珊珊" w:date="2019-10-31T09:53:00Z">
              <w:rPr/>
            </w:rPrChange>
          </w:rPr>
          <w:t>社会治安</w:t>
        </w:r>
        <w:r w:rsidRPr="004C0492">
          <w:rPr>
            <w:sz w:val="28"/>
            <w:szCs w:val="28"/>
            <w:rPrChange w:id="4332" w:author="吴 珊珊" w:date="2019-10-31T09:53:00Z">
              <w:rPr/>
            </w:rPrChange>
          </w:rPr>
          <w:t>-</w:t>
        </w:r>
        <w:r w:rsidRPr="004C0492">
          <w:rPr>
            <w:sz w:val="28"/>
            <w:szCs w:val="28"/>
            <w:rPrChange w:id="4333" w:author="吴 珊珊" w:date="2019-10-31T09:53:00Z">
              <w:rPr/>
            </w:rPrChange>
          </w:rPr>
          <w:t>出入境管理</w:t>
        </w:r>
        <w:r w:rsidRPr="004C0492">
          <w:rPr>
            <w:sz w:val="28"/>
            <w:szCs w:val="28"/>
            <w:rPrChange w:id="4334" w:author="吴 珊珊" w:date="2019-10-31T09:53:00Z">
              <w:rPr/>
            </w:rPrChange>
          </w:rPr>
          <w:t>”</w:t>
        </w:r>
        <w:r w:rsidRPr="004C0492">
          <w:rPr>
            <w:sz w:val="28"/>
            <w:szCs w:val="28"/>
            <w:rPrChange w:id="4335" w:author="吴 珊珊" w:date="2019-10-31T09:53:00Z">
              <w:rPr/>
            </w:rPrChange>
          </w:rPr>
          <w:t>及其下级分类的诉求问题</w:t>
        </w:r>
        <w:r w:rsidRPr="004C0492">
          <w:rPr>
            <w:rFonts w:hint="eastAsia"/>
            <w:sz w:val="28"/>
            <w:szCs w:val="28"/>
            <w:rPrChange w:id="4336" w:author="吴 珊珊" w:date="2019-10-31T09:53:00Z">
              <w:rPr>
                <w:rFonts w:hint="eastAsia"/>
              </w:rPr>
            </w:rPrChange>
          </w:rPr>
          <w:t>，</w:t>
        </w:r>
        <w:r w:rsidRPr="004C0492">
          <w:rPr>
            <w:sz w:val="28"/>
            <w:szCs w:val="28"/>
            <w:rPrChange w:id="4337" w:author="吴 珊珊" w:date="2019-10-31T09:53:00Z">
              <w:rPr/>
            </w:rPrChange>
          </w:rPr>
          <w:t>并且来电类别为咨询或求助时</w:t>
        </w:r>
        <w:r w:rsidRPr="004C0492">
          <w:rPr>
            <w:rFonts w:hint="eastAsia"/>
            <w:sz w:val="28"/>
            <w:szCs w:val="28"/>
            <w:rPrChange w:id="4338" w:author="吴 珊珊" w:date="2019-10-31T09:53:00Z">
              <w:rPr>
                <w:rFonts w:hint="eastAsia"/>
              </w:rPr>
            </w:rPrChange>
          </w:rPr>
          <w:t>，</w:t>
        </w:r>
        <w:r w:rsidRPr="004C0492">
          <w:rPr>
            <w:sz w:val="28"/>
            <w:szCs w:val="28"/>
            <w:rPrChange w:id="4339" w:author="吴 珊珊" w:date="2019-10-31T09:53:00Z">
              <w:rPr/>
            </w:rPrChange>
          </w:rPr>
          <w:t>录入</w:t>
        </w:r>
      </w:ins>
      <w:ins w:id="4340" w:author="吴 珊珊" w:date="2019-10-30T20:35:00Z">
        <w:r w:rsidRPr="004C0492">
          <w:rPr>
            <w:sz w:val="28"/>
            <w:szCs w:val="28"/>
            <w:rPrChange w:id="4341" w:author="吴 珊珊" w:date="2019-10-31T09:53:00Z">
              <w:rPr/>
            </w:rPrChange>
          </w:rPr>
          <w:t>工单页面可自动显示</w:t>
        </w:r>
        <w:r w:rsidRPr="004C0492">
          <w:rPr>
            <w:rFonts w:hint="eastAsia"/>
            <w:sz w:val="28"/>
            <w:szCs w:val="28"/>
            <w:rPrChange w:id="4342" w:author="吴 珊珊" w:date="2019-10-31T09:53:00Z">
              <w:rPr>
                <w:rFonts w:hint="eastAsia"/>
              </w:rPr>
            </w:rPrChange>
          </w:rPr>
          <w:t>“转专家坐席（否和是（默认））”，此时只允许受理人员保存</w:t>
        </w:r>
      </w:ins>
      <w:ins w:id="4343" w:author="吴 珊珊" w:date="2019-10-30T20:36:00Z">
        <w:r w:rsidRPr="004C0492">
          <w:rPr>
            <w:rFonts w:hint="eastAsia"/>
            <w:sz w:val="28"/>
            <w:szCs w:val="28"/>
            <w:rPrChange w:id="4344" w:author="吴 珊珊" w:date="2019-10-31T09:53:00Z">
              <w:rPr>
                <w:rFonts w:hint="eastAsia"/>
              </w:rPr>
            </w:rPrChange>
          </w:rPr>
          <w:t>当前工单（</w:t>
        </w:r>
        <w:proofErr w:type="gramStart"/>
        <w:r w:rsidRPr="004C0492">
          <w:rPr>
            <w:rFonts w:hint="eastAsia"/>
            <w:sz w:val="28"/>
            <w:szCs w:val="28"/>
            <w:rPrChange w:id="4345" w:author="吴 珊珊" w:date="2019-10-31T09:53:00Z">
              <w:rPr>
                <w:rFonts w:hint="eastAsia"/>
              </w:rPr>
            </w:rPrChange>
          </w:rPr>
          <w:t>若专家</w:t>
        </w:r>
        <w:proofErr w:type="gramEnd"/>
        <w:r w:rsidRPr="004C0492">
          <w:rPr>
            <w:rFonts w:hint="eastAsia"/>
            <w:sz w:val="28"/>
            <w:szCs w:val="28"/>
            <w:rPrChange w:id="4346" w:author="吴 珊珊" w:date="2019-10-31T09:53:00Z">
              <w:rPr>
                <w:rFonts w:hint="eastAsia"/>
              </w:rPr>
            </w:rPrChange>
          </w:rPr>
          <w:t>坐席选择是，可隐藏“保存并提交”按钮），同时受理人员需操作</w:t>
        </w:r>
      </w:ins>
      <w:ins w:id="4347" w:author="吴 珊珊" w:date="2019-10-30T20:37:00Z">
        <w:r w:rsidR="00A412FB" w:rsidRPr="004C0492">
          <w:rPr>
            <w:rFonts w:hint="eastAsia"/>
            <w:sz w:val="28"/>
            <w:szCs w:val="28"/>
            <w:rPrChange w:id="4348" w:author="吴 珊珊" w:date="2019-10-31T09:53:00Z">
              <w:rPr>
                <w:rFonts w:hint="eastAsia"/>
              </w:rPr>
            </w:rPrChange>
          </w:rPr>
          <w:t>“</w:t>
        </w:r>
        <w:r w:rsidRPr="004C0492">
          <w:rPr>
            <w:rFonts w:hint="eastAsia"/>
            <w:sz w:val="28"/>
            <w:szCs w:val="28"/>
            <w:rPrChange w:id="4349" w:author="吴 珊珊" w:date="2019-10-31T09:53:00Z">
              <w:rPr>
                <w:rFonts w:hint="eastAsia"/>
              </w:rPr>
            </w:rPrChange>
          </w:rPr>
          <w:t>软电话</w:t>
        </w:r>
      </w:ins>
      <w:ins w:id="4350" w:author="吴 珊珊" w:date="2019-10-30T20:38:00Z">
        <w:r w:rsidR="00A412FB" w:rsidRPr="004C0492">
          <w:rPr>
            <w:rFonts w:hint="eastAsia"/>
            <w:sz w:val="28"/>
            <w:szCs w:val="28"/>
            <w:rPrChange w:id="4351" w:author="吴 珊珊" w:date="2019-10-31T09:53:00Z">
              <w:rPr>
                <w:rFonts w:hint="eastAsia"/>
              </w:rPr>
            </w:rPrChange>
          </w:rPr>
          <w:t>”</w:t>
        </w:r>
      </w:ins>
      <w:ins w:id="4352" w:author="吴 珊珊" w:date="2019-10-30T20:37:00Z">
        <w:r w:rsidRPr="004C0492">
          <w:rPr>
            <w:rFonts w:hint="eastAsia"/>
            <w:sz w:val="28"/>
            <w:szCs w:val="28"/>
            <w:rPrChange w:id="4353" w:author="吴 珊珊" w:date="2019-10-31T09:53:00Z">
              <w:rPr>
                <w:rFonts w:hint="eastAsia"/>
              </w:rPr>
            </w:rPrChange>
          </w:rPr>
          <w:t>的</w:t>
        </w:r>
      </w:ins>
      <w:ins w:id="4354" w:author="吴 珊珊" w:date="2019-10-30T20:38:00Z">
        <w:r w:rsidR="00A412FB" w:rsidRPr="004C0492">
          <w:rPr>
            <w:rFonts w:hint="eastAsia"/>
            <w:sz w:val="28"/>
            <w:szCs w:val="28"/>
            <w:rPrChange w:id="4355" w:author="吴 珊珊" w:date="2019-10-31T09:53:00Z">
              <w:rPr>
                <w:rFonts w:hint="eastAsia"/>
              </w:rPr>
            </w:rPrChange>
          </w:rPr>
          <w:t>“转接”功能，此时可选择是否</w:t>
        </w:r>
        <w:proofErr w:type="gramStart"/>
        <w:r w:rsidR="00A412FB" w:rsidRPr="004C0492">
          <w:rPr>
            <w:rFonts w:hint="eastAsia"/>
            <w:sz w:val="28"/>
            <w:szCs w:val="28"/>
            <w:rPrChange w:id="4356" w:author="吴 珊珊" w:date="2019-10-31T09:53:00Z">
              <w:rPr>
                <w:rFonts w:hint="eastAsia"/>
              </w:rPr>
            </w:rPrChange>
          </w:rPr>
          <w:t>转专家</w:t>
        </w:r>
      </w:ins>
      <w:proofErr w:type="gramEnd"/>
      <w:ins w:id="4357" w:author="吴 珊珊" w:date="2019-10-30T20:39:00Z">
        <w:r w:rsidR="00A412FB" w:rsidRPr="004C0492">
          <w:rPr>
            <w:rFonts w:hint="eastAsia"/>
            <w:sz w:val="28"/>
            <w:szCs w:val="28"/>
            <w:rPrChange w:id="4358" w:author="吴 珊珊" w:date="2019-10-31T09:53:00Z">
              <w:rPr>
                <w:rFonts w:hint="eastAsia"/>
              </w:rPr>
            </w:rPrChange>
          </w:rPr>
          <w:t>坐席，若选择</w:t>
        </w:r>
        <w:proofErr w:type="gramStart"/>
        <w:r w:rsidR="00A412FB" w:rsidRPr="004C0492">
          <w:rPr>
            <w:rFonts w:hint="eastAsia"/>
            <w:sz w:val="28"/>
            <w:szCs w:val="28"/>
            <w:rPrChange w:id="4359" w:author="吴 珊珊" w:date="2019-10-31T09:53:00Z">
              <w:rPr>
                <w:rFonts w:hint="eastAsia"/>
              </w:rPr>
            </w:rPrChange>
          </w:rPr>
          <w:t>转专家</w:t>
        </w:r>
        <w:proofErr w:type="gramEnd"/>
        <w:r w:rsidR="00A412FB" w:rsidRPr="004C0492">
          <w:rPr>
            <w:rFonts w:hint="eastAsia"/>
            <w:sz w:val="28"/>
            <w:szCs w:val="28"/>
            <w:rPrChange w:id="4360" w:author="吴 珊珊" w:date="2019-10-31T09:53:00Z">
              <w:rPr>
                <w:rFonts w:hint="eastAsia"/>
              </w:rPr>
            </w:rPrChange>
          </w:rPr>
          <w:t>坐席，则对接话务平台的</w:t>
        </w:r>
        <w:r w:rsidR="00A412FB" w:rsidRPr="004C0492">
          <w:rPr>
            <w:rFonts w:hint="eastAsia"/>
            <w:sz w:val="28"/>
            <w:szCs w:val="28"/>
            <w:rPrChange w:id="4361" w:author="吴 珊珊" w:date="2019-10-31T09:53:00Z">
              <w:rPr>
                <w:rFonts w:hint="eastAsia"/>
              </w:rPr>
            </w:rPrChange>
          </w:rPr>
          <w:t>IVR</w:t>
        </w:r>
        <w:r w:rsidR="00A412FB" w:rsidRPr="004C0492">
          <w:rPr>
            <w:rFonts w:hint="eastAsia"/>
            <w:sz w:val="28"/>
            <w:szCs w:val="28"/>
            <w:rPrChange w:id="4362" w:author="吴 珊珊" w:date="2019-10-31T09:53:00Z">
              <w:rPr>
                <w:rFonts w:hint="eastAsia"/>
              </w:rPr>
            </w:rPrChange>
          </w:rPr>
          <w:t>转至专家</w:t>
        </w:r>
      </w:ins>
      <w:ins w:id="4363" w:author="吴 珊珊" w:date="2019-10-30T20:40:00Z">
        <w:r w:rsidR="00A412FB" w:rsidRPr="004C0492">
          <w:rPr>
            <w:rFonts w:hint="eastAsia"/>
            <w:sz w:val="28"/>
            <w:szCs w:val="28"/>
            <w:rPrChange w:id="4364" w:author="吴 珊珊" w:date="2019-10-31T09:53:00Z">
              <w:rPr>
                <w:rFonts w:hint="eastAsia"/>
              </w:rPr>
            </w:rPrChange>
          </w:rPr>
          <w:t>技能</w:t>
        </w:r>
        <w:r w:rsidR="00A412FB" w:rsidRPr="004C0492">
          <w:rPr>
            <w:rFonts w:hint="eastAsia"/>
            <w:sz w:val="28"/>
            <w:szCs w:val="28"/>
            <w:rPrChange w:id="4365" w:author="吴 珊珊" w:date="2019-10-31T09:53:00Z">
              <w:rPr>
                <w:rFonts w:hint="eastAsia"/>
              </w:rPr>
            </w:rPrChange>
          </w:rPr>
          <w:lastRenderedPageBreak/>
          <w:t>组，</w:t>
        </w:r>
      </w:ins>
      <w:ins w:id="4366" w:author="吴 珊珊" w:date="2019-10-30T21:00:00Z">
        <w:r w:rsidR="00F2392B" w:rsidRPr="004C0492">
          <w:rPr>
            <w:rFonts w:hint="eastAsia"/>
            <w:sz w:val="28"/>
            <w:szCs w:val="28"/>
            <w:rPrChange w:id="4367" w:author="吴 珊珊" w:date="2019-10-31T09:53:00Z">
              <w:rPr>
                <w:rFonts w:hint="eastAsia"/>
              </w:rPr>
            </w:rPrChange>
          </w:rPr>
          <w:t>由话务平台</w:t>
        </w:r>
      </w:ins>
      <w:ins w:id="4368" w:author="吴 珊珊" w:date="2019-10-30T20:40:00Z">
        <w:r w:rsidR="00A412FB" w:rsidRPr="004C0492">
          <w:rPr>
            <w:rFonts w:hint="eastAsia"/>
            <w:sz w:val="28"/>
            <w:szCs w:val="28"/>
            <w:rPrChange w:id="4369" w:author="吴 珊珊" w:date="2019-10-31T09:53:00Z">
              <w:rPr>
                <w:rFonts w:hint="eastAsia"/>
              </w:rPr>
            </w:rPrChange>
          </w:rPr>
          <w:t>分配给空闲的专家坐席</w:t>
        </w:r>
      </w:ins>
      <w:ins w:id="4370" w:author="吴 珊珊" w:date="2019-10-30T20:41:00Z">
        <w:r w:rsidR="00A412FB" w:rsidRPr="004C0492">
          <w:rPr>
            <w:rFonts w:hint="eastAsia"/>
            <w:sz w:val="28"/>
            <w:szCs w:val="28"/>
            <w:rPrChange w:id="4371" w:author="吴 珊珊" w:date="2019-10-31T09:53:00Z">
              <w:rPr>
                <w:rFonts w:hint="eastAsia"/>
              </w:rPr>
            </w:rPrChange>
          </w:rPr>
          <w:t>（此时受理人员退出通话）</w:t>
        </w:r>
      </w:ins>
      <w:ins w:id="4372" w:author="吴 珊珊" w:date="2019-10-30T20:40:00Z">
        <w:r w:rsidR="00A412FB" w:rsidRPr="004C0492">
          <w:rPr>
            <w:rFonts w:hint="eastAsia"/>
            <w:sz w:val="28"/>
            <w:szCs w:val="28"/>
            <w:rPrChange w:id="4373" w:author="吴 珊珊" w:date="2019-10-31T09:53:00Z">
              <w:rPr>
                <w:rFonts w:hint="eastAsia"/>
              </w:rPr>
            </w:rPrChange>
          </w:rPr>
          <w:t>，此时空闲专家坐席的“</w:t>
        </w:r>
      </w:ins>
      <w:ins w:id="4374" w:author="吴 珊珊" w:date="2019-10-30T20:41:00Z">
        <w:r w:rsidR="00A412FB" w:rsidRPr="004C0492">
          <w:rPr>
            <w:rFonts w:hint="eastAsia"/>
            <w:sz w:val="28"/>
            <w:szCs w:val="28"/>
            <w:rPrChange w:id="4375" w:author="吴 珊珊" w:date="2019-10-31T09:53:00Z">
              <w:rPr>
                <w:rFonts w:hint="eastAsia"/>
              </w:rPr>
            </w:rPrChange>
          </w:rPr>
          <w:t>专家坐席待处理</w:t>
        </w:r>
      </w:ins>
      <w:ins w:id="4376" w:author="吴 珊珊" w:date="2019-10-30T20:40:00Z">
        <w:r w:rsidR="00A412FB" w:rsidRPr="004C0492">
          <w:rPr>
            <w:rFonts w:hint="eastAsia"/>
            <w:sz w:val="28"/>
            <w:szCs w:val="28"/>
            <w:rPrChange w:id="4377" w:author="吴 珊珊" w:date="2019-10-31T09:53:00Z">
              <w:rPr>
                <w:rFonts w:hint="eastAsia"/>
              </w:rPr>
            </w:rPrChange>
          </w:rPr>
          <w:t>”</w:t>
        </w:r>
      </w:ins>
      <w:ins w:id="4378" w:author="吴 珊珊" w:date="2019-10-30T20:41:00Z">
        <w:r w:rsidR="00A412FB" w:rsidRPr="004C0492">
          <w:rPr>
            <w:rFonts w:hint="eastAsia"/>
            <w:sz w:val="28"/>
            <w:szCs w:val="28"/>
            <w:rPrChange w:id="4379" w:author="吴 珊珊" w:date="2019-10-31T09:53:00Z">
              <w:rPr>
                <w:rFonts w:hint="eastAsia"/>
              </w:rPr>
            </w:rPrChange>
          </w:rPr>
          <w:t>列表中自动弹出受理人员保存的工单信息，</w:t>
        </w:r>
      </w:ins>
      <w:ins w:id="4380" w:author="吴 珊珊" w:date="2019-10-30T20:42:00Z">
        <w:r w:rsidR="00A412FB" w:rsidRPr="004C0492">
          <w:rPr>
            <w:rFonts w:hint="eastAsia"/>
            <w:sz w:val="28"/>
            <w:szCs w:val="28"/>
            <w:rPrChange w:id="4381" w:author="吴 珊珊" w:date="2019-10-31T09:53:00Z">
              <w:rPr>
                <w:rFonts w:hint="eastAsia"/>
              </w:rPr>
            </w:rPrChange>
          </w:rPr>
          <w:t>由专家坐席工作人员与市民进行沟通并记录诉求信息</w:t>
        </w:r>
      </w:ins>
      <w:ins w:id="4382" w:author="吴 珊珊" w:date="2019-10-30T20:43:00Z">
        <w:r w:rsidR="00A412FB" w:rsidRPr="004C0492">
          <w:rPr>
            <w:rFonts w:hint="eastAsia"/>
            <w:sz w:val="28"/>
            <w:szCs w:val="28"/>
            <w:rPrChange w:id="4383" w:author="吴 珊珊" w:date="2019-10-31T09:53:00Z">
              <w:rPr>
                <w:rFonts w:hint="eastAsia"/>
              </w:rPr>
            </w:rPrChange>
          </w:rPr>
          <w:t>，按照正常工单的流程</w:t>
        </w:r>
        <w:proofErr w:type="gramStart"/>
        <w:r w:rsidR="00A412FB" w:rsidRPr="004C0492">
          <w:rPr>
            <w:rFonts w:hint="eastAsia"/>
            <w:sz w:val="28"/>
            <w:szCs w:val="28"/>
            <w:rPrChange w:id="4384" w:author="吴 珊珊" w:date="2019-10-31T09:53:00Z">
              <w:rPr>
                <w:rFonts w:hint="eastAsia"/>
              </w:rPr>
            </w:rPrChange>
          </w:rPr>
          <w:t>进行转派办理</w:t>
        </w:r>
      </w:ins>
      <w:proofErr w:type="gramEnd"/>
      <w:ins w:id="4385" w:author="吴 珊珊" w:date="2019-10-30T20:42:00Z">
        <w:r w:rsidR="00A412FB" w:rsidRPr="004C0492">
          <w:rPr>
            <w:rFonts w:hint="eastAsia"/>
            <w:sz w:val="28"/>
            <w:szCs w:val="28"/>
            <w:rPrChange w:id="4386" w:author="吴 珊珊" w:date="2019-10-31T09:53:00Z">
              <w:rPr>
                <w:rFonts w:hint="eastAsia"/>
              </w:rPr>
            </w:rPrChange>
          </w:rPr>
          <w:t>。</w:t>
        </w:r>
      </w:ins>
    </w:p>
    <w:p w14:paraId="3B54A46F" w14:textId="13FC913E" w:rsidR="00A412FB" w:rsidRPr="004C0492" w:rsidDel="00A412FB" w:rsidRDefault="00A412FB">
      <w:pPr>
        <w:ind w:firstLine="560"/>
        <w:rPr>
          <w:del w:id="4387" w:author="吴 珊珊" w:date="2019-10-30T20:44:00Z"/>
          <w:sz w:val="28"/>
          <w:szCs w:val="28"/>
          <w:rPrChange w:id="4388" w:author="吴 珊珊" w:date="2019-10-31T09:53:00Z">
            <w:rPr>
              <w:del w:id="4389" w:author="吴 珊珊" w:date="2019-10-30T20:44:00Z"/>
            </w:rPr>
          </w:rPrChange>
        </w:rPr>
        <w:pPrChange w:id="4390" w:author="吴 珊珊" w:date="2019-10-30T20:44:00Z">
          <w:pPr>
            <w:pStyle w:val="a6"/>
            <w:numPr>
              <w:ilvl w:val="2"/>
              <w:numId w:val="1"/>
            </w:numPr>
            <w:ind w:left="1080" w:firstLineChars="0" w:hanging="1080"/>
            <w:outlineLvl w:val="3"/>
          </w:pPr>
        </w:pPrChange>
      </w:pPr>
      <w:ins w:id="4391" w:author="吴 珊珊" w:date="2019-10-30T20:42:00Z">
        <w:r w:rsidRPr="004C0492">
          <w:rPr>
            <w:rFonts w:hint="eastAsia"/>
            <w:sz w:val="28"/>
            <w:szCs w:val="28"/>
            <w:rPrChange w:id="4392" w:author="吴 珊珊" w:date="2019-10-31T09:53:00Z">
              <w:rPr>
                <w:rFonts w:hint="eastAsia"/>
              </w:rPr>
            </w:rPrChange>
          </w:rPr>
          <w:t>若转给专家坐席时，没有空闲的专家坐席</w:t>
        </w:r>
      </w:ins>
      <w:ins w:id="4393" w:author="吴 珊珊" w:date="2019-10-30T20:43:00Z">
        <w:r w:rsidR="00F2392B" w:rsidRPr="004C0492">
          <w:rPr>
            <w:rFonts w:hint="eastAsia"/>
            <w:sz w:val="28"/>
            <w:szCs w:val="28"/>
            <w:rPrChange w:id="4394" w:author="吴 珊珊" w:date="2019-10-31T09:53:00Z">
              <w:rPr>
                <w:rFonts w:hint="eastAsia"/>
              </w:rPr>
            </w:rPrChange>
          </w:rPr>
          <w:t>，则</w:t>
        </w:r>
        <w:r w:rsidRPr="004C0492">
          <w:rPr>
            <w:rFonts w:hint="eastAsia"/>
            <w:sz w:val="28"/>
            <w:szCs w:val="28"/>
            <w:rPrChange w:id="4395" w:author="吴 珊珊" w:date="2019-10-31T09:53:00Z">
              <w:rPr>
                <w:rFonts w:hint="eastAsia"/>
              </w:rPr>
            </w:rPrChange>
          </w:rPr>
          <w:t>受理人员保存的</w:t>
        </w:r>
      </w:ins>
      <w:ins w:id="4396" w:author="吴 珊珊" w:date="2019-10-30T20:44:00Z">
        <w:r w:rsidRPr="004C0492">
          <w:rPr>
            <w:rFonts w:hint="eastAsia"/>
            <w:sz w:val="28"/>
            <w:szCs w:val="28"/>
            <w:rPrChange w:id="4397" w:author="吴 珊珊" w:date="2019-10-31T09:53:00Z">
              <w:rPr>
                <w:rFonts w:hint="eastAsia"/>
              </w:rPr>
            </w:rPrChange>
          </w:rPr>
          <w:t>专家坐席待处理工单</w:t>
        </w:r>
      </w:ins>
    </w:p>
    <w:p w14:paraId="6B14FABF" w14:textId="3B299A52" w:rsidR="00047410" w:rsidRPr="004C0492" w:rsidDel="00A412FB" w:rsidRDefault="00B306F9" w:rsidP="005776FC">
      <w:pPr>
        <w:ind w:firstLine="560"/>
        <w:rPr>
          <w:del w:id="4398" w:author="吴 珊珊" w:date="2019-10-30T20:42:00Z"/>
          <w:sz w:val="28"/>
          <w:szCs w:val="28"/>
          <w:rPrChange w:id="4399" w:author="吴 珊珊" w:date="2019-10-31T09:53:00Z">
            <w:rPr>
              <w:del w:id="4400" w:author="吴 珊珊" w:date="2019-10-30T20:42:00Z"/>
            </w:rPr>
          </w:rPrChange>
        </w:rPr>
      </w:pPr>
      <w:del w:id="4401" w:author="吴 珊珊" w:date="2019-10-30T19:03:00Z">
        <w:r w:rsidRPr="004C0492" w:rsidDel="0083574E">
          <w:rPr>
            <w:rFonts w:hint="eastAsia"/>
            <w:sz w:val="28"/>
            <w:szCs w:val="28"/>
            <w:rPrChange w:id="4402" w:author="吴 珊珊" w:date="2019-10-31T09:53:00Z">
              <w:rPr>
                <w:rFonts w:hint="eastAsia"/>
              </w:rPr>
            </w:rPrChange>
          </w:rPr>
          <w:delText>对于专家坐席，</w:delText>
        </w:r>
      </w:del>
      <w:del w:id="4403" w:author="吴 珊珊" w:date="2019-10-30T20:42:00Z">
        <w:r w:rsidRPr="004C0492" w:rsidDel="00A412FB">
          <w:rPr>
            <w:rFonts w:hint="eastAsia"/>
            <w:sz w:val="28"/>
            <w:szCs w:val="28"/>
            <w:rPrChange w:id="4404" w:author="吴 珊珊" w:date="2019-10-31T09:53:00Z">
              <w:rPr>
                <w:rFonts w:hint="eastAsia"/>
              </w:rPr>
            </w:rPrChange>
          </w:rPr>
          <w:delText>市民咨询公积金、出入境、户政管理类问题，受理员</w:delText>
        </w:r>
      </w:del>
      <w:del w:id="4405" w:author="吴 珊珊" w:date="2019-10-30T19:03:00Z">
        <w:r w:rsidRPr="004C0492" w:rsidDel="0083574E">
          <w:rPr>
            <w:rFonts w:hint="eastAsia"/>
            <w:sz w:val="28"/>
            <w:szCs w:val="28"/>
            <w:rPrChange w:id="4406" w:author="吴 珊珊" w:date="2019-10-31T09:53:00Z">
              <w:rPr>
                <w:rFonts w:hint="eastAsia"/>
              </w:rPr>
            </w:rPrChange>
          </w:rPr>
          <w:delText>解答不了的</w:delText>
        </w:r>
      </w:del>
      <w:del w:id="4407" w:author="吴 珊珊" w:date="2019-10-30T20:42:00Z">
        <w:r w:rsidRPr="004C0492" w:rsidDel="00A412FB">
          <w:rPr>
            <w:rFonts w:hint="eastAsia"/>
            <w:sz w:val="28"/>
            <w:szCs w:val="28"/>
            <w:rPrChange w:id="4408" w:author="吴 珊珊" w:date="2019-10-31T09:53:00Z">
              <w:rPr>
                <w:rFonts w:hint="eastAsia"/>
              </w:rPr>
            </w:rPrChange>
          </w:rPr>
          <w:delText>，</w:delText>
        </w:r>
      </w:del>
      <w:del w:id="4409" w:author="吴 珊珊" w:date="2019-10-30T19:03:00Z">
        <w:r w:rsidRPr="004C0492" w:rsidDel="0083574E">
          <w:rPr>
            <w:rFonts w:hint="eastAsia"/>
            <w:sz w:val="28"/>
            <w:szCs w:val="28"/>
            <w:rPrChange w:id="4410" w:author="吴 珊珊" w:date="2019-10-31T09:53:00Z">
              <w:rPr>
                <w:rFonts w:hint="eastAsia"/>
              </w:rPr>
            </w:rPrChange>
          </w:rPr>
          <w:delText>会</w:delText>
        </w:r>
      </w:del>
      <w:del w:id="4411" w:author="吴 珊珊" w:date="2019-10-30T20:42:00Z">
        <w:r w:rsidRPr="004C0492" w:rsidDel="00A412FB">
          <w:rPr>
            <w:rFonts w:hint="eastAsia"/>
            <w:sz w:val="28"/>
            <w:szCs w:val="28"/>
            <w:highlight w:val="yellow"/>
            <w:rPrChange w:id="4412" w:author="吴 珊珊" w:date="2019-10-31T09:53:00Z">
              <w:rPr>
                <w:rFonts w:hint="eastAsia"/>
              </w:rPr>
            </w:rPrChange>
          </w:rPr>
          <w:delText>点选转专家坐席</w:delText>
        </w:r>
        <w:r w:rsidRPr="004C0492" w:rsidDel="00A412FB">
          <w:rPr>
            <w:rFonts w:hint="eastAsia"/>
            <w:sz w:val="28"/>
            <w:szCs w:val="28"/>
            <w:rPrChange w:id="4413" w:author="吴 珊珊" w:date="2019-10-31T09:53:00Z">
              <w:rPr>
                <w:rFonts w:hint="eastAsia"/>
              </w:rPr>
            </w:rPrChange>
          </w:rPr>
          <w:delText>，</w:delText>
        </w:r>
        <w:r w:rsidRPr="004C0492" w:rsidDel="00A412FB">
          <w:rPr>
            <w:rFonts w:hint="eastAsia"/>
            <w:sz w:val="28"/>
            <w:szCs w:val="28"/>
            <w:highlight w:val="yellow"/>
            <w:rPrChange w:id="4414" w:author="吴 珊珊" w:date="2019-10-31T09:53:00Z">
              <w:rPr>
                <w:rFonts w:hint="eastAsia"/>
              </w:rPr>
            </w:rPrChange>
          </w:rPr>
          <w:delText>保存工单并将电话转到专家技能队列，由专家坐席接听电话并在这个工单基础上进行录入。</w:delText>
        </w:r>
      </w:del>
    </w:p>
    <w:p w14:paraId="194BB055" w14:textId="47D5A2EC" w:rsidR="00A412FB" w:rsidRPr="004C0492" w:rsidRDefault="00B306F9" w:rsidP="005776FC">
      <w:pPr>
        <w:ind w:firstLine="560"/>
        <w:rPr>
          <w:ins w:id="4415" w:author="吴 珊珊" w:date="2019-10-30T19:07:00Z"/>
          <w:sz w:val="28"/>
          <w:szCs w:val="28"/>
          <w:rPrChange w:id="4416" w:author="吴 珊珊" w:date="2019-10-31T09:53:00Z">
            <w:rPr>
              <w:ins w:id="4417" w:author="吴 珊珊" w:date="2019-10-30T19:07:00Z"/>
            </w:rPr>
          </w:rPrChange>
        </w:rPr>
      </w:pPr>
      <w:del w:id="4418" w:author="吴 珊珊" w:date="2019-10-30T20:44:00Z">
        <w:r w:rsidRPr="004C0492" w:rsidDel="00A412FB">
          <w:rPr>
            <w:rFonts w:hint="eastAsia"/>
            <w:sz w:val="28"/>
            <w:szCs w:val="28"/>
            <w:rPrChange w:id="4419" w:author="吴 珊珊" w:date="2019-10-31T09:53:00Z">
              <w:rPr>
                <w:rFonts w:hint="eastAsia"/>
              </w:rPr>
            </w:rPrChange>
          </w:rPr>
          <w:delText>专家坐席</w:delText>
        </w:r>
      </w:del>
      <w:r w:rsidRPr="004C0492">
        <w:rPr>
          <w:rFonts w:hint="eastAsia"/>
          <w:sz w:val="28"/>
          <w:szCs w:val="28"/>
          <w:rPrChange w:id="4420" w:author="吴 珊珊" w:date="2019-10-31T09:53:00Z">
            <w:rPr>
              <w:rFonts w:hint="eastAsia"/>
            </w:rPr>
          </w:rPrChange>
        </w:rPr>
        <w:t>采用获取、释放的原则进行控制，专家坐席可以根据录入时间段、工单</w:t>
      </w:r>
      <w:del w:id="4421" w:author="吴 珊珊" w:date="2019-10-30T19:06:00Z">
        <w:r w:rsidRPr="004C0492" w:rsidDel="0083574E">
          <w:rPr>
            <w:rFonts w:hint="eastAsia"/>
            <w:sz w:val="28"/>
            <w:szCs w:val="28"/>
            <w:rPrChange w:id="4422" w:author="吴 珊珊" w:date="2019-10-31T09:53:00Z">
              <w:rPr>
                <w:rFonts w:hint="eastAsia"/>
              </w:rPr>
            </w:rPrChange>
          </w:rPr>
          <w:delText>号</w:delText>
        </w:r>
      </w:del>
      <w:ins w:id="4423" w:author="吴 珊珊" w:date="2019-10-30T19:06:00Z">
        <w:r w:rsidR="0083574E" w:rsidRPr="004C0492">
          <w:rPr>
            <w:rFonts w:hint="eastAsia"/>
            <w:sz w:val="28"/>
            <w:szCs w:val="28"/>
            <w:rPrChange w:id="4424" w:author="吴 珊珊" w:date="2019-10-31T09:53:00Z">
              <w:rPr>
                <w:rFonts w:hint="eastAsia"/>
              </w:rPr>
            </w:rPrChange>
          </w:rPr>
          <w:t>编号</w:t>
        </w:r>
      </w:ins>
      <w:r w:rsidRPr="004C0492">
        <w:rPr>
          <w:rFonts w:hint="eastAsia"/>
          <w:sz w:val="28"/>
          <w:szCs w:val="28"/>
          <w:rPrChange w:id="4425" w:author="吴 珊珊" w:date="2019-10-31T09:53:00Z">
            <w:rPr>
              <w:rFonts w:hint="eastAsia"/>
            </w:rPr>
          </w:rPrChange>
        </w:rPr>
        <w:t>进行获取，获取</w:t>
      </w:r>
      <w:proofErr w:type="gramStart"/>
      <w:r w:rsidRPr="004C0492">
        <w:rPr>
          <w:rFonts w:hint="eastAsia"/>
          <w:sz w:val="28"/>
          <w:szCs w:val="28"/>
          <w:rPrChange w:id="4426" w:author="吴 珊珊" w:date="2019-10-31T09:53:00Z">
            <w:rPr>
              <w:rFonts w:hint="eastAsia"/>
            </w:rPr>
          </w:rPrChange>
        </w:rPr>
        <w:t>后其他</w:t>
      </w:r>
      <w:proofErr w:type="gramEnd"/>
      <w:r w:rsidRPr="004C0492">
        <w:rPr>
          <w:rFonts w:hint="eastAsia"/>
          <w:sz w:val="28"/>
          <w:szCs w:val="28"/>
          <w:rPrChange w:id="4427" w:author="吴 珊珊" w:date="2019-10-31T09:53:00Z">
            <w:rPr>
              <w:rFonts w:hint="eastAsia"/>
            </w:rPr>
          </w:rPrChange>
        </w:rPr>
        <w:t>专家坐席无法获取，如因其他原因不能继续处理，则可以进行释放操作，由其他专家坐席获取并处理</w:t>
      </w:r>
      <w:ins w:id="4428" w:author="吴 珊珊" w:date="2019-10-30T20:45:00Z">
        <w:r w:rsidR="00A412FB" w:rsidRPr="004C0492">
          <w:rPr>
            <w:rFonts w:hint="eastAsia"/>
            <w:sz w:val="28"/>
            <w:szCs w:val="28"/>
            <w:rPrChange w:id="4429" w:author="吴 珊珊" w:date="2019-10-31T09:53:00Z">
              <w:rPr>
                <w:rFonts w:hint="eastAsia"/>
              </w:rPr>
            </w:rPrChange>
          </w:rPr>
          <w:t>，获取后的工单，专家坐席通过</w:t>
        </w:r>
        <w:proofErr w:type="gramStart"/>
        <w:r w:rsidR="00A412FB" w:rsidRPr="004C0492">
          <w:rPr>
            <w:rFonts w:hint="eastAsia"/>
            <w:sz w:val="28"/>
            <w:szCs w:val="28"/>
            <w:rPrChange w:id="4430" w:author="吴 珊珊" w:date="2019-10-31T09:53:00Z">
              <w:rPr>
                <w:rFonts w:hint="eastAsia"/>
              </w:rPr>
            </w:rPrChange>
          </w:rPr>
          <w:t>外拨联系</w:t>
        </w:r>
      </w:ins>
      <w:proofErr w:type="gramEnd"/>
      <w:ins w:id="4431" w:author="吴 珊珊" w:date="2019-10-30T20:46:00Z">
        <w:r w:rsidR="00A412FB" w:rsidRPr="004C0492">
          <w:rPr>
            <w:rFonts w:hint="eastAsia"/>
            <w:sz w:val="28"/>
            <w:szCs w:val="28"/>
            <w:rPrChange w:id="4432" w:author="吴 珊珊" w:date="2019-10-31T09:53:00Z">
              <w:rPr>
                <w:rFonts w:hint="eastAsia"/>
              </w:rPr>
            </w:rPrChange>
          </w:rPr>
          <w:t>市民进行沟通并记录诉求信息，按照正常工单的流程</w:t>
        </w:r>
        <w:proofErr w:type="gramStart"/>
        <w:r w:rsidR="00A412FB" w:rsidRPr="004C0492">
          <w:rPr>
            <w:rFonts w:hint="eastAsia"/>
            <w:sz w:val="28"/>
            <w:szCs w:val="28"/>
            <w:rPrChange w:id="4433" w:author="吴 珊珊" w:date="2019-10-31T09:53:00Z">
              <w:rPr>
                <w:rFonts w:hint="eastAsia"/>
              </w:rPr>
            </w:rPrChange>
          </w:rPr>
          <w:t>进行转派办理</w:t>
        </w:r>
        <w:proofErr w:type="gramEnd"/>
        <w:r w:rsidR="00A412FB" w:rsidRPr="004C0492">
          <w:rPr>
            <w:rFonts w:hint="eastAsia"/>
            <w:sz w:val="28"/>
            <w:szCs w:val="28"/>
            <w:rPrChange w:id="4434" w:author="吴 珊珊" w:date="2019-10-31T09:53:00Z">
              <w:rPr>
                <w:rFonts w:hint="eastAsia"/>
              </w:rPr>
            </w:rPrChange>
          </w:rPr>
          <w:t>。</w:t>
        </w:r>
      </w:ins>
      <w:del w:id="4435" w:author="吴 珊珊" w:date="2019-10-30T20:45:00Z">
        <w:r w:rsidRPr="004C0492" w:rsidDel="00A412FB">
          <w:rPr>
            <w:rFonts w:hint="eastAsia"/>
            <w:sz w:val="28"/>
            <w:szCs w:val="28"/>
            <w:rPrChange w:id="4436" w:author="吴 珊珊" w:date="2019-10-31T09:53:00Z">
              <w:rPr>
                <w:rFonts w:hint="eastAsia"/>
              </w:rPr>
            </w:rPrChange>
          </w:rPr>
          <w:delText>。</w:delText>
        </w:r>
      </w:del>
    </w:p>
    <w:p w14:paraId="645FF12D" w14:textId="5A9BA368" w:rsidR="00C55201" w:rsidRPr="004C0492" w:rsidRDefault="0083574E">
      <w:pPr>
        <w:pStyle w:val="4"/>
        <w:numPr>
          <w:ilvl w:val="3"/>
          <w:numId w:val="8"/>
        </w:numPr>
        <w:ind w:firstLineChars="0"/>
        <w:rPr>
          <w:ins w:id="4437" w:author="吴 珊珊" w:date="2019-10-30T19:11:00Z"/>
          <w:rPrChange w:id="4438" w:author="吴 珊珊" w:date="2019-10-31T09:53:00Z">
            <w:rPr>
              <w:ins w:id="4439" w:author="吴 珊珊" w:date="2019-10-30T19:11:00Z"/>
            </w:rPr>
          </w:rPrChange>
        </w:rPr>
        <w:pPrChange w:id="4440" w:author="吴 珊珊" w:date="2019-10-30T19:11:00Z">
          <w:pPr>
            <w:ind w:firstLine="480"/>
          </w:pPr>
        </w:pPrChange>
      </w:pPr>
      <w:ins w:id="4441" w:author="吴 珊珊" w:date="2019-10-30T19:07:00Z">
        <w:r w:rsidRPr="004C0492">
          <w:rPr>
            <w:rFonts w:hint="eastAsia"/>
            <w:rPrChange w:id="4442" w:author="吴 珊珊" w:date="2019-10-31T09:53:00Z">
              <w:rPr>
                <w:rFonts w:hint="eastAsia"/>
              </w:rPr>
            </w:rPrChange>
          </w:rPr>
          <w:t>列表展示</w:t>
        </w:r>
      </w:ins>
    </w:p>
    <w:p w14:paraId="72763BDD" w14:textId="4FB43B24" w:rsidR="0083574E" w:rsidRPr="004C0492" w:rsidRDefault="0083574E" w:rsidP="0083574E">
      <w:pPr>
        <w:ind w:firstLine="560"/>
        <w:rPr>
          <w:ins w:id="4443" w:author="吴 珊珊" w:date="2019-10-30T19:07:00Z"/>
          <w:sz w:val="28"/>
          <w:szCs w:val="28"/>
          <w:rPrChange w:id="4444" w:author="吴 珊珊" w:date="2019-10-31T09:53:00Z">
            <w:rPr>
              <w:ins w:id="4445" w:author="吴 珊珊" w:date="2019-10-30T19:07:00Z"/>
            </w:rPr>
          </w:rPrChange>
        </w:rPr>
      </w:pPr>
      <w:ins w:id="4446" w:author="吴 珊珊" w:date="2019-10-30T19:07:00Z">
        <w:r w:rsidRPr="004C0492">
          <w:rPr>
            <w:rFonts w:hint="eastAsia"/>
            <w:sz w:val="28"/>
            <w:szCs w:val="28"/>
            <w:rPrChange w:id="4447" w:author="吴 珊珊" w:date="2019-10-31T09:53:00Z">
              <w:rPr>
                <w:rFonts w:hint="eastAsia"/>
              </w:rPr>
            </w:rPrChange>
          </w:rPr>
          <w:t>以列表的形式展示待处理的专家</w:t>
        </w:r>
        <w:proofErr w:type="gramStart"/>
        <w:r w:rsidRPr="004C0492">
          <w:rPr>
            <w:rFonts w:hint="eastAsia"/>
            <w:sz w:val="28"/>
            <w:szCs w:val="28"/>
            <w:rPrChange w:id="4448" w:author="吴 珊珊" w:date="2019-10-31T09:53:00Z">
              <w:rPr>
                <w:rFonts w:hint="eastAsia"/>
              </w:rPr>
            </w:rPrChange>
          </w:rPr>
          <w:t>坐席工</w:t>
        </w:r>
        <w:proofErr w:type="gramEnd"/>
        <w:r w:rsidRPr="004C0492">
          <w:rPr>
            <w:rFonts w:hint="eastAsia"/>
            <w:sz w:val="28"/>
            <w:szCs w:val="28"/>
            <w:rPrChange w:id="4449" w:author="吴 珊珊" w:date="2019-10-31T09:53:00Z">
              <w:rPr>
                <w:rFonts w:hint="eastAsia"/>
              </w:rPr>
            </w:rPrChange>
          </w:rPr>
          <w:t>单，展示内容包括：工单编号、专家坐席工号、专家坐席姓名、录入时间、问题描述。</w:t>
        </w:r>
      </w:ins>
    </w:p>
    <w:p w14:paraId="3CE39235" w14:textId="5D5B5C49" w:rsidR="0083574E" w:rsidRPr="004C0492" w:rsidRDefault="0083574E">
      <w:pPr>
        <w:pStyle w:val="4"/>
        <w:numPr>
          <w:ilvl w:val="3"/>
          <w:numId w:val="8"/>
        </w:numPr>
        <w:ind w:firstLineChars="0"/>
        <w:rPr>
          <w:ins w:id="4450" w:author="吴 珊珊" w:date="2019-10-30T19:07:00Z"/>
          <w:rPrChange w:id="4451" w:author="吴 珊珊" w:date="2019-10-31T09:53:00Z">
            <w:rPr>
              <w:ins w:id="4452" w:author="吴 珊珊" w:date="2019-10-30T19:07:00Z"/>
            </w:rPr>
          </w:rPrChange>
        </w:rPr>
        <w:pPrChange w:id="4453" w:author="吴 珊珊" w:date="2019-10-30T19:12:00Z">
          <w:pPr>
            <w:ind w:firstLine="480"/>
          </w:pPr>
        </w:pPrChange>
      </w:pPr>
      <w:ins w:id="4454" w:author="吴 珊珊" w:date="2019-10-30T19:07:00Z">
        <w:r w:rsidRPr="004C0492">
          <w:rPr>
            <w:rFonts w:hint="eastAsia"/>
            <w:rPrChange w:id="4455" w:author="吴 珊珊" w:date="2019-10-31T09:53:00Z">
              <w:rPr>
                <w:rFonts w:hint="eastAsia"/>
              </w:rPr>
            </w:rPrChange>
          </w:rPr>
          <w:t>列表功能</w:t>
        </w:r>
      </w:ins>
    </w:p>
    <w:p w14:paraId="016CDE17" w14:textId="66662E8D" w:rsidR="0083574E" w:rsidRPr="004C0492" w:rsidRDefault="0083574E" w:rsidP="0083574E">
      <w:pPr>
        <w:ind w:firstLine="560"/>
        <w:rPr>
          <w:ins w:id="4456" w:author="吴 珊珊" w:date="2019-10-30T19:07:00Z"/>
          <w:sz w:val="28"/>
          <w:szCs w:val="28"/>
          <w:rPrChange w:id="4457" w:author="吴 珊珊" w:date="2019-10-31T09:53:00Z">
            <w:rPr>
              <w:ins w:id="4458" w:author="吴 珊珊" w:date="2019-10-30T19:07:00Z"/>
            </w:rPr>
          </w:rPrChange>
        </w:rPr>
      </w:pPr>
      <w:ins w:id="4459" w:author="吴 珊珊" w:date="2019-10-30T19:07:00Z">
        <w:r w:rsidRPr="004C0492">
          <w:rPr>
            <w:sz w:val="28"/>
            <w:szCs w:val="28"/>
            <w:rPrChange w:id="4460" w:author="吴 珊珊" w:date="2019-10-31T09:53:00Z">
              <w:rPr/>
            </w:rPrChange>
          </w:rPr>
          <w:t>列表提供刷新</w:t>
        </w:r>
        <w:r w:rsidRPr="004C0492">
          <w:rPr>
            <w:rFonts w:hint="eastAsia"/>
            <w:sz w:val="28"/>
            <w:szCs w:val="28"/>
            <w:rPrChange w:id="4461" w:author="吴 珊珊" w:date="2019-10-31T09:53:00Z">
              <w:rPr>
                <w:rFonts w:hint="eastAsia"/>
              </w:rPr>
            </w:rPrChange>
          </w:rPr>
          <w:t>、</w:t>
        </w:r>
        <w:r w:rsidRPr="004C0492">
          <w:rPr>
            <w:sz w:val="28"/>
            <w:szCs w:val="28"/>
            <w:rPrChange w:id="4462" w:author="吴 珊珊" w:date="2019-10-31T09:53:00Z">
              <w:rPr/>
            </w:rPrChange>
          </w:rPr>
          <w:t>获取</w:t>
        </w:r>
        <w:r w:rsidRPr="004C0492">
          <w:rPr>
            <w:rFonts w:hint="eastAsia"/>
            <w:sz w:val="28"/>
            <w:szCs w:val="28"/>
            <w:rPrChange w:id="4463" w:author="吴 珊珊" w:date="2019-10-31T09:53:00Z">
              <w:rPr>
                <w:rFonts w:hint="eastAsia"/>
              </w:rPr>
            </w:rPrChange>
          </w:rPr>
          <w:t>、</w:t>
        </w:r>
        <w:r w:rsidRPr="004C0492">
          <w:rPr>
            <w:sz w:val="28"/>
            <w:szCs w:val="28"/>
            <w:rPrChange w:id="4464" w:author="吴 珊珊" w:date="2019-10-31T09:53:00Z">
              <w:rPr/>
            </w:rPrChange>
          </w:rPr>
          <w:t>释放</w:t>
        </w:r>
        <w:r w:rsidRPr="004C0492">
          <w:rPr>
            <w:rFonts w:hint="eastAsia"/>
            <w:sz w:val="28"/>
            <w:szCs w:val="28"/>
            <w:rPrChange w:id="4465" w:author="吴 珊珊" w:date="2019-10-31T09:53:00Z">
              <w:rPr>
                <w:rFonts w:hint="eastAsia"/>
              </w:rPr>
            </w:rPrChange>
          </w:rPr>
          <w:t>、</w:t>
        </w:r>
        <w:r w:rsidRPr="004C0492">
          <w:rPr>
            <w:sz w:val="28"/>
            <w:szCs w:val="28"/>
            <w:rPrChange w:id="4466" w:author="吴 珊珊" w:date="2019-10-31T09:53:00Z">
              <w:rPr/>
            </w:rPrChange>
          </w:rPr>
          <w:t>查询功能</w:t>
        </w:r>
        <w:r w:rsidRPr="004C0492">
          <w:rPr>
            <w:rFonts w:hint="eastAsia"/>
            <w:sz w:val="28"/>
            <w:szCs w:val="28"/>
            <w:rPrChange w:id="4467" w:author="吴 珊珊" w:date="2019-10-31T09:53:00Z">
              <w:rPr>
                <w:rFonts w:hint="eastAsia"/>
              </w:rPr>
            </w:rPrChange>
          </w:rPr>
          <w:t>。</w:t>
        </w:r>
      </w:ins>
    </w:p>
    <w:p w14:paraId="4890BBDF" w14:textId="5ED4C5FF" w:rsidR="0083574E" w:rsidRPr="004C0492" w:rsidRDefault="00C55201" w:rsidP="0083574E">
      <w:pPr>
        <w:ind w:firstLine="560"/>
        <w:rPr>
          <w:ins w:id="4468" w:author="吴 珊珊" w:date="2019-10-30T19:07:00Z"/>
          <w:sz w:val="28"/>
          <w:szCs w:val="28"/>
          <w:rPrChange w:id="4469" w:author="吴 珊珊" w:date="2019-10-31T09:53:00Z">
            <w:rPr>
              <w:ins w:id="4470" w:author="吴 珊珊" w:date="2019-10-30T19:07:00Z"/>
            </w:rPr>
          </w:rPrChange>
        </w:rPr>
      </w:pPr>
      <w:ins w:id="4471" w:author="吴 珊珊" w:date="2019-10-30T19:12:00Z">
        <w:r w:rsidRPr="004C0492">
          <w:rPr>
            <w:rFonts w:hint="eastAsia"/>
            <w:sz w:val="28"/>
            <w:szCs w:val="28"/>
            <w:rPrChange w:id="4472" w:author="吴 珊珊" w:date="2019-10-31T09:53:00Z">
              <w:rPr>
                <w:rFonts w:hint="eastAsia"/>
              </w:rPr>
            </w:rPrChange>
          </w:rPr>
          <w:t>1</w:t>
        </w:r>
        <w:r w:rsidRPr="004C0492">
          <w:rPr>
            <w:rFonts w:hint="eastAsia"/>
            <w:sz w:val="28"/>
            <w:szCs w:val="28"/>
            <w:rPrChange w:id="4473" w:author="吴 珊珊" w:date="2019-10-31T09:53:00Z">
              <w:rPr>
                <w:rFonts w:hint="eastAsia"/>
              </w:rPr>
            </w:rPrChange>
          </w:rPr>
          <w:t>）</w:t>
        </w:r>
      </w:ins>
      <w:ins w:id="4474" w:author="吴 珊珊" w:date="2019-10-30T19:07:00Z">
        <w:r w:rsidR="0083574E" w:rsidRPr="004C0492">
          <w:rPr>
            <w:sz w:val="28"/>
            <w:szCs w:val="28"/>
            <w:rPrChange w:id="4475" w:author="吴 珊珊" w:date="2019-10-31T09:53:00Z">
              <w:rPr/>
            </w:rPrChange>
          </w:rPr>
          <w:t>刷新</w:t>
        </w:r>
        <w:r w:rsidR="0083574E" w:rsidRPr="004C0492">
          <w:rPr>
            <w:rFonts w:hint="eastAsia"/>
            <w:sz w:val="28"/>
            <w:szCs w:val="28"/>
            <w:rPrChange w:id="4476" w:author="吴 珊珊" w:date="2019-10-31T09:53:00Z">
              <w:rPr>
                <w:rFonts w:hint="eastAsia"/>
              </w:rPr>
            </w:rPrChange>
          </w:rPr>
          <w:t>：</w:t>
        </w:r>
        <w:r w:rsidR="0083574E" w:rsidRPr="004C0492">
          <w:rPr>
            <w:sz w:val="28"/>
            <w:szCs w:val="28"/>
            <w:rPrChange w:id="4477" w:author="吴 珊珊" w:date="2019-10-31T09:53:00Z">
              <w:rPr/>
            </w:rPrChange>
          </w:rPr>
          <w:t>刷新当前列表数据</w:t>
        </w:r>
        <w:r w:rsidR="0083574E" w:rsidRPr="004C0492">
          <w:rPr>
            <w:rFonts w:hint="eastAsia"/>
            <w:sz w:val="28"/>
            <w:szCs w:val="28"/>
            <w:rPrChange w:id="4478" w:author="吴 珊珊" w:date="2019-10-31T09:53:00Z">
              <w:rPr>
                <w:rFonts w:hint="eastAsia"/>
              </w:rPr>
            </w:rPrChange>
          </w:rPr>
          <w:t>；</w:t>
        </w:r>
      </w:ins>
    </w:p>
    <w:p w14:paraId="4CD0EBB3" w14:textId="728F8E8A" w:rsidR="0083574E" w:rsidRPr="004C0492" w:rsidRDefault="00C55201" w:rsidP="0083574E">
      <w:pPr>
        <w:ind w:firstLine="560"/>
        <w:rPr>
          <w:ins w:id="4479" w:author="吴 珊珊" w:date="2019-10-30T19:09:00Z"/>
          <w:sz w:val="28"/>
          <w:szCs w:val="28"/>
          <w:rPrChange w:id="4480" w:author="吴 珊珊" w:date="2019-10-31T09:53:00Z">
            <w:rPr>
              <w:ins w:id="4481" w:author="吴 珊珊" w:date="2019-10-30T19:09:00Z"/>
            </w:rPr>
          </w:rPrChange>
        </w:rPr>
      </w:pPr>
      <w:ins w:id="4482" w:author="吴 珊珊" w:date="2019-10-30T19:12:00Z">
        <w:r w:rsidRPr="004C0492">
          <w:rPr>
            <w:sz w:val="28"/>
            <w:szCs w:val="28"/>
            <w:rPrChange w:id="4483" w:author="吴 珊珊" w:date="2019-10-31T09:53:00Z">
              <w:rPr/>
            </w:rPrChange>
          </w:rPr>
          <w:t>2</w:t>
        </w:r>
        <w:r w:rsidRPr="004C0492">
          <w:rPr>
            <w:rFonts w:hint="eastAsia"/>
            <w:sz w:val="28"/>
            <w:szCs w:val="28"/>
            <w:rPrChange w:id="4484" w:author="吴 珊珊" w:date="2019-10-31T09:53:00Z">
              <w:rPr>
                <w:rFonts w:hint="eastAsia"/>
              </w:rPr>
            </w:rPrChange>
          </w:rPr>
          <w:t>）</w:t>
        </w:r>
      </w:ins>
      <w:ins w:id="4485" w:author="吴 珊珊" w:date="2019-10-30T19:07:00Z">
        <w:r w:rsidR="0083574E" w:rsidRPr="004C0492">
          <w:rPr>
            <w:sz w:val="28"/>
            <w:szCs w:val="28"/>
            <w:rPrChange w:id="4486" w:author="吴 珊珊" w:date="2019-10-31T09:53:00Z">
              <w:rPr/>
            </w:rPrChange>
          </w:rPr>
          <w:t>获取</w:t>
        </w:r>
        <w:r w:rsidR="0083574E" w:rsidRPr="004C0492">
          <w:rPr>
            <w:rFonts w:hint="eastAsia"/>
            <w:sz w:val="28"/>
            <w:szCs w:val="28"/>
            <w:rPrChange w:id="4487" w:author="吴 珊珊" w:date="2019-10-31T09:53:00Z">
              <w:rPr>
                <w:rFonts w:hint="eastAsia"/>
              </w:rPr>
            </w:rPrChange>
          </w:rPr>
          <w:t>：</w:t>
        </w:r>
      </w:ins>
      <w:ins w:id="4488" w:author="吴 珊珊" w:date="2019-10-30T19:08:00Z">
        <w:r w:rsidR="0083574E" w:rsidRPr="004C0492">
          <w:rPr>
            <w:rFonts w:hint="eastAsia"/>
            <w:sz w:val="28"/>
            <w:szCs w:val="28"/>
            <w:rPrChange w:id="4489" w:author="吴 珊珊" w:date="2019-10-31T09:53:00Z">
              <w:rPr>
                <w:rFonts w:hint="eastAsia"/>
              </w:rPr>
            </w:rPrChange>
          </w:rPr>
          <w:t>点击按钮弹出获取选框，</w:t>
        </w:r>
      </w:ins>
      <w:ins w:id="4490" w:author="吴 珊珊" w:date="2019-10-30T19:09:00Z">
        <w:r w:rsidR="0083574E" w:rsidRPr="004C0492">
          <w:rPr>
            <w:rFonts w:hint="eastAsia"/>
            <w:sz w:val="28"/>
            <w:szCs w:val="28"/>
            <w:rPrChange w:id="4491" w:author="吴 珊珊" w:date="2019-10-31T09:53:00Z">
              <w:rPr>
                <w:rFonts w:hint="eastAsia"/>
              </w:rPr>
            </w:rPrChange>
          </w:rPr>
          <w:t>获取项包含：</w:t>
        </w:r>
      </w:ins>
    </w:p>
    <w:p w14:paraId="38420313" w14:textId="77777777" w:rsidR="0083574E" w:rsidRPr="004C0492" w:rsidRDefault="0083574E" w:rsidP="0083574E">
      <w:pPr>
        <w:pStyle w:val="a6"/>
        <w:numPr>
          <w:ilvl w:val="0"/>
          <w:numId w:val="4"/>
        </w:numPr>
        <w:ind w:firstLineChars="0"/>
        <w:rPr>
          <w:ins w:id="4492" w:author="吴 珊珊" w:date="2019-10-30T19:09:00Z"/>
          <w:rFonts w:ascii="仿宋" w:hAnsi="仿宋"/>
          <w:sz w:val="28"/>
          <w:szCs w:val="28"/>
          <w:rPrChange w:id="4493" w:author="吴 珊珊" w:date="2019-10-31T09:53:00Z">
            <w:rPr>
              <w:ins w:id="4494" w:author="吴 珊珊" w:date="2019-10-30T19:09:00Z"/>
              <w:rFonts w:ascii="仿宋" w:hAnsi="仿宋"/>
            </w:rPr>
          </w:rPrChange>
        </w:rPr>
      </w:pPr>
      <w:ins w:id="4495" w:author="吴 珊珊" w:date="2019-10-30T19:09:00Z">
        <w:r w:rsidRPr="004C0492">
          <w:rPr>
            <w:rFonts w:hint="eastAsia"/>
            <w:sz w:val="28"/>
            <w:szCs w:val="28"/>
            <w:rPrChange w:id="4496" w:author="吴 珊珊" w:date="2019-10-31T09:53:00Z">
              <w:rPr>
                <w:rFonts w:hint="eastAsia"/>
              </w:rPr>
            </w:rPrChange>
          </w:rPr>
          <w:t>录入时间从：日期时间选择框，精确到秒。</w:t>
        </w:r>
      </w:ins>
    </w:p>
    <w:p w14:paraId="577CB523" w14:textId="77777777" w:rsidR="0083574E" w:rsidRPr="004C0492" w:rsidRDefault="0083574E" w:rsidP="0083574E">
      <w:pPr>
        <w:pStyle w:val="a6"/>
        <w:numPr>
          <w:ilvl w:val="0"/>
          <w:numId w:val="4"/>
        </w:numPr>
        <w:ind w:firstLineChars="0"/>
        <w:rPr>
          <w:ins w:id="4497" w:author="吴 珊珊" w:date="2019-10-30T19:09:00Z"/>
          <w:rFonts w:ascii="仿宋" w:hAnsi="仿宋"/>
          <w:sz w:val="28"/>
          <w:szCs w:val="28"/>
          <w:rPrChange w:id="4498" w:author="吴 珊珊" w:date="2019-10-31T09:53:00Z">
            <w:rPr>
              <w:ins w:id="4499" w:author="吴 珊珊" w:date="2019-10-30T19:09:00Z"/>
              <w:rFonts w:ascii="仿宋" w:hAnsi="仿宋"/>
            </w:rPr>
          </w:rPrChange>
        </w:rPr>
      </w:pPr>
      <w:ins w:id="4500" w:author="吴 珊珊" w:date="2019-10-30T19:09:00Z">
        <w:r w:rsidRPr="004C0492">
          <w:rPr>
            <w:rFonts w:hint="eastAsia"/>
            <w:sz w:val="28"/>
            <w:szCs w:val="28"/>
            <w:rPrChange w:id="4501" w:author="吴 珊珊" w:date="2019-10-31T09:53:00Z">
              <w:rPr>
                <w:rFonts w:hint="eastAsia"/>
              </w:rPr>
            </w:rPrChange>
          </w:rPr>
          <w:t>录入时间至：日期时间选择框，精确到秒。</w:t>
        </w:r>
      </w:ins>
    </w:p>
    <w:p w14:paraId="3D030776" w14:textId="37E3EA58" w:rsidR="0083574E" w:rsidRPr="004C0492" w:rsidRDefault="0083574E">
      <w:pPr>
        <w:pStyle w:val="a6"/>
        <w:numPr>
          <w:ilvl w:val="0"/>
          <w:numId w:val="4"/>
        </w:numPr>
        <w:ind w:firstLineChars="0"/>
        <w:rPr>
          <w:ins w:id="4502" w:author="吴 珊珊" w:date="2019-10-30T19:08:00Z"/>
          <w:rFonts w:ascii="仿宋" w:hAnsi="仿宋"/>
          <w:sz w:val="28"/>
          <w:szCs w:val="28"/>
          <w:rPrChange w:id="4503" w:author="吴 珊珊" w:date="2019-10-31T09:53:00Z">
            <w:rPr>
              <w:ins w:id="4504" w:author="吴 珊珊" w:date="2019-10-30T19:08:00Z"/>
            </w:rPr>
          </w:rPrChange>
        </w:rPr>
        <w:pPrChange w:id="4505" w:author="吴 珊珊" w:date="2019-10-30T19:09:00Z">
          <w:pPr>
            <w:ind w:firstLine="480"/>
          </w:pPr>
        </w:pPrChange>
      </w:pPr>
      <w:ins w:id="4506" w:author="吴 珊珊" w:date="2019-10-30T19:09:00Z">
        <w:r w:rsidRPr="004C0492">
          <w:rPr>
            <w:rFonts w:hint="eastAsia"/>
            <w:sz w:val="28"/>
            <w:szCs w:val="28"/>
            <w:rPrChange w:id="4507" w:author="吴 珊珊" w:date="2019-10-31T09:53:00Z">
              <w:rPr>
                <w:rFonts w:hint="eastAsia"/>
              </w:rPr>
            </w:rPrChange>
          </w:rPr>
          <w:t>工单编号：文本输入框。</w:t>
        </w:r>
      </w:ins>
    </w:p>
    <w:p w14:paraId="05EF01FB" w14:textId="785D2605" w:rsidR="0083574E" w:rsidRPr="004C0492" w:rsidRDefault="0083574E" w:rsidP="0083574E">
      <w:pPr>
        <w:ind w:firstLine="560"/>
        <w:rPr>
          <w:ins w:id="4508" w:author="吴 珊珊" w:date="2019-10-30T19:08:00Z"/>
          <w:b/>
          <w:bCs/>
          <w:sz w:val="28"/>
          <w:szCs w:val="28"/>
          <w:rPrChange w:id="4509" w:author="吴 珊珊" w:date="2019-10-31T09:53:00Z">
            <w:rPr>
              <w:ins w:id="4510" w:author="吴 珊珊" w:date="2019-10-30T19:08:00Z"/>
              <w:b/>
              <w:bCs/>
            </w:rPr>
          </w:rPrChange>
        </w:rPr>
      </w:pPr>
      <w:ins w:id="4511" w:author="吴 珊珊" w:date="2019-10-30T19:08:00Z">
        <w:r w:rsidRPr="004C0492">
          <w:rPr>
            <w:rFonts w:hint="eastAsia"/>
            <w:sz w:val="28"/>
            <w:szCs w:val="28"/>
            <w:rPrChange w:id="4512" w:author="吴 珊珊" w:date="2019-10-31T09:53:00Z">
              <w:rPr>
                <w:rFonts w:hint="eastAsia"/>
              </w:rPr>
            </w:rPrChange>
          </w:rPr>
          <w:t>受理人员录入工单时选择转专家，并点击“保存”</w:t>
        </w:r>
      </w:ins>
      <w:ins w:id="4513" w:author="吴 珊珊" w:date="2019-10-30T19:09:00Z">
        <w:r w:rsidRPr="004C0492">
          <w:rPr>
            <w:rFonts w:hint="eastAsia"/>
            <w:sz w:val="28"/>
            <w:szCs w:val="28"/>
            <w:rPrChange w:id="4514" w:author="吴 珊珊" w:date="2019-10-31T09:53:00Z">
              <w:rPr>
                <w:rFonts w:hint="eastAsia"/>
              </w:rPr>
            </w:rPrChange>
          </w:rPr>
          <w:t>后</w:t>
        </w:r>
      </w:ins>
      <w:ins w:id="4515" w:author="吴 珊珊" w:date="2019-10-30T19:08:00Z">
        <w:r w:rsidRPr="004C0492">
          <w:rPr>
            <w:rFonts w:hint="eastAsia"/>
            <w:sz w:val="28"/>
            <w:szCs w:val="28"/>
            <w:rPrChange w:id="4516" w:author="吴 珊珊" w:date="2019-10-31T09:53:00Z">
              <w:rPr>
                <w:rFonts w:hint="eastAsia"/>
              </w:rPr>
            </w:rPrChange>
          </w:rPr>
          <w:t>，工单才</w:t>
        </w:r>
      </w:ins>
      <w:ins w:id="4517" w:author="吴 珊珊" w:date="2019-10-30T19:09:00Z">
        <w:r w:rsidRPr="004C0492">
          <w:rPr>
            <w:rFonts w:hint="eastAsia"/>
            <w:sz w:val="28"/>
            <w:szCs w:val="28"/>
            <w:rPrChange w:id="4518" w:author="吴 珊珊" w:date="2019-10-31T09:53:00Z">
              <w:rPr>
                <w:rFonts w:hint="eastAsia"/>
              </w:rPr>
            </w:rPrChange>
          </w:rPr>
          <w:t>可</w:t>
        </w:r>
      </w:ins>
      <w:ins w:id="4519" w:author="吴 珊珊" w:date="2019-10-30T19:08:00Z">
        <w:r w:rsidRPr="004C0492">
          <w:rPr>
            <w:rFonts w:hint="eastAsia"/>
            <w:sz w:val="28"/>
            <w:szCs w:val="28"/>
            <w:rPrChange w:id="4520" w:author="吴 珊珊" w:date="2019-10-31T09:53:00Z">
              <w:rPr>
                <w:rFonts w:hint="eastAsia"/>
              </w:rPr>
            </w:rPrChange>
          </w:rPr>
          <w:t>被专家坐席获取。</w:t>
        </w:r>
      </w:ins>
    </w:p>
    <w:p w14:paraId="73843798" w14:textId="536CFC25" w:rsidR="0083574E" w:rsidRPr="004C0492" w:rsidRDefault="0083574E" w:rsidP="0083574E">
      <w:pPr>
        <w:ind w:firstLine="560"/>
        <w:rPr>
          <w:ins w:id="4521" w:author="吴 珊珊" w:date="2019-10-30T19:07:00Z"/>
          <w:sz w:val="28"/>
          <w:szCs w:val="28"/>
          <w:rPrChange w:id="4522" w:author="吴 珊珊" w:date="2019-10-31T09:53:00Z">
            <w:rPr>
              <w:ins w:id="4523" w:author="吴 珊珊" w:date="2019-10-30T19:07:00Z"/>
            </w:rPr>
          </w:rPrChange>
        </w:rPr>
      </w:pPr>
      <w:ins w:id="4524" w:author="吴 珊珊" w:date="2019-10-30T19:10:00Z">
        <w:r w:rsidRPr="004C0492">
          <w:rPr>
            <w:rFonts w:ascii="仿宋" w:hAnsi="仿宋" w:hint="eastAsia"/>
            <w:sz w:val="28"/>
            <w:szCs w:val="28"/>
            <w:rPrChange w:id="4525" w:author="吴 珊珊" w:date="2019-10-31T09:53:00Z">
              <w:rPr>
                <w:rFonts w:ascii="仿宋" w:hAnsi="仿宋" w:hint="eastAsia"/>
              </w:rPr>
            </w:rPrChange>
          </w:rPr>
          <w:lastRenderedPageBreak/>
          <w:t>点击“确定”按钮获取，点击“取消”按钮返回。</w:t>
        </w:r>
      </w:ins>
    </w:p>
    <w:p w14:paraId="1A6626CF" w14:textId="7BBB9307" w:rsidR="0083574E" w:rsidRPr="004C0492" w:rsidRDefault="00C55201" w:rsidP="0083574E">
      <w:pPr>
        <w:ind w:firstLine="560"/>
        <w:rPr>
          <w:ins w:id="4526" w:author="吴 珊珊" w:date="2019-10-30T19:10:00Z"/>
          <w:sz w:val="28"/>
          <w:szCs w:val="28"/>
          <w:rPrChange w:id="4527" w:author="吴 珊珊" w:date="2019-10-31T09:53:00Z">
            <w:rPr>
              <w:ins w:id="4528" w:author="吴 珊珊" w:date="2019-10-30T19:10:00Z"/>
            </w:rPr>
          </w:rPrChange>
        </w:rPr>
      </w:pPr>
      <w:ins w:id="4529" w:author="吴 珊珊" w:date="2019-10-30T19:12:00Z">
        <w:r w:rsidRPr="004C0492">
          <w:rPr>
            <w:rFonts w:hint="eastAsia"/>
            <w:sz w:val="28"/>
            <w:szCs w:val="28"/>
            <w:rPrChange w:id="4530" w:author="吴 珊珊" w:date="2019-10-31T09:53:00Z">
              <w:rPr>
                <w:rFonts w:hint="eastAsia"/>
              </w:rPr>
            </w:rPrChange>
          </w:rPr>
          <w:t>3</w:t>
        </w:r>
        <w:r w:rsidRPr="004C0492">
          <w:rPr>
            <w:rFonts w:hint="eastAsia"/>
            <w:sz w:val="28"/>
            <w:szCs w:val="28"/>
            <w:rPrChange w:id="4531" w:author="吴 珊珊" w:date="2019-10-31T09:53:00Z">
              <w:rPr>
                <w:rFonts w:hint="eastAsia"/>
              </w:rPr>
            </w:rPrChange>
          </w:rPr>
          <w:t>）</w:t>
        </w:r>
      </w:ins>
      <w:ins w:id="4532" w:author="吴 珊珊" w:date="2019-10-30T19:07:00Z">
        <w:r w:rsidR="0083574E" w:rsidRPr="004C0492">
          <w:rPr>
            <w:rFonts w:hint="eastAsia"/>
            <w:sz w:val="28"/>
            <w:szCs w:val="28"/>
            <w:rPrChange w:id="4533" w:author="吴 珊珊" w:date="2019-10-31T09:53:00Z">
              <w:rPr>
                <w:rFonts w:hint="eastAsia"/>
              </w:rPr>
            </w:rPrChange>
          </w:rPr>
          <w:t>释放：释放当前无法处理完的</w:t>
        </w:r>
      </w:ins>
      <w:ins w:id="4534" w:author="吴 珊珊" w:date="2019-10-30T19:10:00Z">
        <w:r w:rsidR="0083574E" w:rsidRPr="004C0492">
          <w:rPr>
            <w:rFonts w:hint="eastAsia"/>
            <w:sz w:val="28"/>
            <w:szCs w:val="28"/>
            <w:rPrChange w:id="4535" w:author="吴 珊珊" w:date="2019-10-31T09:53:00Z">
              <w:rPr>
                <w:rFonts w:hint="eastAsia"/>
              </w:rPr>
            </w:rPrChange>
          </w:rPr>
          <w:t>专家</w:t>
        </w:r>
        <w:proofErr w:type="gramStart"/>
        <w:r w:rsidR="0083574E" w:rsidRPr="004C0492">
          <w:rPr>
            <w:rFonts w:hint="eastAsia"/>
            <w:sz w:val="28"/>
            <w:szCs w:val="28"/>
            <w:rPrChange w:id="4536" w:author="吴 珊珊" w:date="2019-10-31T09:53:00Z">
              <w:rPr>
                <w:rFonts w:hint="eastAsia"/>
              </w:rPr>
            </w:rPrChange>
          </w:rPr>
          <w:t>坐席</w:t>
        </w:r>
      </w:ins>
      <w:ins w:id="4537" w:author="吴 珊珊" w:date="2019-10-30T19:07:00Z">
        <w:r w:rsidR="0083574E" w:rsidRPr="004C0492">
          <w:rPr>
            <w:rFonts w:hint="eastAsia"/>
            <w:sz w:val="28"/>
            <w:szCs w:val="28"/>
            <w:rPrChange w:id="4538" w:author="吴 珊珊" w:date="2019-10-31T09:53:00Z">
              <w:rPr>
                <w:rFonts w:hint="eastAsia"/>
              </w:rPr>
            </w:rPrChange>
          </w:rPr>
          <w:t>工</w:t>
        </w:r>
        <w:proofErr w:type="gramEnd"/>
        <w:r w:rsidR="0083574E" w:rsidRPr="004C0492">
          <w:rPr>
            <w:rFonts w:hint="eastAsia"/>
            <w:sz w:val="28"/>
            <w:szCs w:val="28"/>
            <w:rPrChange w:id="4539" w:author="吴 珊珊" w:date="2019-10-31T09:53:00Z">
              <w:rPr>
                <w:rFonts w:hint="eastAsia"/>
              </w:rPr>
            </w:rPrChange>
          </w:rPr>
          <w:t>单，由其他人获取后再处理。</w:t>
        </w:r>
      </w:ins>
    </w:p>
    <w:p w14:paraId="4B1619D4" w14:textId="615EAD29" w:rsidR="00C55201" w:rsidRPr="004C0492" w:rsidRDefault="00C55201" w:rsidP="00C55201">
      <w:pPr>
        <w:ind w:firstLine="560"/>
        <w:rPr>
          <w:ins w:id="4540" w:author="吴 珊珊" w:date="2019-10-30T19:11:00Z"/>
          <w:sz w:val="28"/>
          <w:szCs w:val="28"/>
          <w:rPrChange w:id="4541" w:author="吴 珊珊" w:date="2019-10-31T09:53:00Z">
            <w:rPr>
              <w:ins w:id="4542" w:author="吴 珊珊" w:date="2019-10-30T19:11:00Z"/>
            </w:rPr>
          </w:rPrChange>
        </w:rPr>
      </w:pPr>
      <w:ins w:id="4543" w:author="吴 珊珊" w:date="2019-10-30T19:12:00Z">
        <w:r w:rsidRPr="004C0492">
          <w:rPr>
            <w:sz w:val="28"/>
            <w:szCs w:val="28"/>
            <w:rPrChange w:id="4544" w:author="吴 珊珊" w:date="2019-10-31T09:53:00Z">
              <w:rPr/>
            </w:rPrChange>
          </w:rPr>
          <w:t>4</w:t>
        </w:r>
        <w:r w:rsidRPr="004C0492">
          <w:rPr>
            <w:rFonts w:hint="eastAsia"/>
            <w:sz w:val="28"/>
            <w:szCs w:val="28"/>
            <w:rPrChange w:id="4545" w:author="吴 珊珊" w:date="2019-10-31T09:53:00Z">
              <w:rPr>
                <w:rFonts w:hint="eastAsia"/>
              </w:rPr>
            </w:rPrChange>
          </w:rPr>
          <w:t>）</w:t>
        </w:r>
      </w:ins>
      <w:ins w:id="4546" w:author="吴 珊珊" w:date="2019-10-30T19:10:00Z">
        <w:r w:rsidRPr="004C0492">
          <w:rPr>
            <w:sz w:val="28"/>
            <w:szCs w:val="28"/>
            <w:rPrChange w:id="4547" w:author="吴 珊珊" w:date="2019-10-31T09:53:00Z">
              <w:rPr/>
            </w:rPrChange>
          </w:rPr>
          <w:t>查询</w:t>
        </w:r>
        <w:r w:rsidRPr="004C0492">
          <w:rPr>
            <w:rFonts w:hint="eastAsia"/>
            <w:sz w:val="28"/>
            <w:szCs w:val="28"/>
            <w:rPrChange w:id="4548" w:author="吴 珊珊" w:date="2019-10-31T09:53:00Z">
              <w:rPr>
                <w:rFonts w:hint="eastAsia"/>
              </w:rPr>
            </w:rPrChange>
          </w:rPr>
          <w:t>：</w:t>
        </w:r>
      </w:ins>
      <w:ins w:id="4549" w:author="吴 珊珊" w:date="2019-10-30T19:11:00Z">
        <w:r w:rsidRPr="004C0492">
          <w:rPr>
            <w:rFonts w:hint="eastAsia"/>
            <w:sz w:val="28"/>
            <w:szCs w:val="28"/>
            <w:rPrChange w:id="4550" w:author="吴 珊珊" w:date="2019-10-31T09:53:00Z">
              <w:rPr>
                <w:rFonts w:hint="eastAsia"/>
              </w:rPr>
            </w:rPrChange>
          </w:rPr>
          <w:t>点击按钮弹出查询选框，信息项包括：</w:t>
        </w:r>
      </w:ins>
    </w:p>
    <w:p w14:paraId="29E9C683" w14:textId="77777777" w:rsidR="00C55201" w:rsidRPr="004C0492" w:rsidRDefault="00C55201" w:rsidP="00C55201">
      <w:pPr>
        <w:pStyle w:val="a6"/>
        <w:numPr>
          <w:ilvl w:val="0"/>
          <w:numId w:val="4"/>
        </w:numPr>
        <w:ind w:firstLineChars="0"/>
        <w:rPr>
          <w:ins w:id="4551" w:author="吴 珊珊" w:date="2019-10-30T19:11:00Z"/>
          <w:rFonts w:ascii="仿宋" w:hAnsi="仿宋"/>
          <w:sz w:val="28"/>
          <w:szCs w:val="28"/>
          <w:rPrChange w:id="4552" w:author="吴 珊珊" w:date="2019-10-31T09:53:00Z">
            <w:rPr>
              <w:ins w:id="4553" w:author="吴 珊珊" w:date="2019-10-30T19:11:00Z"/>
              <w:rFonts w:ascii="仿宋" w:hAnsi="仿宋"/>
            </w:rPr>
          </w:rPrChange>
        </w:rPr>
      </w:pPr>
      <w:ins w:id="4554" w:author="吴 珊珊" w:date="2019-10-30T19:11:00Z">
        <w:r w:rsidRPr="004C0492">
          <w:rPr>
            <w:rFonts w:hint="eastAsia"/>
            <w:sz w:val="28"/>
            <w:szCs w:val="28"/>
            <w:rPrChange w:id="4555" w:author="吴 珊珊" w:date="2019-10-31T09:53:00Z">
              <w:rPr>
                <w:rFonts w:hint="eastAsia"/>
              </w:rPr>
            </w:rPrChange>
          </w:rPr>
          <w:t>录入时间从：日期时间选择框，精确到秒。</w:t>
        </w:r>
      </w:ins>
    </w:p>
    <w:p w14:paraId="08716A08" w14:textId="77777777" w:rsidR="00C55201" w:rsidRPr="004C0492" w:rsidRDefault="00C55201" w:rsidP="00C55201">
      <w:pPr>
        <w:pStyle w:val="a6"/>
        <w:numPr>
          <w:ilvl w:val="0"/>
          <w:numId w:val="4"/>
        </w:numPr>
        <w:ind w:firstLineChars="0"/>
        <w:rPr>
          <w:ins w:id="4556" w:author="吴 珊珊" w:date="2019-10-30T19:11:00Z"/>
          <w:rFonts w:ascii="仿宋" w:hAnsi="仿宋"/>
          <w:sz w:val="28"/>
          <w:szCs w:val="28"/>
          <w:rPrChange w:id="4557" w:author="吴 珊珊" w:date="2019-10-31T09:53:00Z">
            <w:rPr>
              <w:ins w:id="4558" w:author="吴 珊珊" w:date="2019-10-30T19:11:00Z"/>
              <w:rFonts w:ascii="仿宋" w:hAnsi="仿宋"/>
            </w:rPr>
          </w:rPrChange>
        </w:rPr>
      </w:pPr>
      <w:ins w:id="4559" w:author="吴 珊珊" w:date="2019-10-30T19:11:00Z">
        <w:r w:rsidRPr="004C0492">
          <w:rPr>
            <w:rFonts w:hint="eastAsia"/>
            <w:sz w:val="28"/>
            <w:szCs w:val="28"/>
            <w:rPrChange w:id="4560" w:author="吴 珊珊" w:date="2019-10-31T09:53:00Z">
              <w:rPr>
                <w:rFonts w:hint="eastAsia"/>
              </w:rPr>
            </w:rPrChange>
          </w:rPr>
          <w:t>录入时间至：日期时间选择框，精确到秒。</w:t>
        </w:r>
      </w:ins>
    </w:p>
    <w:p w14:paraId="01FD719A" w14:textId="77777777" w:rsidR="00C55201" w:rsidRPr="004C0492" w:rsidRDefault="00C55201" w:rsidP="00C55201">
      <w:pPr>
        <w:pStyle w:val="a6"/>
        <w:numPr>
          <w:ilvl w:val="0"/>
          <w:numId w:val="4"/>
        </w:numPr>
        <w:ind w:firstLineChars="0"/>
        <w:rPr>
          <w:ins w:id="4561" w:author="吴 珊珊" w:date="2019-10-30T19:11:00Z"/>
          <w:rFonts w:ascii="仿宋" w:hAnsi="仿宋"/>
          <w:sz w:val="28"/>
          <w:szCs w:val="28"/>
          <w:rPrChange w:id="4562" w:author="吴 珊珊" w:date="2019-10-31T09:53:00Z">
            <w:rPr>
              <w:ins w:id="4563" w:author="吴 珊珊" w:date="2019-10-30T19:11:00Z"/>
              <w:rFonts w:ascii="仿宋" w:hAnsi="仿宋"/>
            </w:rPr>
          </w:rPrChange>
        </w:rPr>
      </w:pPr>
      <w:ins w:id="4564" w:author="吴 珊珊" w:date="2019-10-30T19:11:00Z">
        <w:r w:rsidRPr="004C0492">
          <w:rPr>
            <w:rFonts w:hint="eastAsia"/>
            <w:sz w:val="28"/>
            <w:szCs w:val="28"/>
            <w:rPrChange w:id="4565" w:author="吴 珊珊" w:date="2019-10-31T09:53:00Z">
              <w:rPr>
                <w:rFonts w:hint="eastAsia"/>
              </w:rPr>
            </w:rPrChange>
          </w:rPr>
          <w:t>工单编号：文本输入框。</w:t>
        </w:r>
      </w:ins>
    </w:p>
    <w:p w14:paraId="2A825EB5" w14:textId="72FBD95D" w:rsidR="00C55201" w:rsidRPr="004C0492" w:rsidRDefault="00C55201" w:rsidP="00C55201">
      <w:pPr>
        <w:ind w:firstLine="560"/>
        <w:rPr>
          <w:ins w:id="4566" w:author="吴 珊珊" w:date="2019-10-30T19:07:00Z"/>
          <w:sz w:val="28"/>
          <w:szCs w:val="28"/>
          <w:rPrChange w:id="4567" w:author="吴 珊珊" w:date="2019-10-31T09:53:00Z">
            <w:rPr>
              <w:ins w:id="4568" w:author="吴 珊珊" w:date="2019-10-30T19:07:00Z"/>
            </w:rPr>
          </w:rPrChange>
        </w:rPr>
      </w:pPr>
      <w:ins w:id="4569" w:author="吴 珊珊" w:date="2019-10-30T19:11:00Z">
        <w:r w:rsidRPr="004C0492">
          <w:rPr>
            <w:rFonts w:ascii="仿宋" w:hAnsi="仿宋" w:hint="eastAsia"/>
            <w:sz w:val="28"/>
            <w:szCs w:val="28"/>
            <w:rPrChange w:id="4570" w:author="吴 珊珊" w:date="2019-10-31T09:53:00Z">
              <w:rPr>
                <w:rFonts w:ascii="仿宋" w:hAnsi="仿宋" w:hint="eastAsia"/>
              </w:rPr>
            </w:rPrChange>
          </w:rPr>
          <w:t>点击“确定”按钮获取，点击“取消”按钮返回。</w:t>
        </w:r>
      </w:ins>
    </w:p>
    <w:p w14:paraId="2ECFBC44" w14:textId="3061A6FE" w:rsidR="0083574E" w:rsidRPr="004C0492" w:rsidRDefault="0083574E">
      <w:pPr>
        <w:pStyle w:val="4"/>
        <w:numPr>
          <w:ilvl w:val="3"/>
          <w:numId w:val="8"/>
        </w:numPr>
        <w:ind w:firstLineChars="0"/>
        <w:rPr>
          <w:rPrChange w:id="4571" w:author="吴 珊珊" w:date="2019-10-31T09:53:00Z">
            <w:rPr/>
          </w:rPrChange>
        </w:rPr>
        <w:pPrChange w:id="4572" w:author="吴 珊珊" w:date="2019-10-30T19:13:00Z">
          <w:pPr>
            <w:ind w:firstLine="480"/>
          </w:pPr>
        </w:pPrChange>
      </w:pPr>
      <w:ins w:id="4573" w:author="吴 珊珊" w:date="2019-10-30T19:07:00Z">
        <w:r w:rsidRPr="004C0492">
          <w:rPr>
            <w:rFonts w:hint="eastAsia"/>
            <w:rPrChange w:id="4574" w:author="吴 珊珊" w:date="2019-10-31T09:53:00Z">
              <w:rPr>
                <w:rFonts w:hint="eastAsia"/>
              </w:rPr>
            </w:rPrChange>
          </w:rPr>
          <w:t>详情操作</w:t>
        </w:r>
      </w:ins>
    </w:p>
    <w:p w14:paraId="4F70F251" w14:textId="37F21C59" w:rsidR="00B306F9" w:rsidRPr="004C0492" w:rsidRDefault="00B306F9" w:rsidP="00457AA0">
      <w:pPr>
        <w:ind w:firstLine="560"/>
        <w:rPr>
          <w:ins w:id="4575" w:author="吴 珊珊" w:date="2019-10-30T19:11:00Z"/>
          <w:sz w:val="28"/>
          <w:szCs w:val="28"/>
          <w:rPrChange w:id="4576" w:author="吴 珊珊" w:date="2019-10-31T09:53:00Z">
            <w:rPr>
              <w:ins w:id="4577" w:author="吴 珊珊" w:date="2019-10-30T19:11:00Z"/>
            </w:rPr>
          </w:rPrChange>
        </w:rPr>
      </w:pPr>
      <w:r w:rsidRPr="004C0492">
        <w:rPr>
          <w:rFonts w:hint="eastAsia"/>
          <w:sz w:val="28"/>
          <w:szCs w:val="28"/>
          <w:rPrChange w:id="4578" w:author="吴 珊珊" w:date="2019-10-31T09:53:00Z">
            <w:rPr>
              <w:rFonts w:hint="eastAsia"/>
            </w:rPr>
          </w:rPrChange>
        </w:rPr>
        <w:t>专家坐席打开工单</w:t>
      </w:r>
      <w:ins w:id="4579" w:author="吴 珊珊" w:date="2019-10-30T19:32:00Z">
        <w:r w:rsidR="00A51AFF" w:rsidRPr="004C0492">
          <w:rPr>
            <w:rFonts w:hint="eastAsia"/>
            <w:sz w:val="28"/>
            <w:szCs w:val="28"/>
            <w:rPrChange w:id="4580" w:author="吴 珊珊" w:date="2019-10-31T09:53:00Z">
              <w:rPr>
                <w:rFonts w:hint="eastAsia"/>
              </w:rPr>
            </w:rPrChange>
          </w:rPr>
          <w:t>详情</w:t>
        </w:r>
      </w:ins>
      <w:r w:rsidRPr="004C0492">
        <w:rPr>
          <w:rFonts w:hint="eastAsia"/>
          <w:sz w:val="28"/>
          <w:szCs w:val="28"/>
          <w:rPrChange w:id="4581" w:author="吴 珊珊" w:date="2019-10-31T09:53:00Z">
            <w:rPr>
              <w:rFonts w:hint="eastAsia"/>
            </w:rPr>
          </w:rPrChange>
        </w:rPr>
        <w:t>后续的编辑、提交、转办功能与来电弹屏相同。</w:t>
      </w:r>
    </w:p>
    <w:p w14:paraId="101D7589" w14:textId="338541B1" w:rsidR="00C55201" w:rsidRPr="004C0492" w:rsidRDefault="00C55201">
      <w:pPr>
        <w:pStyle w:val="4"/>
        <w:numPr>
          <w:ilvl w:val="3"/>
          <w:numId w:val="8"/>
        </w:numPr>
        <w:ind w:firstLineChars="0"/>
        <w:rPr>
          <w:ins w:id="4582" w:author="吴 珊珊" w:date="2019-10-30T19:13:00Z"/>
          <w:rPrChange w:id="4583" w:author="吴 珊珊" w:date="2019-10-31T09:53:00Z">
            <w:rPr>
              <w:ins w:id="4584" w:author="吴 珊珊" w:date="2019-10-30T19:13:00Z"/>
            </w:rPr>
          </w:rPrChange>
        </w:rPr>
        <w:pPrChange w:id="4585" w:author="吴 珊珊" w:date="2019-10-30T19:13:00Z">
          <w:pPr>
            <w:ind w:firstLine="480"/>
          </w:pPr>
        </w:pPrChange>
      </w:pPr>
      <w:ins w:id="4586" w:author="吴 珊珊" w:date="2019-10-30T19:11:00Z">
        <w:r w:rsidRPr="004C0492">
          <w:rPr>
            <w:rFonts w:hint="eastAsia"/>
            <w:rPrChange w:id="4587" w:author="吴 珊珊" w:date="2019-10-31T09:53:00Z">
              <w:rPr>
                <w:rFonts w:hint="eastAsia"/>
              </w:rPr>
            </w:rPrChange>
          </w:rPr>
          <w:t>列表</w:t>
        </w:r>
      </w:ins>
      <w:ins w:id="4588" w:author="吴 珊珊" w:date="2019-10-30T19:28:00Z">
        <w:r w:rsidR="00A51AFF" w:rsidRPr="004C0492">
          <w:rPr>
            <w:rFonts w:hint="eastAsia"/>
            <w:rPrChange w:id="4589" w:author="吴 珊珊" w:date="2019-10-31T09:53:00Z">
              <w:rPr>
                <w:rFonts w:hint="eastAsia"/>
              </w:rPr>
            </w:rPrChange>
          </w:rPr>
          <w:t>类型</w:t>
        </w:r>
      </w:ins>
    </w:p>
    <w:p w14:paraId="6FC3EED0" w14:textId="6DE79DCB" w:rsidR="00C55201" w:rsidRPr="004C0492" w:rsidRDefault="00A51AFF" w:rsidP="00457AA0">
      <w:pPr>
        <w:ind w:firstLine="560"/>
        <w:rPr>
          <w:ins w:id="4590" w:author="吴 珊珊" w:date="2019-10-30T19:29:00Z"/>
          <w:sz w:val="28"/>
          <w:szCs w:val="28"/>
          <w:rPrChange w:id="4591" w:author="吴 珊珊" w:date="2019-10-31T09:53:00Z">
            <w:rPr>
              <w:ins w:id="4592" w:author="吴 珊珊" w:date="2019-10-30T19:29:00Z"/>
            </w:rPr>
          </w:rPrChange>
        </w:rPr>
      </w:pPr>
      <w:ins w:id="4593" w:author="吴 珊珊" w:date="2019-10-30T19:28:00Z">
        <w:r w:rsidRPr="004C0492">
          <w:rPr>
            <w:rFonts w:hint="eastAsia"/>
            <w:sz w:val="28"/>
            <w:szCs w:val="28"/>
            <w:rPrChange w:id="4594" w:author="吴 珊珊" w:date="2019-10-31T09:53:00Z">
              <w:rPr>
                <w:rFonts w:hint="eastAsia"/>
              </w:rPr>
            </w:rPrChange>
          </w:rPr>
          <w:t>专家坐席列表分为专家</w:t>
        </w:r>
      </w:ins>
      <w:ins w:id="4595" w:author="吴 珊珊" w:date="2019-10-30T19:29:00Z">
        <w:r w:rsidRPr="004C0492">
          <w:rPr>
            <w:rFonts w:hint="eastAsia"/>
            <w:sz w:val="28"/>
            <w:szCs w:val="28"/>
            <w:rPrChange w:id="4596" w:author="吴 珊珊" w:date="2019-10-31T09:53:00Z">
              <w:rPr>
                <w:rFonts w:hint="eastAsia"/>
              </w:rPr>
            </w:rPrChange>
          </w:rPr>
          <w:t>坐席待处理、专家坐席已处理。</w:t>
        </w:r>
      </w:ins>
    </w:p>
    <w:p w14:paraId="699D6536" w14:textId="55CFEB26" w:rsidR="00A51AFF" w:rsidRPr="004C0492" w:rsidRDefault="00A51AFF" w:rsidP="005776FC">
      <w:pPr>
        <w:ind w:firstLine="560"/>
        <w:rPr>
          <w:sz w:val="28"/>
          <w:szCs w:val="28"/>
          <w:rPrChange w:id="4597" w:author="吴 珊珊" w:date="2019-10-31T09:53:00Z">
            <w:rPr/>
          </w:rPrChange>
        </w:rPr>
      </w:pPr>
      <w:ins w:id="4598" w:author="吴 珊珊" w:date="2019-10-30T19:30:00Z">
        <w:r w:rsidRPr="004C0492">
          <w:rPr>
            <w:rFonts w:hint="eastAsia"/>
            <w:sz w:val="28"/>
            <w:szCs w:val="28"/>
            <w:rPrChange w:id="4599" w:author="吴 珊珊" w:date="2019-10-31T09:53:00Z">
              <w:rPr>
                <w:rFonts w:hint="eastAsia"/>
              </w:rPr>
            </w:rPrChange>
          </w:rPr>
          <w:t>专家坐席待处理和专家坐席已处理列表的区别，专家坐席已处理列表只提供刷新和</w:t>
        </w:r>
      </w:ins>
      <w:ins w:id="4600" w:author="吴 珊珊" w:date="2019-10-30T19:31:00Z">
        <w:r w:rsidRPr="004C0492">
          <w:rPr>
            <w:rFonts w:hint="eastAsia"/>
            <w:sz w:val="28"/>
            <w:szCs w:val="28"/>
            <w:rPrChange w:id="4601" w:author="吴 珊珊" w:date="2019-10-31T09:53:00Z">
              <w:rPr>
                <w:rFonts w:hint="eastAsia"/>
              </w:rPr>
            </w:rPrChange>
          </w:rPr>
          <w:t>查询功能，</w:t>
        </w:r>
      </w:ins>
      <w:ins w:id="4602" w:author="吴 珊珊" w:date="2019-10-30T19:32:00Z">
        <w:r w:rsidRPr="004C0492">
          <w:rPr>
            <w:rFonts w:hint="eastAsia"/>
            <w:sz w:val="28"/>
            <w:szCs w:val="28"/>
            <w:rPrChange w:id="4603" w:author="吴 珊珊" w:date="2019-10-31T09:53:00Z">
              <w:rPr>
                <w:rFonts w:hint="eastAsia"/>
              </w:rPr>
            </w:rPrChange>
          </w:rPr>
          <w:t>工单详情页面的内容不允许编辑，只能查看。</w:t>
        </w:r>
      </w:ins>
    </w:p>
    <w:p w14:paraId="36DB88A8" w14:textId="77777777" w:rsidR="00047410" w:rsidRPr="004C0492" w:rsidRDefault="00047410">
      <w:pPr>
        <w:pStyle w:val="3"/>
        <w:numPr>
          <w:ilvl w:val="2"/>
          <w:numId w:val="8"/>
        </w:numPr>
        <w:ind w:firstLineChars="0"/>
        <w:rPr>
          <w:sz w:val="28"/>
          <w:szCs w:val="28"/>
          <w:rPrChange w:id="4604" w:author="吴 珊珊" w:date="2019-10-31T09:53:00Z">
            <w:rPr/>
          </w:rPrChange>
        </w:rPr>
        <w:pPrChange w:id="4605" w:author="吴 珊珊" w:date="2019-10-29T11:06:00Z">
          <w:pPr>
            <w:pStyle w:val="a6"/>
            <w:numPr>
              <w:ilvl w:val="2"/>
              <w:numId w:val="1"/>
            </w:numPr>
            <w:ind w:left="1080" w:firstLineChars="0" w:hanging="1080"/>
            <w:outlineLvl w:val="3"/>
          </w:pPr>
        </w:pPrChange>
      </w:pPr>
      <w:bookmarkStart w:id="4606" w:name="_Toc23408330"/>
      <w:r w:rsidRPr="004C0492">
        <w:rPr>
          <w:rFonts w:hint="eastAsia"/>
          <w:sz w:val="28"/>
          <w:szCs w:val="28"/>
          <w:rPrChange w:id="4607" w:author="吴 珊珊" w:date="2019-10-31T09:53:00Z">
            <w:rPr>
              <w:rFonts w:hint="eastAsia"/>
            </w:rPr>
          </w:rPrChange>
        </w:rPr>
        <w:t>紧急工单</w:t>
      </w:r>
      <w:bookmarkEnd w:id="4606"/>
    </w:p>
    <w:p w14:paraId="3EB01A58" w14:textId="5BF85016" w:rsidR="006047FA" w:rsidRPr="004C0492" w:rsidRDefault="006047FA" w:rsidP="009013E7">
      <w:pPr>
        <w:ind w:firstLine="560"/>
        <w:rPr>
          <w:ins w:id="4608" w:author="吴 珊珊" w:date="2019-10-30T19:34:00Z"/>
          <w:sz w:val="28"/>
          <w:szCs w:val="28"/>
          <w:rPrChange w:id="4609" w:author="吴 珊珊" w:date="2019-10-31T09:53:00Z">
            <w:rPr>
              <w:ins w:id="4610" w:author="吴 珊珊" w:date="2019-10-30T19:34:00Z"/>
            </w:rPr>
          </w:rPrChange>
        </w:rPr>
      </w:pPr>
      <w:ins w:id="4611" w:author="吴 珊珊" w:date="2019-10-30T19:34:00Z">
        <w:r w:rsidRPr="004C0492">
          <w:rPr>
            <w:sz w:val="28"/>
            <w:szCs w:val="28"/>
            <w:rPrChange w:id="4612" w:author="吴 珊珊" w:date="2019-10-31T09:53:00Z">
              <w:rPr/>
            </w:rPrChange>
          </w:rPr>
          <w:t>具有</w:t>
        </w:r>
        <w:r w:rsidRPr="004C0492">
          <w:rPr>
            <w:rFonts w:hint="eastAsia"/>
            <w:sz w:val="28"/>
            <w:szCs w:val="28"/>
            <w:rPrChange w:id="4613" w:author="吴 珊珊" w:date="2019-10-31T09:53:00Z">
              <w:rPr>
                <w:rFonts w:hint="eastAsia"/>
              </w:rPr>
            </w:rPrChange>
          </w:rPr>
          <w:t>班长角色的工作人员可查看并</w:t>
        </w:r>
        <w:proofErr w:type="gramStart"/>
        <w:r w:rsidRPr="004C0492">
          <w:rPr>
            <w:rFonts w:hint="eastAsia"/>
            <w:sz w:val="28"/>
            <w:szCs w:val="28"/>
            <w:rPrChange w:id="4614" w:author="吴 珊珊" w:date="2019-10-31T09:53:00Z">
              <w:rPr>
                <w:rFonts w:hint="eastAsia"/>
              </w:rPr>
            </w:rPrChange>
          </w:rPr>
          <w:t>操作此</w:t>
        </w:r>
        <w:proofErr w:type="gramEnd"/>
        <w:r w:rsidRPr="004C0492">
          <w:rPr>
            <w:rFonts w:hint="eastAsia"/>
            <w:sz w:val="28"/>
            <w:szCs w:val="28"/>
            <w:rPrChange w:id="4615" w:author="吴 珊珊" w:date="2019-10-31T09:53:00Z">
              <w:rPr>
                <w:rFonts w:hint="eastAsia"/>
              </w:rPr>
            </w:rPrChange>
          </w:rPr>
          <w:t>列表。</w:t>
        </w:r>
      </w:ins>
    </w:p>
    <w:p w14:paraId="2365135B" w14:textId="04DBCC11" w:rsidR="00FE70B8" w:rsidRPr="004C0492" w:rsidRDefault="00FE70B8" w:rsidP="005776FC">
      <w:pPr>
        <w:ind w:firstLine="560"/>
        <w:rPr>
          <w:ins w:id="4616" w:author="吴 珊珊" w:date="2019-10-30T21:04:00Z"/>
          <w:sz w:val="28"/>
          <w:szCs w:val="28"/>
          <w:rPrChange w:id="4617" w:author="吴 珊珊" w:date="2019-10-31T09:53:00Z">
            <w:rPr>
              <w:ins w:id="4618" w:author="吴 珊珊" w:date="2019-10-30T21:04:00Z"/>
            </w:rPr>
          </w:rPrChange>
        </w:rPr>
      </w:pPr>
      <w:ins w:id="4619" w:author="吴 珊珊" w:date="2019-10-30T21:04:00Z">
        <w:r w:rsidRPr="004C0492">
          <w:rPr>
            <w:rFonts w:hint="eastAsia"/>
            <w:sz w:val="28"/>
            <w:szCs w:val="28"/>
            <w:rPrChange w:id="4620" w:author="吴 珊珊" w:date="2019-10-31T09:53:00Z">
              <w:rPr>
                <w:rFonts w:hint="eastAsia"/>
              </w:rPr>
            </w:rPrChange>
          </w:rPr>
          <w:t>对于紧急类的工单，</w:t>
        </w:r>
      </w:ins>
      <w:ins w:id="4621" w:author="吴 珊珊" w:date="2019-10-30T19:35:00Z">
        <w:r w:rsidR="006047FA" w:rsidRPr="004C0492">
          <w:rPr>
            <w:rFonts w:hint="eastAsia"/>
            <w:sz w:val="28"/>
            <w:szCs w:val="28"/>
            <w:rPrChange w:id="4622" w:author="吴 珊珊" w:date="2019-10-31T09:53:00Z">
              <w:rPr>
                <w:rFonts w:hint="eastAsia"/>
              </w:rPr>
            </w:rPrChange>
          </w:rPr>
          <w:t>受理人员</w:t>
        </w:r>
      </w:ins>
      <w:ins w:id="4623" w:author="吴 珊珊" w:date="2019-10-30T21:04:00Z">
        <w:r w:rsidRPr="004C0492">
          <w:rPr>
            <w:rFonts w:hint="eastAsia"/>
            <w:sz w:val="28"/>
            <w:szCs w:val="28"/>
            <w:rPrChange w:id="4624" w:author="吴 珊珊" w:date="2019-10-31T09:53:00Z">
              <w:rPr>
                <w:rFonts w:hint="eastAsia"/>
              </w:rPr>
            </w:rPrChange>
          </w:rPr>
          <w:t>可上报至班长的紧急工单列表中，</w:t>
        </w:r>
      </w:ins>
      <w:ins w:id="4625" w:author="吴 珊珊" w:date="2019-10-30T21:05:00Z">
        <w:r w:rsidRPr="004C0492">
          <w:rPr>
            <w:rFonts w:hint="eastAsia"/>
            <w:sz w:val="28"/>
            <w:szCs w:val="28"/>
            <w:rPrChange w:id="4626" w:author="吴 珊珊" w:date="2019-10-31T09:53:00Z">
              <w:rPr>
                <w:rFonts w:hint="eastAsia"/>
              </w:rPr>
            </w:rPrChange>
          </w:rPr>
          <w:t>受理班长可</w:t>
        </w:r>
        <w:proofErr w:type="gramStart"/>
        <w:r w:rsidRPr="004C0492">
          <w:rPr>
            <w:rFonts w:hint="eastAsia"/>
            <w:sz w:val="28"/>
            <w:szCs w:val="28"/>
            <w:rPrChange w:id="4627" w:author="吴 珊珊" w:date="2019-10-31T09:53:00Z">
              <w:rPr>
                <w:rFonts w:hint="eastAsia"/>
              </w:rPr>
            </w:rPrChange>
          </w:rPr>
          <w:t>对此类工单</w:t>
        </w:r>
        <w:proofErr w:type="gramEnd"/>
        <w:r w:rsidRPr="004C0492">
          <w:rPr>
            <w:rFonts w:hint="eastAsia"/>
            <w:sz w:val="28"/>
            <w:szCs w:val="28"/>
            <w:rPrChange w:id="4628" w:author="吴 珊珊" w:date="2019-10-31T09:53:00Z">
              <w:rPr>
                <w:rFonts w:hint="eastAsia"/>
              </w:rPr>
            </w:rPrChange>
          </w:rPr>
          <w:t>进行预警信息标记，并为用户提供的</w:t>
        </w:r>
        <w:proofErr w:type="gramStart"/>
        <w:r w:rsidRPr="004C0492">
          <w:rPr>
            <w:rFonts w:hint="eastAsia"/>
            <w:sz w:val="28"/>
            <w:szCs w:val="28"/>
            <w:rPrChange w:id="4629" w:author="吴 珊珊" w:date="2019-10-31T09:53:00Z">
              <w:rPr>
                <w:rFonts w:hint="eastAsia"/>
              </w:rPr>
            </w:rPrChange>
          </w:rPr>
          <w:t>紧急类工单</w:t>
        </w:r>
        <w:proofErr w:type="gramEnd"/>
        <w:r w:rsidRPr="004C0492">
          <w:rPr>
            <w:rFonts w:hint="eastAsia"/>
            <w:sz w:val="28"/>
            <w:szCs w:val="28"/>
            <w:rPrChange w:id="4630" w:author="吴 珊珊" w:date="2019-10-31T09:53:00Z">
              <w:rPr>
                <w:rFonts w:hint="eastAsia"/>
              </w:rPr>
            </w:rPrChange>
          </w:rPr>
          <w:t>预警处理功能。</w:t>
        </w:r>
      </w:ins>
    </w:p>
    <w:p w14:paraId="76FCD39E" w14:textId="66EF71D6" w:rsidR="00FE70B8" w:rsidRPr="004C0492" w:rsidRDefault="00FE70B8">
      <w:pPr>
        <w:pStyle w:val="4"/>
        <w:numPr>
          <w:ilvl w:val="3"/>
          <w:numId w:val="8"/>
        </w:numPr>
        <w:ind w:firstLineChars="0"/>
        <w:rPr>
          <w:ins w:id="4631" w:author="吴 珊珊" w:date="2019-10-30T21:05:00Z"/>
          <w:rPrChange w:id="4632" w:author="吴 珊珊" w:date="2019-10-31T09:53:00Z">
            <w:rPr>
              <w:ins w:id="4633" w:author="吴 珊珊" w:date="2019-10-30T21:05:00Z"/>
            </w:rPr>
          </w:rPrChange>
        </w:rPr>
        <w:pPrChange w:id="4634" w:author="吴 珊珊" w:date="2019-10-30T21:05:00Z">
          <w:pPr>
            <w:ind w:firstLine="480"/>
          </w:pPr>
        </w:pPrChange>
      </w:pPr>
      <w:ins w:id="4635" w:author="吴 珊珊" w:date="2019-10-30T21:05:00Z">
        <w:r w:rsidRPr="004C0492">
          <w:rPr>
            <w:rPrChange w:id="4636" w:author="吴 珊珊" w:date="2019-10-31T09:53:00Z">
              <w:rPr/>
            </w:rPrChange>
          </w:rPr>
          <w:lastRenderedPageBreak/>
          <w:t>处理流程</w:t>
        </w:r>
      </w:ins>
    </w:p>
    <w:p w14:paraId="63525E32" w14:textId="77777777" w:rsidR="00FE70B8" w:rsidRPr="004C0492" w:rsidRDefault="00FE70B8" w:rsidP="005776FC">
      <w:pPr>
        <w:ind w:firstLine="560"/>
        <w:rPr>
          <w:ins w:id="4637" w:author="吴 珊珊" w:date="2019-10-30T21:47:00Z"/>
          <w:sz w:val="28"/>
          <w:szCs w:val="28"/>
          <w:rPrChange w:id="4638" w:author="吴 珊珊" w:date="2019-10-31T09:53:00Z">
            <w:rPr>
              <w:ins w:id="4639" w:author="吴 珊珊" w:date="2019-10-30T21:47:00Z"/>
            </w:rPr>
          </w:rPrChange>
        </w:rPr>
      </w:pPr>
      <w:ins w:id="4640" w:author="吴 珊珊" w:date="2019-10-30T21:05:00Z">
        <w:r w:rsidRPr="004C0492">
          <w:rPr>
            <w:sz w:val="28"/>
            <w:szCs w:val="28"/>
            <w:rPrChange w:id="4641" w:author="吴 珊珊" w:date="2019-10-31T09:53:00Z">
              <w:rPr/>
            </w:rPrChange>
          </w:rPr>
          <w:t>受理人员接听市民来电录入工单时</w:t>
        </w:r>
        <w:r w:rsidRPr="004C0492">
          <w:rPr>
            <w:rFonts w:hint="eastAsia"/>
            <w:sz w:val="28"/>
            <w:szCs w:val="28"/>
            <w:rPrChange w:id="4642" w:author="吴 珊珊" w:date="2019-10-31T09:53:00Z">
              <w:rPr>
                <w:rFonts w:hint="eastAsia"/>
              </w:rPr>
            </w:rPrChange>
          </w:rPr>
          <w:t>，</w:t>
        </w:r>
        <w:r w:rsidRPr="004C0492">
          <w:rPr>
            <w:sz w:val="28"/>
            <w:szCs w:val="28"/>
            <w:rPrChange w:id="4643" w:author="吴 珊珊" w:date="2019-10-31T09:53:00Z">
              <w:rPr/>
            </w:rPrChange>
          </w:rPr>
          <w:t>若</w:t>
        </w:r>
      </w:ins>
      <w:ins w:id="4644" w:author="吴 珊珊" w:date="2019-10-30T21:06:00Z">
        <w:r w:rsidRPr="004C0492">
          <w:rPr>
            <w:rFonts w:hint="eastAsia"/>
            <w:sz w:val="28"/>
            <w:szCs w:val="28"/>
            <w:rPrChange w:id="4645" w:author="吴 珊珊" w:date="2019-10-31T09:53:00Z">
              <w:rPr>
                <w:rFonts w:hint="eastAsia"/>
              </w:rPr>
            </w:rPrChange>
          </w:rPr>
          <w:t>紧急</w:t>
        </w:r>
        <w:r w:rsidRPr="004C0492">
          <w:rPr>
            <w:sz w:val="28"/>
            <w:szCs w:val="28"/>
            <w:rPrChange w:id="4646" w:author="吴 珊珊" w:date="2019-10-31T09:53:00Z">
              <w:rPr/>
            </w:rPrChange>
          </w:rPr>
          <w:t>程度</w:t>
        </w:r>
      </w:ins>
      <w:ins w:id="4647" w:author="吴 珊珊" w:date="2019-10-30T21:05:00Z">
        <w:r w:rsidRPr="004C0492">
          <w:rPr>
            <w:sz w:val="28"/>
            <w:szCs w:val="28"/>
            <w:rPrChange w:id="4648" w:author="吴 珊珊" w:date="2019-10-31T09:53:00Z">
              <w:rPr/>
            </w:rPrChange>
          </w:rPr>
          <w:t>选择</w:t>
        </w:r>
        <w:r w:rsidRPr="004C0492">
          <w:rPr>
            <w:rFonts w:hint="eastAsia"/>
            <w:sz w:val="28"/>
            <w:szCs w:val="28"/>
            <w:rPrChange w:id="4649" w:author="吴 珊珊" w:date="2019-10-31T09:53:00Z">
              <w:rPr>
                <w:rFonts w:hint="eastAsia"/>
              </w:rPr>
            </w:rPrChange>
          </w:rPr>
          <w:t>“</w:t>
        </w:r>
      </w:ins>
      <w:ins w:id="4650" w:author="吴 珊珊" w:date="2019-10-30T21:06:00Z">
        <w:r w:rsidRPr="004C0492">
          <w:rPr>
            <w:rFonts w:hint="eastAsia"/>
            <w:sz w:val="28"/>
            <w:szCs w:val="28"/>
            <w:rPrChange w:id="4651" w:author="吴 珊珊" w:date="2019-10-31T09:53:00Z">
              <w:rPr>
                <w:rFonts w:hint="eastAsia"/>
              </w:rPr>
            </w:rPrChange>
          </w:rPr>
          <w:t>紧急</w:t>
        </w:r>
      </w:ins>
      <w:ins w:id="4652" w:author="吴 珊珊" w:date="2019-10-30T21:05:00Z">
        <w:r w:rsidRPr="004C0492">
          <w:rPr>
            <w:rFonts w:hint="eastAsia"/>
            <w:sz w:val="28"/>
            <w:szCs w:val="28"/>
            <w:rPrChange w:id="4653" w:author="吴 珊珊" w:date="2019-10-31T09:53:00Z">
              <w:rPr>
                <w:rFonts w:hint="eastAsia"/>
              </w:rPr>
            </w:rPrChange>
          </w:rPr>
          <w:t>”，</w:t>
        </w:r>
        <w:r w:rsidRPr="004C0492">
          <w:rPr>
            <w:sz w:val="28"/>
            <w:szCs w:val="28"/>
            <w:rPrChange w:id="4654" w:author="吴 珊珊" w:date="2019-10-31T09:53:00Z">
              <w:rPr/>
            </w:rPrChange>
          </w:rPr>
          <w:t>录入工单页面可自动显示</w:t>
        </w:r>
        <w:r w:rsidRPr="004C0492">
          <w:rPr>
            <w:rFonts w:hint="eastAsia"/>
            <w:sz w:val="28"/>
            <w:szCs w:val="28"/>
            <w:rPrChange w:id="4655" w:author="吴 珊珊" w:date="2019-10-31T09:53:00Z">
              <w:rPr>
                <w:rFonts w:hint="eastAsia"/>
              </w:rPr>
            </w:rPrChange>
          </w:rPr>
          <w:t>“</w:t>
        </w:r>
      </w:ins>
      <w:ins w:id="4656" w:author="吴 珊珊" w:date="2019-10-30T21:06:00Z">
        <w:r w:rsidRPr="004C0492">
          <w:rPr>
            <w:rFonts w:hint="eastAsia"/>
            <w:sz w:val="28"/>
            <w:szCs w:val="28"/>
            <w:rPrChange w:id="4657" w:author="吴 珊珊" w:date="2019-10-31T09:53:00Z">
              <w:rPr>
                <w:rFonts w:hint="eastAsia"/>
              </w:rPr>
            </w:rPrChange>
          </w:rPr>
          <w:t>是否上报</w:t>
        </w:r>
      </w:ins>
      <w:ins w:id="4658" w:author="吴 珊珊" w:date="2019-10-30T21:05:00Z">
        <w:r w:rsidRPr="004C0492">
          <w:rPr>
            <w:rFonts w:hint="eastAsia"/>
            <w:sz w:val="28"/>
            <w:szCs w:val="28"/>
            <w:rPrChange w:id="4659" w:author="吴 珊珊" w:date="2019-10-31T09:53:00Z">
              <w:rPr>
                <w:rFonts w:hint="eastAsia"/>
              </w:rPr>
            </w:rPrChange>
          </w:rPr>
          <w:t>（否（默认）和是）”，</w:t>
        </w:r>
      </w:ins>
      <w:ins w:id="4660" w:author="吴 珊珊" w:date="2019-10-30T21:06:00Z">
        <w:r w:rsidRPr="004C0492">
          <w:rPr>
            <w:rFonts w:hint="eastAsia"/>
            <w:sz w:val="28"/>
            <w:szCs w:val="28"/>
            <w:rPrChange w:id="4661" w:author="吴 珊珊" w:date="2019-10-31T09:53:00Z">
              <w:rPr>
                <w:rFonts w:hint="eastAsia"/>
              </w:rPr>
            </w:rPrChange>
          </w:rPr>
          <w:t>当前工单保存后可提交到紧急工单列表，</w:t>
        </w:r>
      </w:ins>
      <w:ins w:id="4662" w:author="吴 珊珊" w:date="2019-10-30T21:07:00Z">
        <w:r w:rsidRPr="004C0492">
          <w:rPr>
            <w:rFonts w:hint="eastAsia"/>
            <w:sz w:val="28"/>
            <w:szCs w:val="28"/>
            <w:rPrChange w:id="4663" w:author="吴 珊珊" w:date="2019-10-31T09:53:00Z">
              <w:rPr>
                <w:rFonts w:hint="eastAsia"/>
              </w:rPr>
            </w:rPrChange>
          </w:rPr>
          <w:t>此时受理班长可对紧急工单进行预警信息标识。</w:t>
        </w:r>
      </w:ins>
    </w:p>
    <w:p w14:paraId="43AB5331" w14:textId="48777CE1" w:rsidR="001D2370" w:rsidRPr="004C0492" w:rsidRDefault="001D2370">
      <w:pPr>
        <w:ind w:firstLine="560"/>
        <w:rPr>
          <w:ins w:id="4664" w:author="吴 珊珊" w:date="2019-10-30T21:07:00Z"/>
          <w:sz w:val="28"/>
          <w:szCs w:val="28"/>
          <w:rPrChange w:id="4665" w:author="吴 珊珊" w:date="2019-10-31T09:53:00Z">
            <w:rPr>
              <w:ins w:id="4666" w:author="吴 珊珊" w:date="2019-10-30T21:07:00Z"/>
            </w:rPr>
          </w:rPrChange>
        </w:rPr>
      </w:pPr>
      <w:ins w:id="4667" w:author="吴 珊珊" w:date="2019-10-30T21:48:00Z">
        <w:r w:rsidRPr="004C0492">
          <w:rPr>
            <w:rFonts w:hint="eastAsia"/>
            <w:sz w:val="28"/>
            <w:szCs w:val="28"/>
            <w:rPrChange w:id="4668" w:author="吴 珊珊" w:date="2019-10-31T09:53:00Z">
              <w:rPr>
                <w:rFonts w:hint="eastAsia"/>
              </w:rPr>
            </w:rPrChange>
          </w:rPr>
          <w:t>对于</w:t>
        </w:r>
        <w:r w:rsidRPr="004C0492">
          <w:rPr>
            <w:sz w:val="28"/>
            <w:szCs w:val="28"/>
            <w:rPrChange w:id="4669" w:author="吴 珊珊" w:date="2019-10-31T09:53:00Z">
              <w:rPr/>
            </w:rPrChange>
          </w:rPr>
          <w:t>当时</w:t>
        </w:r>
      </w:ins>
      <w:ins w:id="4670" w:author="吴 珊珊" w:date="2019-10-30T21:47:00Z">
        <w:r w:rsidRPr="004C0492">
          <w:rPr>
            <w:sz w:val="28"/>
            <w:szCs w:val="28"/>
            <w:rPrChange w:id="4671" w:author="吴 珊珊" w:date="2019-10-31T09:53:00Z">
              <w:rPr/>
            </w:rPrChange>
          </w:rPr>
          <w:t>无法标记预警信息的工单</w:t>
        </w:r>
        <w:r w:rsidRPr="004C0492">
          <w:rPr>
            <w:rFonts w:hint="eastAsia"/>
            <w:sz w:val="28"/>
            <w:szCs w:val="28"/>
            <w:rPrChange w:id="4672" w:author="吴 珊珊" w:date="2019-10-31T09:53:00Z">
              <w:rPr>
                <w:rFonts w:hint="eastAsia"/>
              </w:rPr>
            </w:rPrChange>
          </w:rPr>
          <w:t>，</w:t>
        </w:r>
      </w:ins>
      <w:ins w:id="4673" w:author="吴 珊珊" w:date="2019-10-30T21:48:00Z">
        <w:r w:rsidRPr="004C0492">
          <w:rPr>
            <w:sz w:val="28"/>
            <w:szCs w:val="28"/>
            <w:rPrChange w:id="4674" w:author="吴 珊珊" w:date="2019-10-31T09:53:00Z">
              <w:rPr/>
            </w:rPrChange>
          </w:rPr>
          <w:t>可移至</w:t>
        </w:r>
        <w:r w:rsidRPr="004C0492">
          <w:rPr>
            <w:rFonts w:hint="eastAsia"/>
            <w:sz w:val="28"/>
            <w:szCs w:val="28"/>
            <w:rPrChange w:id="4675" w:author="吴 珊珊" w:date="2019-10-31T09:53:00Z">
              <w:rPr>
                <w:rFonts w:hint="eastAsia"/>
              </w:rPr>
            </w:rPrChange>
          </w:rPr>
          <w:t>“</w:t>
        </w:r>
        <w:del w:id="4676" w:author="吴 珊珊" w:date="2019-10-31T15:05:00Z">
          <w:r w:rsidRPr="004C0492" w:rsidDel="00180694">
            <w:rPr>
              <w:rFonts w:hint="eastAsia"/>
              <w:sz w:val="28"/>
              <w:szCs w:val="28"/>
              <w:rPrChange w:id="4677" w:author="吴 珊珊" w:date="2019-10-31T09:53:00Z">
                <w:rPr>
                  <w:rFonts w:hint="eastAsia"/>
                </w:rPr>
              </w:rPrChange>
            </w:rPr>
            <w:delText>忽略</w:delText>
          </w:r>
        </w:del>
      </w:ins>
      <w:ins w:id="4678" w:author="吴 珊珊" w:date="2019-10-31T15:05:00Z">
        <w:r w:rsidR="00180694">
          <w:rPr>
            <w:rFonts w:hint="eastAsia"/>
            <w:sz w:val="28"/>
            <w:szCs w:val="28"/>
          </w:rPr>
          <w:t>不需处理</w:t>
        </w:r>
      </w:ins>
      <w:ins w:id="4679" w:author="吴 珊珊" w:date="2019-10-30T21:48:00Z">
        <w:r w:rsidRPr="004C0492">
          <w:rPr>
            <w:rFonts w:hint="eastAsia"/>
            <w:sz w:val="28"/>
            <w:szCs w:val="28"/>
            <w:rPrChange w:id="4680" w:author="吴 珊珊" w:date="2019-10-31T09:53:00Z">
              <w:rPr>
                <w:rFonts w:hint="eastAsia"/>
              </w:rPr>
            </w:rPrChange>
          </w:rPr>
          <w:t>”列表，后期可</w:t>
        </w:r>
      </w:ins>
      <w:ins w:id="4681" w:author="吴 珊珊" w:date="2019-10-30T21:49:00Z">
        <w:r w:rsidRPr="004C0492">
          <w:rPr>
            <w:rFonts w:hint="eastAsia"/>
            <w:sz w:val="28"/>
            <w:szCs w:val="28"/>
            <w:rPrChange w:id="4682" w:author="吴 珊珊" w:date="2019-10-31T09:53:00Z">
              <w:rPr>
                <w:rFonts w:hint="eastAsia"/>
              </w:rPr>
            </w:rPrChange>
          </w:rPr>
          <w:t>再</w:t>
        </w:r>
      </w:ins>
      <w:ins w:id="4683" w:author="吴 珊珊" w:date="2019-10-30T21:48:00Z">
        <w:r w:rsidRPr="004C0492">
          <w:rPr>
            <w:rFonts w:hint="eastAsia"/>
            <w:sz w:val="28"/>
            <w:szCs w:val="28"/>
            <w:rPrChange w:id="4684" w:author="吴 珊珊" w:date="2019-10-31T09:53:00Z">
              <w:rPr>
                <w:rFonts w:hint="eastAsia"/>
              </w:rPr>
            </w:rPrChange>
          </w:rPr>
          <w:t>进行</w:t>
        </w:r>
      </w:ins>
      <w:ins w:id="4685" w:author="吴 珊珊" w:date="2019-10-30T21:49:00Z">
        <w:r w:rsidRPr="004C0492">
          <w:rPr>
            <w:rFonts w:hint="eastAsia"/>
            <w:sz w:val="28"/>
            <w:szCs w:val="28"/>
            <w:rPrChange w:id="4686" w:author="吴 珊珊" w:date="2019-10-31T09:53:00Z">
              <w:rPr>
                <w:rFonts w:hint="eastAsia"/>
              </w:rPr>
            </w:rPrChange>
          </w:rPr>
          <w:t>标记。</w:t>
        </w:r>
      </w:ins>
    </w:p>
    <w:p w14:paraId="35656819" w14:textId="2EA07818" w:rsidR="006047FA" w:rsidRPr="004C0492" w:rsidRDefault="00FE70B8">
      <w:pPr>
        <w:ind w:firstLine="560"/>
        <w:rPr>
          <w:ins w:id="4687" w:author="吴 珊珊" w:date="2019-10-30T19:35:00Z"/>
          <w:sz w:val="28"/>
          <w:szCs w:val="28"/>
          <w:rPrChange w:id="4688" w:author="吴 珊珊" w:date="2019-10-31T09:53:00Z">
            <w:rPr>
              <w:ins w:id="4689" w:author="吴 珊珊" w:date="2019-10-30T19:35:00Z"/>
            </w:rPr>
          </w:rPrChange>
        </w:rPr>
      </w:pPr>
      <w:ins w:id="4690" w:author="吴 珊珊" w:date="2019-10-30T21:07:00Z">
        <w:r w:rsidRPr="004C0492">
          <w:rPr>
            <w:rFonts w:hint="eastAsia"/>
            <w:sz w:val="28"/>
            <w:szCs w:val="28"/>
            <w:rPrChange w:id="4691" w:author="吴 珊珊" w:date="2019-10-31T09:53:00Z">
              <w:rPr>
                <w:rFonts w:hint="eastAsia"/>
              </w:rPr>
            </w:rPrChange>
          </w:rPr>
          <w:t>上报后的紧急工单</w:t>
        </w:r>
      </w:ins>
      <w:ins w:id="4692" w:author="吴 珊珊" w:date="2019-10-30T21:08:00Z">
        <w:r w:rsidR="001F54C3" w:rsidRPr="004C0492">
          <w:rPr>
            <w:rFonts w:hint="eastAsia"/>
            <w:sz w:val="28"/>
            <w:szCs w:val="28"/>
            <w:rPrChange w:id="4693" w:author="吴 珊珊" w:date="2019-10-31T09:53:00Z">
              <w:rPr>
                <w:rFonts w:hint="eastAsia"/>
              </w:rPr>
            </w:rPrChange>
          </w:rPr>
          <w:t>可按照正常工单的处理</w:t>
        </w:r>
        <w:proofErr w:type="gramStart"/>
        <w:r w:rsidR="001F54C3" w:rsidRPr="004C0492">
          <w:rPr>
            <w:rFonts w:hint="eastAsia"/>
            <w:sz w:val="28"/>
            <w:szCs w:val="28"/>
            <w:rPrChange w:id="4694" w:author="吴 珊珊" w:date="2019-10-31T09:53:00Z">
              <w:rPr>
                <w:rFonts w:hint="eastAsia"/>
              </w:rPr>
            </w:rPrChange>
          </w:rPr>
          <w:t>流程转派办理</w:t>
        </w:r>
        <w:proofErr w:type="gramEnd"/>
        <w:r w:rsidR="001F54C3" w:rsidRPr="004C0492">
          <w:rPr>
            <w:rFonts w:hint="eastAsia"/>
            <w:sz w:val="28"/>
            <w:szCs w:val="28"/>
            <w:rPrChange w:id="4695" w:author="吴 珊珊" w:date="2019-10-31T09:53:00Z">
              <w:rPr>
                <w:rFonts w:hint="eastAsia"/>
              </w:rPr>
            </w:rPrChange>
          </w:rPr>
          <w:t>。</w:t>
        </w:r>
      </w:ins>
    </w:p>
    <w:p w14:paraId="378916A3" w14:textId="23308271" w:rsidR="00047410" w:rsidRPr="004C0492" w:rsidDel="001F54C3" w:rsidRDefault="00A077BA">
      <w:pPr>
        <w:ind w:firstLine="560"/>
        <w:rPr>
          <w:del w:id="4696" w:author="吴 珊珊" w:date="2019-10-30T21:08:00Z"/>
          <w:sz w:val="28"/>
          <w:szCs w:val="28"/>
          <w:rPrChange w:id="4697" w:author="吴 珊珊" w:date="2019-10-31T09:53:00Z">
            <w:rPr>
              <w:del w:id="4698" w:author="吴 珊珊" w:date="2019-10-30T21:08:00Z"/>
            </w:rPr>
          </w:rPrChange>
        </w:rPr>
      </w:pPr>
      <w:del w:id="4699" w:author="吴 珊珊" w:date="2019-10-30T19:38:00Z">
        <w:r w:rsidRPr="004C0492" w:rsidDel="006047FA">
          <w:rPr>
            <w:rFonts w:hint="eastAsia"/>
            <w:sz w:val="28"/>
            <w:szCs w:val="28"/>
            <w:rPrChange w:id="4700" w:author="吴 珊珊" w:date="2019-10-31T09:53:00Z">
              <w:rPr>
                <w:rFonts w:hint="eastAsia"/>
              </w:rPr>
            </w:rPrChange>
          </w:rPr>
          <w:delText>紧急工单时面向受理班长用户提供的紧急类工单预警处理功能，受理班长可以看到所有</w:delText>
        </w:r>
      </w:del>
      <w:del w:id="4701" w:author="吴 珊珊" w:date="2019-10-30T17:24:00Z">
        <w:r w:rsidRPr="004C0492" w:rsidDel="00751043">
          <w:rPr>
            <w:rFonts w:hint="eastAsia"/>
            <w:sz w:val="28"/>
            <w:szCs w:val="28"/>
            <w:rPrChange w:id="4702" w:author="吴 珊珊" w:date="2019-10-31T09:53:00Z">
              <w:rPr>
                <w:rFonts w:hint="eastAsia"/>
              </w:rPr>
            </w:rPrChange>
          </w:rPr>
          <w:delText>话务员</w:delText>
        </w:r>
      </w:del>
      <w:del w:id="4703" w:author="吴 珊珊" w:date="2019-10-30T19:38:00Z">
        <w:r w:rsidRPr="004C0492" w:rsidDel="006047FA">
          <w:rPr>
            <w:rFonts w:hint="eastAsia"/>
            <w:sz w:val="28"/>
            <w:szCs w:val="28"/>
            <w:rPrChange w:id="4704" w:author="吴 珊珊" w:date="2019-10-31T09:53:00Z">
              <w:rPr>
                <w:rFonts w:hint="eastAsia"/>
              </w:rPr>
            </w:rPrChange>
          </w:rPr>
          <w:delText>提交的紧急工单，对相关部门进行线下预警，并在此功能中记录预警信息</w:delText>
        </w:r>
      </w:del>
      <w:del w:id="4705" w:author="吴 珊珊" w:date="2019-10-30T21:08:00Z">
        <w:r w:rsidRPr="004C0492" w:rsidDel="001F54C3">
          <w:rPr>
            <w:rFonts w:hint="eastAsia"/>
            <w:sz w:val="28"/>
            <w:szCs w:val="28"/>
            <w:rPrChange w:id="4706" w:author="吴 珊珊" w:date="2019-10-31T09:53:00Z">
              <w:rPr>
                <w:rFonts w:hint="eastAsia"/>
              </w:rPr>
            </w:rPrChange>
          </w:rPr>
          <w:delText>。</w:delText>
        </w:r>
      </w:del>
    </w:p>
    <w:p w14:paraId="789E471A" w14:textId="77777777" w:rsidR="006047FA" w:rsidRPr="004C0492" w:rsidRDefault="00A077BA">
      <w:pPr>
        <w:pStyle w:val="4"/>
        <w:numPr>
          <w:ilvl w:val="3"/>
          <w:numId w:val="8"/>
        </w:numPr>
        <w:ind w:firstLineChars="0"/>
        <w:rPr>
          <w:ins w:id="4707" w:author="吴 珊珊" w:date="2019-10-30T19:39:00Z"/>
          <w:rPrChange w:id="4708" w:author="吴 珊珊" w:date="2019-10-31T09:53:00Z">
            <w:rPr>
              <w:ins w:id="4709" w:author="吴 珊珊" w:date="2019-10-30T19:39:00Z"/>
            </w:rPr>
          </w:rPrChange>
        </w:rPr>
        <w:pPrChange w:id="4710" w:author="吴 珊珊" w:date="2019-10-29T11:06:00Z">
          <w:pPr>
            <w:pStyle w:val="a6"/>
            <w:numPr>
              <w:ilvl w:val="3"/>
              <w:numId w:val="1"/>
            </w:numPr>
            <w:ind w:left="1440" w:firstLineChars="0" w:hanging="1440"/>
            <w:outlineLvl w:val="4"/>
          </w:pPr>
        </w:pPrChange>
      </w:pPr>
      <w:r w:rsidRPr="004C0492">
        <w:rPr>
          <w:rFonts w:hint="eastAsia"/>
          <w:rPrChange w:id="4711" w:author="吴 珊珊" w:date="2019-10-31T09:53:00Z">
            <w:rPr>
              <w:rFonts w:hint="eastAsia"/>
            </w:rPr>
          </w:rPrChange>
        </w:rPr>
        <w:t>列表</w:t>
      </w:r>
      <w:ins w:id="4712" w:author="吴 珊珊" w:date="2019-10-30T19:39:00Z">
        <w:r w:rsidR="006047FA" w:rsidRPr="004C0492">
          <w:rPr>
            <w:rPrChange w:id="4713" w:author="吴 珊珊" w:date="2019-10-31T09:53:00Z">
              <w:rPr/>
            </w:rPrChange>
          </w:rPr>
          <w:t>展示</w:t>
        </w:r>
      </w:ins>
    </w:p>
    <w:p w14:paraId="7AE35772" w14:textId="72C9AA69" w:rsidR="006047FA" w:rsidRPr="004C0492" w:rsidRDefault="006047FA">
      <w:pPr>
        <w:ind w:firstLine="560"/>
        <w:rPr>
          <w:ins w:id="4714" w:author="吴 珊珊" w:date="2019-10-30T19:39:00Z"/>
          <w:sz w:val="28"/>
          <w:szCs w:val="28"/>
          <w:rPrChange w:id="4715" w:author="吴 珊珊" w:date="2019-10-31T09:53:00Z">
            <w:rPr>
              <w:ins w:id="4716" w:author="吴 珊珊" w:date="2019-10-30T19:39:00Z"/>
            </w:rPr>
          </w:rPrChange>
        </w:rPr>
        <w:pPrChange w:id="4717" w:author="吴 珊珊" w:date="2019-10-30T19:39:00Z">
          <w:pPr>
            <w:pStyle w:val="a6"/>
            <w:numPr>
              <w:ilvl w:val="3"/>
              <w:numId w:val="1"/>
            </w:numPr>
            <w:ind w:left="1440" w:firstLineChars="0" w:hanging="1440"/>
            <w:outlineLvl w:val="4"/>
          </w:pPr>
        </w:pPrChange>
      </w:pPr>
      <w:ins w:id="4718" w:author="吴 珊珊" w:date="2019-10-30T19:39:00Z">
        <w:r w:rsidRPr="004C0492">
          <w:rPr>
            <w:rFonts w:hint="eastAsia"/>
            <w:sz w:val="28"/>
            <w:szCs w:val="28"/>
            <w:rPrChange w:id="4719" w:author="吴 珊珊" w:date="2019-10-31T09:53:00Z">
              <w:rPr>
                <w:rFonts w:hint="eastAsia"/>
              </w:rPr>
            </w:rPrChange>
          </w:rPr>
          <w:t>以列表的形式展示受理人员提交的紧急</w:t>
        </w:r>
      </w:ins>
      <w:ins w:id="4720" w:author="吴 珊珊" w:date="2019-10-30T19:40:00Z">
        <w:r w:rsidRPr="004C0492">
          <w:rPr>
            <w:rFonts w:hint="eastAsia"/>
            <w:sz w:val="28"/>
            <w:szCs w:val="28"/>
            <w:rPrChange w:id="4721" w:author="吴 珊珊" w:date="2019-10-31T09:53:00Z">
              <w:rPr>
                <w:rFonts w:hint="eastAsia"/>
              </w:rPr>
            </w:rPrChange>
          </w:rPr>
          <w:t>工单，展示内容</w:t>
        </w:r>
        <w:r w:rsidRPr="004C0492">
          <w:rPr>
            <w:rFonts w:hint="eastAsia"/>
            <w:sz w:val="28"/>
            <w:szCs w:val="28"/>
            <w:rPrChange w:id="4722" w:author="吴 珊珊" w:date="2019-10-31T09:53:00Z">
              <w:rPr>
                <w:rFonts w:hint="eastAsia"/>
              </w:rPr>
            </w:rPrChange>
          </w:rPr>
          <w:t>:</w:t>
        </w:r>
        <w:r w:rsidRPr="004C0492">
          <w:rPr>
            <w:rFonts w:hint="eastAsia"/>
            <w:sz w:val="28"/>
            <w:szCs w:val="28"/>
            <w:rPrChange w:id="4723" w:author="吴 珊珊" w:date="2019-10-31T09:53:00Z">
              <w:rPr>
                <w:rFonts w:hint="eastAsia"/>
              </w:rPr>
            </w:rPrChange>
          </w:rPr>
          <w:t>工单编号、上报时间、预警时间、预警人、紧急事项、问题描述。</w:t>
        </w:r>
      </w:ins>
    </w:p>
    <w:p w14:paraId="74DEE92E" w14:textId="093905A5" w:rsidR="00A077BA" w:rsidRPr="004C0492" w:rsidRDefault="006047FA">
      <w:pPr>
        <w:pStyle w:val="4"/>
        <w:numPr>
          <w:ilvl w:val="3"/>
          <w:numId w:val="8"/>
        </w:numPr>
        <w:ind w:firstLineChars="0"/>
        <w:rPr>
          <w:rPrChange w:id="4724" w:author="吴 珊珊" w:date="2019-10-31T09:53:00Z">
            <w:rPr/>
          </w:rPrChange>
        </w:rPr>
        <w:pPrChange w:id="4725" w:author="吴 珊珊" w:date="2019-10-29T11:06:00Z">
          <w:pPr>
            <w:pStyle w:val="a6"/>
            <w:numPr>
              <w:ilvl w:val="3"/>
              <w:numId w:val="1"/>
            </w:numPr>
            <w:ind w:left="1440" w:firstLineChars="0" w:hanging="1440"/>
            <w:outlineLvl w:val="4"/>
          </w:pPr>
        </w:pPrChange>
      </w:pPr>
      <w:ins w:id="4726" w:author="吴 珊珊" w:date="2019-10-30T19:40:00Z">
        <w:r w:rsidRPr="004C0492">
          <w:rPr>
            <w:rFonts w:hint="eastAsia"/>
            <w:rPrChange w:id="4727" w:author="吴 珊珊" w:date="2019-10-31T09:53:00Z">
              <w:rPr>
                <w:rFonts w:hint="eastAsia"/>
              </w:rPr>
            </w:rPrChange>
          </w:rPr>
          <w:t>列表功能</w:t>
        </w:r>
      </w:ins>
      <w:del w:id="4728" w:author="吴 珊珊" w:date="2019-10-30T19:39:00Z">
        <w:r w:rsidR="00A077BA" w:rsidRPr="004C0492" w:rsidDel="006047FA">
          <w:rPr>
            <w:rFonts w:hint="eastAsia"/>
            <w:rPrChange w:id="4729" w:author="吴 珊珊" w:date="2019-10-31T09:53:00Z">
              <w:rPr>
                <w:rFonts w:hint="eastAsia"/>
              </w:rPr>
            </w:rPrChange>
          </w:rPr>
          <w:delText>功能</w:delText>
        </w:r>
      </w:del>
    </w:p>
    <w:p w14:paraId="303D2782" w14:textId="4DBDC33E" w:rsidR="00A077BA" w:rsidRPr="004C0492" w:rsidRDefault="00A077BA" w:rsidP="009013E7">
      <w:pPr>
        <w:ind w:firstLine="560"/>
        <w:rPr>
          <w:sz w:val="28"/>
          <w:szCs w:val="28"/>
          <w:rPrChange w:id="4730" w:author="吴 珊珊" w:date="2019-10-31T09:53:00Z">
            <w:rPr/>
          </w:rPrChange>
        </w:rPr>
      </w:pPr>
      <w:del w:id="4731" w:author="吴 珊珊" w:date="2019-10-30T19:40:00Z">
        <w:r w:rsidRPr="004C0492" w:rsidDel="006047FA">
          <w:rPr>
            <w:rFonts w:hint="eastAsia"/>
            <w:sz w:val="28"/>
            <w:szCs w:val="28"/>
            <w:rPrChange w:id="4732" w:author="吴 珊珊" w:date="2019-10-31T09:53:00Z">
              <w:rPr>
                <w:rFonts w:hint="eastAsia"/>
              </w:rPr>
            </w:rPrChange>
          </w:rPr>
          <w:delText>提供紧急工单的的列表</w:delText>
        </w:r>
      </w:del>
      <w:ins w:id="4733" w:author="吴 珊珊" w:date="2019-10-30T19:40:00Z">
        <w:r w:rsidR="006047FA" w:rsidRPr="004C0492">
          <w:rPr>
            <w:rFonts w:hint="eastAsia"/>
            <w:sz w:val="28"/>
            <w:szCs w:val="28"/>
            <w:rPrChange w:id="4734" w:author="吴 珊珊" w:date="2019-10-31T09:53:00Z">
              <w:rPr>
                <w:rFonts w:hint="eastAsia"/>
              </w:rPr>
            </w:rPrChange>
          </w:rPr>
          <w:t>列表提供刷新、</w:t>
        </w:r>
      </w:ins>
      <w:r w:rsidRPr="004C0492">
        <w:rPr>
          <w:sz w:val="28"/>
          <w:szCs w:val="28"/>
          <w:rPrChange w:id="4735" w:author="吴 珊珊" w:date="2019-10-31T09:53:00Z">
            <w:rPr/>
          </w:rPrChange>
        </w:rPr>
        <w:t>查询、勾选</w:t>
      </w:r>
      <w:ins w:id="4736" w:author="吴 珊珊" w:date="2019-10-30T21:54:00Z">
        <w:r w:rsidR="004049C2" w:rsidRPr="004C0492">
          <w:rPr>
            <w:rFonts w:hint="eastAsia"/>
            <w:sz w:val="28"/>
            <w:szCs w:val="28"/>
            <w:rPrChange w:id="4737" w:author="吴 珊珊" w:date="2019-10-31T09:53:00Z">
              <w:rPr>
                <w:rFonts w:hint="eastAsia"/>
              </w:rPr>
            </w:rPrChange>
          </w:rPr>
          <w:t>不需处理</w:t>
        </w:r>
      </w:ins>
      <w:del w:id="4738" w:author="吴 珊珊" w:date="2019-10-30T21:50:00Z">
        <w:r w:rsidRPr="004C0492" w:rsidDel="00A13C4E">
          <w:rPr>
            <w:sz w:val="28"/>
            <w:szCs w:val="28"/>
            <w:rPrChange w:id="4739" w:author="吴 珊珊" w:date="2019-10-31T09:53:00Z">
              <w:rPr/>
            </w:rPrChange>
          </w:rPr>
          <w:delText>移出</w:delText>
        </w:r>
      </w:del>
      <w:r w:rsidRPr="004C0492">
        <w:rPr>
          <w:sz w:val="28"/>
          <w:szCs w:val="28"/>
          <w:rPrChange w:id="4740" w:author="吴 珊珊" w:date="2019-10-31T09:53:00Z">
            <w:rPr/>
          </w:rPrChange>
        </w:rPr>
        <w:t>、导出、勾选导出</w:t>
      </w:r>
      <w:r w:rsidRPr="004C0492">
        <w:rPr>
          <w:rFonts w:hint="eastAsia"/>
          <w:sz w:val="28"/>
          <w:szCs w:val="28"/>
          <w:rPrChange w:id="4741" w:author="吴 珊珊" w:date="2019-10-31T09:53:00Z">
            <w:rPr>
              <w:rFonts w:hint="eastAsia"/>
            </w:rPr>
          </w:rPrChange>
        </w:rPr>
        <w:t>功能</w:t>
      </w:r>
      <w:del w:id="4742" w:author="吴 珊珊" w:date="2019-10-30T19:40:00Z">
        <w:r w:rsidRPr="004C0492" w:rsidDel="006047FA">
          <w:rPr>
            <w:rFonts w:hint="eastAsia"/>
            <w:sz w:val="28"/>
            <w:szCs w:val="28"/>
            <w:rPrChange w:id="4743" w:author="吴 珊珊" w:date="2019-10-31T09:53:00Z">
              <w:rPr>
                <w:rFonts w:hint="eastAsia"/>
              </w:rPr>
            </w:rPrChange>
          </w:rPr>
          <w:delText>，可以点击记录查看工单详情</w:delText>
        </w:r>
      </w:del>
      <w:r w:rsidRPr="004C0492">
        <w:rPr>
          <w:rFonts w:hint="eastAsia"/>
          <w:sz w:val="28"/>
          <w:szCs w:val="28"/>
          <w:rPrChange w:id="4744" w:author="吴 珊珊" w:date="2019-10-31T09:53:00Z">
            <w:rPr>
              <w:rFonts w:hint="eastAsia"/>
            </w:rPr>
          </w:rPrChange>
        </w:rPr>
        <w:t>。</w:t>
      </w:r>
    </w:p>
    <w:p w14:paraId="00932941" w14:textId="77777777" w:rsidR="006047FA" w:rsidRPr="004C0492" w:rsidRDefault="006047FA" w:rsidP="006047FA">
      <w:pPr>
        <w:ind w:firstLine="560"/>
        <w:rPr>
          <w:ins w:id="4745" w:author="吴 珊珊" w:date="2019-10-30T19:41:00Z"/>
          <w:sz w:val="28"/>
          <w:szCs w:val="28"/>
          <w:rPrChange w:id="4746" w:author="吴 珊珊" w:date="2019-10-31T09:53:00Z">
            <w:rPr>
              <w:ins w:id="4747" w:author="吴 珊珊" w:date="2019-10-30T19:41:00Z"/>
            </w:rPr>
          </w:rPrChange>
        </w:rPr>
      </w:pPr>
      <w:ins w:id="4748" w:author="吴 珊珊" w:date="2019-10-30T19:41:00Z">
        <w:r w:rsidRPr="004C0492">
          <w:rPr>
            <w:rFonts w:hint="eastAsia"/>
            <w:sz w:val="28"/>
            <w:szCs w:val="28"/>
            <w:rPrChange w:id="4749" w:author="吴 珊珊" w:date="2019-10-31T09:53:00Z">
              <w:rPr>
                <w:rFonts w:hint="eastAsia"/>
              </w:rPr>
            </w:rPrChange>
          </w:rPr>
          <w:t>1</w:t>
        </w:r>
        <w:r w:rsidRPr="004C0492">
          <w:rPr>
            <w:rFonts w:hint="eastAsia"/>
            <w:sz w:val="28"/>
            <w:szCs w:val="28"/>
            <w:rPrChange w:id="4750" w:author="吴 珊珊" w:date="2019-10-31T09:53:00Z">
              <w:rPr>
                <w:rFonts w:hint="eastAsia"/>
              </w:rPr>
            </w:rPrChange>
          </w:rPr>
          <w:t>）</w:t>
        </w:r>
        <w:r w:rsidRPr="004C0492">
          <w:rPr>
            <w:sz w:val="28"/>
            <w:szCs w:val="28"/>
            <w:rPrChange w:id="4751" w:author="吴 珊珊" w:date="2019-10-31T09:53:00Z">
              <w:rPr/>
            </w:rPrChange>
          </w:rPr>
          <w:t>刷新</w:t>
        </w:r>
        <w:r w:rsidRPr="004C0492">
          <w:rPr>
            <w:rFonts w:hint="eastAsia"/>
            <w:sz w:val="28"/>
            <w:szCs w:val="28"/>
            <w:rPrChange w:id="4752" w:author="吴 珊珊" w:date="2019-10-31T09:53:00Z">
              <w:rPr>
                <w:rFonts w:hint="eastAsia"/>
              </w:rPr>
            </w:rPrChange>
          </w:rPr>
          <w:t>：</w:t>
        </w:r>
        <w:r w:rsidRPr="004C0492">
          <w:rPr>
            <w:sz w:val="28"/>
            <w:szCs w:val="28"/>
            <w:rPrChange w:id="4753" w:author="吴 珊珊" w:date="2019-10-31T09:53:00Z">
              <w:rPr/>
            </w:rPrChange>
          </w:rPr>
          <w:t>刷新当前列表数据</w:t>
        </w:r>
        <w:r w:rsidRPr="004C0492">
          <w:rPr>
            <w:rFonts w:hint="eastAsia"/>
            <w:sz w:val="28"/>
            <w:szCs w:val="28"/>
            <w:rPrChange w:id="4754" w:author="吴 珊珊" w:date="2019-10-31T09:53:00Z">
              <w:rPr>
                <w:rFonts w:hint="eastAsia"/>
              </w:rPr>
            </w:rPrChange>
          </w:rPr>
          <w:t>；</w:t>
        </w:r>
      </w:ins>
    </w:p>
    <w:p w14:paraId="28A25498" w14:textId="35B18483" w:rsidR="006047FA" w:rsidRPr="004C0492" w:rsidRDefault="006047FA" w:rsidP="006047FA">
      <w:pPr>
        <w:ind w:firstLine="560"/>
        <w:rPr>
          <w:ins w:id="4755" w:author="吴 珊珊" w:date="2019-10-30T19:41:00Z"/>
          <w:sz w:val="28"/>
          <w:szCs w:val="28"/>
          <w:rPrChange w:id="4756" w:author="吴 珊珊" w:date="2019-10-31T09:53:00Z">
            <w:rPr>
              <w:ins w:id="4757" w:author="吴 珊珊" w:date="2019-10-30T19:41:00Z"/>
            </w:rPr>
          </w:rPrChange>
        </w:rPr>
      </w:pPr>
      <w:ins w:id="4758" w:author="吴 珊珊" w:date="2019-10-30T19:41:00Z">
        <w:r w:rsidRPr="004C0492">
          <w:rPr>
            <w:sz w:val="28"/>
            <w:szCs w:val="28"/>
            <w:rPrChange w:id="4759" w:author="吴 珊珊" w:date="2019-10-31T09:53:00Z">
              <w:rPr/>
            </w:rPrChange>
          </w:rPr>
          <w:t>2</w:t>
        </w:r>
        <w:r w:rsidRPr="004C0492">
          <w:rPr>
            <w:rFonts w:hint="eastAsia"/>
            <w:sz w:val="28"/>
            <w:szCs w:val="28"/>
            <w:rPrChange w:id="4760" w:author="吴 珊珊" w:date="2019-10-31T09:53:00Z">
              <w:rPr>
                <w:rFonts w:hint="eastAsia"/>
              </w:rPr>
            </w:rPrChange>
          </w:rPr>
          <w:t>）</w:t>
        </w:r>
        <w:r w:rsidRPr="004C0492">
          <w:rPr>
            <w:sz w:val="28"/>
            <w:szCs w:val="28"/>
            <w:rPrChange w:id="4761" w:author="吴 珊珊" w:date="2019-10-31T09:53:00Z">
              <w:rPr/>
            </w:rPrChange>
          </w:rPr>
          <w:t>查询</w:t>
        </w:r>
        <w:r w:rsidRPr="004C0492">
          <w:rPr>
            <w:rFonts w:hint="eastAsia"/>
            <w:sz w:val="28"/>
            <w:szCs w:val="28"/>
            <w:rPrChange w:id="4762" w:author="吴 珊珊" w:date="2019-10-31T09:53:00Z">
              <w:rPr>
                <w:rFonts w:hint="eastAsia"/>
              </w:rPr>
            </w:rPrChange>
          </w:rPr>
          <w:t>：查询项包含：</w:t>
        </w:r>
      </w:ins>
    </w:p>
    <w:p w14:paraId="140F80A9" w14:textId="77777777" w:rsidR="006047FA" w:rsidRPr="004C0492" w:rsidRDefault="006047FA" w:rsidP="006047FA">
      <w:pPr>
        <w:pStyle w:val="a6"/>
        <w:numPr>
          <w:ilvl w:val="0"/>
          <w:numId w:val="4"/>
        </w:numPr>
        <w:ind w:left="420" w:firstLineChars="0" w:firstLine="480"/>
        <w:rPr>
          <w:ins w:id="4763" w:author="吴 珊珊" w:date="2019-10-30T19:41:00Z"/>
          <w:rFonts w:ascii="仿宋" w:hAnsi="仿宋"/>
          <w:sz w:val="28"/>
          <w:szCs w:val="28"/>
          <w:rPrChange w:id="4764" w:author="吴 珊珊" w:date="2019-10-31T09:53:00Z">
            <w:rPr>
              <w:ins w:id="4765" w:author="吴 珊珊" w:date="2019-10-30T19:41:00Z"/>
              <w:rFonts w:ascii="仿宋" w:hAnsi="仿宋"/>
            </w:rPr>
          </w:rPrChange>
        </w:rPr>
      </w:pPr>
      <w:ins w:id="4766" w:author="吴 珊珊" w:date="2019-10-30T19:41:00Z">
        <w:r w:rsidRPr="004C0492">
          <w:rPr>
            <w:rFonts w:ascii="仿宋" w:hAnsi="仿宋" w:hint="eastAsia"/>
            <w:sz w:val="28"/>
            <w:szCs w:val="28"/>
            <w:rPrChange w:id="4767" w:author="吴 珊珊" w:date="2019-10-31T09:53:00Z">
              <w:rPr>
                <w:rFonts w:ascii="仿宋" w:hAnsi="仿宋" w:hint="eastAsia"/>
              </w:rPr>
            </w:rPrChange>
          </w:rPr>
          <w:t>录入时间从：日期时间选择框，精确到秒。</w:t>
        </w:r>
      </w:ins>
    </w:p>
    <w:p w14:paraId="31C7829A" w14:textId="77777777" w:rsidR="006047FA" w:rsidRPr="004C0492" w:rsidRDefault="006047FA" w:rsidP="006047FA">
      <w:pPr>
        <w:pStyle w:val="a6"/>
        <w:numPr>
          <w:ilvl w:val="0"/>
          <w:numId w:val="4"/>
        </w:numPr>
        <w:ind w:left="420" w:firstLineChars="0" w:firstLine="480"/>
        <w:rPr>
          <w:ins w:id="4768" w:author="吴 珊珊" w:date="2019-10-30T19:41:00Z"/>
          <w:rFonts w:ascii="仿宋" w:hAnsi="仿宋"/>
          <w:sz w:val="28"/>
          <w:szCs w:val="28"/>
          <w:rPrChange w:id="4769" w:author="吴 珊珊" w:date="2019-10-31T09:53:00Z">
            <w:rPr>
              <w:ins w:id="4770" w:author="吴 珊珊" w:date="2019-10-30T19:41:00Z"/>
              <w:rFonts w:ascii="仿宋" w:hAnsi="仿宋"/>
            </w:rPr>
          </w:rPrChange>
        </w:rPr>
      </w:pPr>
      <w:ins w:id="4771" w:author="吴 珊珊" w:date="2019-10-30T19:41:00Z">
        <w:r w:rsidRPr="004C0492">
          <w:rPr>
            <w:rFonts w:ascii="仿宋" w:hAnsi="仿宋" w:hint="eastAsia"/>
            <w:sz w:val="28"/>
            <w:szCs w:val="28"/>
            <w:rPrChange w:id="4772" w:author="吴 珊珊" w:date="2019-10-31T09:53:00Z">
              <w:rPr>
                <w:rFonts w:ascii="仿宋" w:hAnsi="仿宋" w:hint="eastAsia"/>
              </w:rPr>
            </w:rPrChange>
          </w:rPr>
          <w:t>录入时间至：日期时间选择框，精确到秒。</w:t>
        </w:r>
      </w:ins>
    </w:p>
    <w:p w14:paraId="4DEA120E" w14:textId="77777777" w:rsidR="006047FA" w:rsidRPr="004C0492" w:rsidRDefault="006047FA" w:rsidP="006047FA">
      <w:pPr>
        <w:pStyle w:val="a6"/>
        <w:numPr>
          <w:ilvl w:val="0"/>
          <w:numId w:val="4"/>
        </w:numPr>
        <w:ind w:left="420" w:firstLineChars="0" w:firstLine="480"/>
        <w:rPr>
          <w:ins w:id="4773" w:author="吴 珊珊" w:date="2019-10-30T19:41:00Z"/>
          <w:rFonts w:ascii="仿宋" w:hAnsi="仿宋"/>
          <w:sz w:val="28"/>
          <w:szCs w:val="28"/>
          <w:rPrChange w:id="4774" w:author="吴 珊珊" w:date="2019-10-31T09:53:00Z">
            <w:rPr>
              <w:ins w:id="4775" w:author="吴 珊珊" w:date="2019-10-30T19:41:00Z"/>
              <w:rFonts w:ascii="仿宋" w:hAnsi="仿宋"/>
            </w:rPr>
          </w:rPrChange>
        </w:rPr>
      </w:pPr>
      <w:ins w:id="4776" w:author="吴 珊珊" w:date="2019-10-30T19:41:00Z">
        <w:r w:rsidRPr="004C0492">
          <w:rPr>
            <w:rFonts w:ascii="仿宋" w:hAnsi="仿宋" w:hint="eastAsia"/>
            <w:sz w:val="28"/>
            <w:szCs w:val="28"/>
            <w:rPrChange w:id="4777" w:author="吴 珊珊" w:date="2019-10-31T09:53:00Z">
              <w:rPr>
                <w:rFonts w:ascii="仿宋" w:hAnsi="仿宋" w:hint="eastAsia"/>
              </w:rPr>
            </w:rPrChange>
          </w:rPr>
          <w:t>预警时间从：日期时间选择框，精确到秒。</w:t>
        </w:r>
      </w:ins>
    </w:p>
    <w:p w14:paraId="27C38133" w14:textId="77777777" w:rsidR="006047FA" w:rsidRPr="004C0492" w:rsidRDefault="006047FA" w:rsidP="006047FA">
      <w:pPr>
        <w:pStyle w:val="a6"/>
        <w:numPr>
          <w:ilvl w:val="0"/>
          <w:numId w:val="4"/>
        </w:numPr>
        <w:ind w:left="420" w:firstLineChars="0" w:firstLine="480"/>
        <w:rPr>
          <w:ins w:id="4778" w:author="吴 珊珊" w:date="2019-10-30T19:41:00Z"/>
          <w:rFonts w:ascii="仿宋" w:hAnsi="仿宋"/>
          <w:sz w:val="28"/>
          <w:szCs w:val="28"/>
          <w:rPrChange w:id="4779" w:author="吴 珊珊" w:date="2019-10-31T09:53:00Z">
            <w:rPr>
              <w:ins w:id="4780" w:author="吴 珊珊" w:date="2019-10-30T19:41:00Z"/>
              <w:rFonts w:ascii="仿宋" w:hAnsi="仿宋"/>
            </w:rPr>
          </w:rPrChange>
        </w:rPr>
      </w:pPr>
      <w:ins w:id="4781" w:author="吴 珊珊" w:date="2019-10-30T19:41:00Z">
        <w:r w:rsidRPr="004C0492">
          <w:rPr>
            <w:rFonts w:ascii="仿宋" w:hAnsi="仿宋" w:hint="eastAsia"/>
            <w:sz w:val="28"/>
            <w:szCs w:val="28"/>
            <w:rPrChange w:id="4782" w:author="吴 珊珊" w:date="2019-10-31T09:53:00Z">
              <w:rPr>
                <w:rFonts w:ascii="仿宋" w:hAnsi="仿宋" w:hint="eastAsia"/>
              </w:rPr>
            </w:rPrChange>
          </w:rPr>
          <w:t>预警时间至：日期时间选择框，精确到秒。</w:t>
        </w:r>
      </w:ins>
    </w:p>
    <w:p w14:paraId="12403A67" w14:textId="77777777" w:rsidR="006047FA" w:rsidRPr="004C0492" w:rsidRDefault="006047FA" w:rsidP="006047FA">
      <w:pPr>
        <w:pStyle w:val="a6"/>
        <w:numPr>
          <w:ilvl w:val="0"/>
          <w:numId w:val="4"/>
        </w:numPr>
        <w:ind w:left="420" w:firstLineChars="0" w:firstLine="480"/>
        <w:rPr>
          <w:ins w:id="4783" w:author="吴 珊珊" w:date="2019-10-30T19:41:00Z"/>
          <w:rFonts w:ascii="仿宋" w:hAnsi="仿宋"/>
          <w:sz w:val="28"/>
          <w:szCs w:val="28"/>
          <w:rPrChange w:id="4784" w:author="吴 珊珊" w:date="2019-10-31T09:53:00Z">
            <w:rPr>
              <w:ins w:id="4785" w:author="吴 珊珊" w:date="2019-10-30T19:41:00Z"/>
              <w:rFonts w:ascii="仿宋" w:hAnsi="仿宋"/>
            </w:rPr>
          </w:rPrChange>
        </w:rPr>
      </w:pPr>
      <w:ins w:id="4786" w:author="吴 珊珊" w:date="2019-10-30T19:41:00Z">
        <w:r w:rsidRPr="004C0492">
          <w:rPr>
            <w:rFonts w:ascii="仿宋" w:hAnsi="仿宋" w:hint="eastAsia"/>
            <w:sz w:val="28"/>
            <w:szCs w:val="28"/>
            <w:rPrChange w:id="4787" w:author="吴 珊珊" w:date="2019-10-31T09:53:00Z">
              <w:rPr>
                <w:rFonts w:ascii="仿宋" w:hAnsi="仿宋" w:hint="eastAsia"/>
              </w:rPr>
            </w:rPrChange>
          </w:rPr>
          <w:t>工单编号：文本输入框。</w:t>
        </w:r>
      </w:ins>
    </w:p>
    <w:p w14:paraId="450D2FB9" w14:textId="77777777" w:rsidR="006047FA" w:rsidRPr="004C0492" w:rsidRDefault="006047FA" w:rsidP="006047FA">
      <w:pPr>
        <w:pStyle w:val="a6"/>
        <w:numPr>
          <w:ilvl w:val="0"/>
          <w:numId w:val="4"/>
        </w:numPr>
        <w:ind w:left="420" w:firstLineChars="0" w:firstLine="480"/>
        <w:rPr>
          <w:ins w:id="4788" w:author="吴 珊珊" w:date="2019-10-30T19:41:00Z"/>
          <w:rFonts w:ascii="仿宋" w:hAnsi="仿宋"/>
          <w:sz w:val="28"/>
          <w:szCs w:val="28"/>
          <w:rPrChange w:id="4789" w:author="吴 珊珊" w:date="2019-10-31T09:53:00Z">
            <w:rPr>
              <w:ins w:id="4790" w:author="吴 珊珊" w:date="2019-10-30T19:41:00Z"/>
              <w:rFonts w:ascii="仿宋" w:hAnsi="仿宋"/>
            </w:rPr>
          </w:rPrChange>
        </w:rPr>
      </w:pPr>
      <w:ins w:id="4791" w:author="吴 珊珊" w:date="2019-10-30T19:41:00Z">
        <w:r w:rsidRPr="004C0492">
          <w:rPr>
            <w:rFonts w:ascii="仿宋" w:hAnsi="仿宋" w:hint="eastAsia"/>
            <w:sz w:val="28"/>
            <w:szCs w:val="28"/>
            <w:rPrChange w:id="4792" w:author="吴 珊珊" w:date="2019-10-31T09:53:00Z">
              <w:rPr>
                <w:rFonts w:ascii="仿宋" w:hAnsi="仿宋" w:hint="eastAsia"/>
              </w:rPr>
            </w:rPrChange>
          </w:rPr>
          <w:t>预警人：文本输入框。</w:t>
        </w:r>
      </w:ins>
    </w:p>
    <w:p w14:paraId="25ECAFCA" w14:textId="77777777" w:rsidR="006047FA" w:rsidRPr="004C0492" w:rsidRDefault="006047FA" w:rsidP="006047FA">
      <w:pPr>
        <w:pStyle w:val="a6"/>
        <w:numPr>
          <w:ilvl w:val="0"/>
          <w:numId w:val="4"/>
        </w:numPr>
        <w:ind w:left="420" w:firstLineChars="0" w:firstLine="480"/>
        <w:rPr>
          <w:ins w:id="4793" w:author="吴 珊珊" w:date="2019-10-30T19:41:00Z"/>
          <w:rFonts w:ascii="仿宋" w:hAnsi="仿宋"/>
          <w:sz w:val="28"/>
          <w:szCs w:val="28"/>
          <w:rPrChange w:id="4794" w:author="吴 珊珊" w:date="2019-10-31T09:53:00Z">
            <w:rPr>
              <w:ins w:id="4795" w:author="吴 珊珊" w:date="2019-10-30T19:41:00Z"/>
              <w:rFonts w:ascii="仿宋" w:hAnsi="仿宋"/>
            </w:rPr>
          </w:rPrChange>
        </w:rPr>
      </w:pPr>
      <w:ins w:id="4796" w:author="吴 珊珊" w:date="2019-10-30T19:41:00Z">
        <w:r w:rsidRPr="004C0492">
          <w:rPr>
            <w:rFonts w:ascii="仿宋" w:hAnsi="仿宋" w:hint="eastAsia"/>
            <w:sz w:val="28"/>
            <w:szCs w:val="28"/>
            <w:rPrChange w:id="4797" w:author="吴 珊珊" w:date="2019-10-31T09:53:00Z">
              <w:rPr>
                <w:rFonts w:ascii="仿宋" w:hAnsi="仿宋" w:hint="eastAsia"/>
              </w:rPr>
            </w:rPrChange>
          </w:rPr>
          <w:t>受理员姓名：文本输入框。</w:t>
        </w:r>
      </w:ins>
    </w:p>
    <w:p w14:paraId="04209B39" w14:textId="77777777" w:rsidR="006047FA" w:rsidRPr="004C0492" w:rsidRDefault="006047FA" w:rsidP="006047FA">
      <w:pPr>
        <w:pStyle w:val="a6"/>
        <w:numPr>
          <w:ilvl w:val="0"/>
          <w:numId w:val="4"/>
        </w:numPr>
        <w:ind w:left="420" w:firstLineChars="0" w:firstLine="480"/>
        <w:rPr>
          <w:ins w:id="4798" w:author="吴 珊珊" w:date="2019-10-30T19:41:00Z"/>
          <w:rFonts w:ascii="仿宋" w:hAnsi="仿宋"/>
          <w:sz w:val="28"/>
          <w:szCs w:val="28"/>
          <w:rPrChange w:id="4799" w:author="吴 珊珊" w:date="2019-10-31T09:53:00Z">
            <w:rPr>
              <w:ins w:id="4800" w:author="吴 珊珊" w:date="2019-10-30T19:41:00Z"/>
              <w:rFonts w:ascii="仿宋" w:hAnsi="仿宋"/>
            </w:rPr>
          </w:rPrChange>
        </w:rPr>
      </w:pPr>
      <w:ins w:id="4801" w:author="吴 珊珊" w:date="2019-10-30T19:41:00Z">
        <w:r w:rsidRPr="004C0492">
          <w:rPr>
            <w:rFonts w:ascii="仿宋" w:hAnsi="仿宋" w:hint="eastAsia"/>
            <w:sz w:val="28"/>
            <w:szCs w:val="28"/>
            <w:rPrChange w:id="4802" w:author="吴 珊珊" w:date="2019-10-31T09:53:00Z">
              <w:rPr>
                <w:rFonts w:ascii="仿宋" w:hAnsi="仿宋" w:hint="eastAsia"/>
              </w:rPr>
            </w:rPrChange>
          </w:rPr>
          <w:lastRenderedPageBreak/>
          <w:t>受理员工号：文本输入框。</w:t>
        </w:r>
      </w:ins>
    </w:p>
    <w:p w14:paraId="71EF8E14" w14:textId="77777777" w:rsidR="006047FA" w:rsidRPr="004C0492" w:rsidRDefault="006047FA" w:rsidP="006047FA">
      <w:pPr>
        <w:pStyle w:val="a6"/>
        <w:numPr>
          <w:ilvl w:val="0"/>
          <w:numId w:val="4"/>
        </w:numPr>
        <w:ind w:left="420" w:firstLineChars="0" w:firstLine="480"/>
        <w:rPr>
          <w:ins w:id="4803" w:author="吴 珊珊" w:date="2019-10-30T21:41:00Z"/>
          <w:rFonts w:ascii="仿宋" w:hAnsi="仿宋"/>
          <w:sz w:val="28"/>
          <w:szCs w:val="28"/>
          <w:rPrChange w:id="4804" w:author="吴 珊珊" w:date="2019-10-31T09:53:00Z">
            <w:rPr>
              <w:ins w:id="4805" w:author="吴 珊珊" w:date="2019-10-30T21:41:00Z"/>
              <w:rFonts w:ascii="仿宋" w:hAnsi="仿宋"/>
            </w:rPr>
          </w:rPrChange>
        </w:rPr>
      </w:pPr>
      <w:ins w:id="4806" w:author="吴 珊珊" w:date="2019-10-30T19:41:00Z">
        <w:r w:rsidRPr="004C0492">
          <w:rPr>
            <w:rFonts w:ascii="仿宋" w:hAnsi="仿宋" w:hint="eastAsia"/>
            <w:sz w:val="28"/>
            <w:szCs w:val="28"/>
            <w:rPrChange w:id="4807" w:author="吴 珊珊" w:date="2019-10-31T09:53:00Z">
              <w:rPr>
                <w:rFonts w:ascii="仿宋" w:hAnsi="仿宋" w:hint="eastAsia"/>
              </w:rPr>
            </w:rPrChange>
          </w:rPr>
          <w:t>是否已阅：下拉列表框：是、否。</w:t>
        </w:r>
      </w:ins>
    </w:p>
    <w:p w14:paraId="0B71934C" w14:textId="738DDD0C" w:rsidR="00956443" w:rsidRPr="004C0492" w:rsidRDefault="00956443" w:rsidP="006047FA">
      <w:pPr>
        <w:pStyle w:val="a6"/>
        <w:numPr>
          <w:ilvl w:val="0"/>
          <w:numId w:val="4"/>
        </w:numPr>
        <w:ind w:left="420" w:firstLineChars="0" w:firstLine="480"/>
        <w:rPr>
          <w:ins w:id="4808" w:author="吴 珊珊" w:date="2019-10-30T19:41:00Z"/>
          <w:rFonts w:ascii="仿宋" w:hAnsi="仿宋"/>
          <w:sz w:val="28"/>
          <w:szCs w:val="28"/>
          <w:highlight w:val="yellow"/>
          <w:rPrChange w:id="4809" w:author="吴 珊珊" w:date="2019-10-31T09:53:00Z">
            <w:rPr>
              <w:ins w:id="4810" w:author="吴 珊珊" w:date="2019-10-30T19:41:00Z"/>
              <w:rFonts w:ascii="仿宋" w:hAnsi="仿宋"/>
            </w:rPr>
          </w:rPrChange>
        </w:rPr>
      </w:pPr>
      <w:ins w:id="4811" w:author="吴 珊珊" w:date="2019-10-30T21:42:00Z">
        <w:r w:rsidRPr="004C0492">
          <w:rPr>
            <w:rFonts w:ascii="仿宋" w:hAnsi="仿宋"/>
            <w:sz w:val="28"/>
            <w:szCs w:val="28"/>
            <w:highlight w:val="yellow"/>
            <w:rPrChange w:id="4812" w:author="吴 珊珊" w:date="2019-10-31T09:53:00Z">
              <w:rPr>
                <w:rFonts w:ascii="仿宋" w:hAnsi="仿宋"/>
              </w:rPr>
            </w:rPrChange>
          </w:rPr>
          <w:t>状态</w:t>
        </w:r>
        <w:r w:rsidRPr="004C0492">
          <w:rPr>
            <w:rFonts w:ascii="仿宋" w:hAnsi="仿宋" w:hint="eastAsia"/>
            <w:sz w:val="28"/>
            <w:szCs w:val="28"/>
            <w:highlight w:val="yellow"/>
            <w:rPrChange w:id="4813" w:author="吴 珊珊" w:date="2019-10-31T09:53:00Z">
              <w:rPr>
                <w:rFonts w:ascii="仿宋" w:hAnsi="仿宋" w:hint="eastAsia"/>
              </w:rPr>
            </w:rPrChange>
          </w:rPr>
          <w:t>：</w:t>
        </w:r>
        <w:r w:rsidRPr="004C0492">
          <w:rPr>
            <w:rFonts w:hint="eastAsia"/>
            <w:sz w:val="28"/>
            <w:szCs w:val="28"/>
            <w:highlight w:val="yellow"/>
            <w:rPrChange w:id="4814" w:author="吴 珊珊" w:date="2019-10-31T09:53:00Z">
              <w:rPr>
                <w:rFonts w:hint="eastAsia"/>
                <w:highlight w:val="yellow"/>
              </w:rPr>
            </w:rPrChange>
          </w:rPr>
          <w:t>未处理，忽略，已预警。</w:t>
        </w:r>
      </w:ins>
    </w:p>
    <w:p w14:paraId="0E2A9433" w14:textId="4665DB16" w:rsidR="006047FA" w:rsidRPr="004C0492" w:rsidRDefault="00323671" w:rsidP="006047FA">
      <w:pPr>
        <w:pStyle w:val="a6"/>
        <w:numPr>
          <w:ilvl w:val="0"/>
          <w:numId w:val="4"/>
        </w:numPr>
        <w:ind w:left="420" w:firstLineChars="0" w:firstLine="480"/>
        <w:rPr>
          <w:ins w:id="4815" w:author="吴 珊珊" w:date="2019-10-30T19:41:00Z"/>
          <w:rFonts w:ascii="仿宋" w:hAnsi="仿宋"/>
          <w:sz w:val="28"/>
          <w:szCs w:val="28"/>
          <w:rPrChange w:id="4816" w:author="吴 珊珊" w:date="2019-10-31T09:53:00Z">
            <w:rPr>
              <w:ins w:id="4817" w:author="吴 珊珊" w:date="2019-10-30T19:41:00Z"/>
              <w:rFonts w:ascii="仿宋" w:hAnsi="仿宋"/>
            </w:rPr>
          </w:rPrChange>
        </w:rPr>
      </w:pPr>
      <w:ins w:id="4818" w:author="吴 珊珊" w:date="2019-10-30T19:41:00Z">
        <w:r w:rsidRPr="004C0492">
          <w:rPr>
            <w:rFonts w:ascii="仿宋" w:hAnsi="仿宋" w:hint="eastAsia"/>
            <w:sz w:val="28"/>
            <w:szCs w:val="28"/>
            <w:rPrChange w:id="4819" w:author="吴 珊珊" w:date="2019-10-31T09:53:00Z">
              <w:rPr>
                <w:rFonts w:ascii="仿宋" w:hAnsi="仿宋" w:hint="eastAsia"/>
              </w:rPr>
            </w:rPrChange>
          </w:rPr>
          <w:t>是否</w:t>
        </w:r>
      </w:ins>
      <w:ins w:id="4820" w:author="吴 珊珊" w:date="2019-10-30T22:04:00Z">
        <w:r w:rsidRPr="004C0492">
          <w:rPr>
            <w:rFonts w:ascii="仿宋" w:hAnsi="仿宋" w:hint="eastAsia"/>
            <w:sz w:val="28"/>
            <w:szCs w:val="28"/>
            <w:rPrChange w:id="4821" w:author="吴 珊珊" w:date="2019-10-31T09:53:00Z">
              <w:rPr>
                <w:rFonts w:ascii="仿宋" w:hAnsi="仿宋" w:hint="eastAsia"/>
              </w:rPr>
            </w:rPrChange>
          </w:rPr>
          <w:t>不许处理</w:t>
        </w:r>
      </w:ins>
      <w:ins w:id="4822" w:author="吴 珊珊" w:date="2019-10-30T19:41:00Z">
        <w:r w:rsidR="006047FA" w:rsidRPr="004C0492">
          <w:rPr>
            <w:rFonts w:ascii="仿宋" w:hAnsi="仿宋" w:hint="eastAsia"/>
            <w:sz w:val="28"/>
            <w:szCs w:val="28"/>
            <w:rPrChange w:id="4823" w:author="吴 珊珊" w:date="2019-10-31T09:53:00Z">
              <w:rPr>
                <w:rFonts w:ascii="仿宋" w:hAnsi="仿宋" w:hint="eastAsia"/>
              </w:rPr>
            </w:rPrChange>
          </w:rPr>
          <w:t>：下拉列表框：是、否。</w:t>
        </w:r>
      </w:ins>
    </w:p>
    <w:p w14:paraId="452F0821" w14:textId="5143E25F" w:rsidR="006047FA" w:rsidRPr="004C0492" w:rsidRDefault="006047FA">
      <w:pPr>
        <w:pStyle w:val="a6"/>
        <w:numPr>
          <w:ilvl w:val="0"/>
          <w:numId w:val="4"/>
        </w:numPr>
        <w:ind w:left="420" w:firstLineChars="0" w:firstLine="480"/>
        <w:rPr>
          <w:ins w:id="4824" w:author="吴 珊珊" w:date="2019-10-30T19:41:00Z"/>
          <w:rFonts w:ascii="仿宋" w:hAnsi="仿宋"/>
          <w:sz w:val="28"/>
          <w:szCs w:val="28"/>
          <w:rPrChange w:id="4825" w:author="吴 珊珊" w:date="2019-10-31T09:53:00Z">
            <w:rPr>
              <w:ins w:id="4826" w:author="吴 珊珊" w:date="2019-10-30T19:41:00Z"/>
            </w:rPr>
          </w:rPrChange>
        </w:rPr>
        <w:pPrChange w:id="4827" w:author="吴 珊珊" w:date="2019-10-30T19:42:00Z">
          <w:pPr>
            <w:ind w:firstLine="480"/>
          </w:pPr>
        </w:pPrChange>
      </w:pPr>
      <w:ins w:id="4828" w:author="吴 珊珊" w:date="2019-10-30T19:41:00Z">
        <w:r w:rsidRPr="004C0492">
          <w:rPr>
            <w:rFonts w:ascii="仿宋" w:hAnsi="仿宋" w:hint="eastAsia"/>
            <w:sz w:val="28"/>
            <w:szCs w:val="28"/>
            <w:rPrChange w:id="4829" w:author="吴 珊珊" w:date="2019-10-31T09:53:00Z">
              <w:rPr>
                <w:rFonts w:ascii="仿宋" w:hAnsi="仿宋" w:hint="eastAsia"/>
              </w:rPr>
            </w:rPrChange>
          </w:rPr>
          <w:t>问题描述</w:t>
        </w:r>
        <w:r w:rsidRPr="004C0492">
          <w:rPr>
            <w:rFonts w:ascii="仿宋" w:hAnsi="仿宋" w:hint="eastAsia"/>
            <w:sz w:val="28"/>
            <w:szCs w:val="28"/>
            <w:rPrChange w:id="4830" w:author="吴 珊珊" w:date="2019-10-31T09:53:00Z">
              <w:rPr>
                <w:rFonts w:ascii="仿宋" w:hAnsi="仿宋" w:hint="eastAsia"/>
              </w:rPr>
            </w:rPrChange>
          </w:rPr>
          <w:t xml:space="preserve"> </w:t>
        </w:r>
        <w:r w:rsidRPr="004C0492">
          <w:rPr>
            <w:rFonts w:ascii="仿宋" w:hAnsi="仿宋" w:hint="eastAsia"/>
            <w:sz w:val="28"/>
            <w:szCs w:val="28"/>
            <w:rPrChange w:id="4831" w:author="吴 珊珊" w:date="2019-10-31T09:53:00Z">
              <w:rPr>
                <w:rFonts w:ascii="仿宋" w:hAnsi="仿宋" w:hint="eastAsia"/>
              </w:rPr>
            </w:rPrChange>
          </w:rPr>
          <w:t>：文本输入框；模糊查询</w:t>
        </w:r>
        <w:r w:rsidRPr="004C0492">
          <w:rPr>
            <w:rFonts w:hint="eastAsia"/>
            <w:sz w:val="28"/>
            <w:szCs w:val="28"/>
            <w:rPrChange w:id="4832" w:author="吴 珊珊" w:date="2019-10-31T09:53:00Z">
              <w:rPr>
                <w:rFonts w:hint="eastAsia"/>
              </w:rPr>
            </w:rPrChange>
          </w:rPr>
          <w:t>。</w:t>
        </w:r>
      </w:ins>
    </w:p>
    <w:p w14:paraId="38BE6D9F" w14:textId="5ACF33F9" w:rsidR="00F13CAC" w:rsidRPr="004C0492" w:rsidDel="00F13CAC" w:rsidRDefault="00F13CAC">
      <w:pPr>
        <w:ind w:firstLine="560"/>
        <w:rPr>
          <w:del w:id="4833" w:author="吴 珊珊" w:date="2019-10-30T19:48:00Z"/>
          <w:sz w:val="28"/>
          <w:szCs w:val="28"/>
          <w:rPrChange w:id="4834" w:author="吴 珊珊" w:date="2019-10-31T09:53:00Z">
            <w:rPr>
              <w:del w:id="4835" w:author="吴 珊珊" w:date="2019-10-30T19:48:00Z"/>
            </w:rPr>
          </w:rPrChange>
        </w:rPr>
        <w:pPrChange w:id="4836" w:author="吴 珊珊" w:date="2019-10-30T19:48:00Z">
          <w:pPr>
            <w:pStyle w:val="a6"/>
            <w:numPr>
              <w:numId w:val="4"/>
            </w:numPr>
            <w:ind w:left="840" w:firstLineChars="0" w:hanging="420"/>
          </w:pPr>
        </w:pPrChange>
      </w:pPr>
      <w:moveToRangeStart w:id="4837" w:author="吴 珊珊" w:date="2019-10-30T19:48:00Z" w:name="move23357312"/>
      <w:moveTo w:id="4838" w:author="吴 珊珊" w:date="2019-10-30T19:48:00Z">
        <w:del w:id="4839" w:author="吴 珊珊" w:date="2019-10-30T21:42:00Z">
          <w:r w:rsidRPr="004C0492" w:rsidDel="00956443">
            <w:rPr>
              <w:rFonts w:hint="eastAsia"/>
              <w:sz w:val="28"/>
              <w:szCs w:val="28"/>
              <w:highlight w:val="yellow"/>
              <w:rPrChange w:id="4840" w:author="吴 珊珊" w:date="2019-10-31T09:53:00Z">
                <w:rPr>
                  <w:rFonts w:hint="eastAsia"/>
                  <w:highlight w:val="yellow"/>
                </w:rPr>
              </w:rPrChange>
            </w:rPr>
            <w:delText>工单查询中提供按照状态查询的功能（未处理，忽略，已预警）。</w:delText>
          </w:r>
        </w:del>
      </w:moveTo>
    </w:p>
    <w:moveToRangeEnd w:id="4837"/>
    <w:p w14:paraId="3857B8D9" w14:textId="6CE5D2F9" w:rsidR="006047FA" w:rsidRPr="004C0492" w:rsidRDefault="006047FA" w:rsidP="006047FA">
      <w:pPr>
        <w:ind w:firstLine="560"/>
        <w:rPr>
          <w:ins w:id="4841" w:author="吴 珊珊" w:date="2019-10-30T19:41:00Z"/>
          <w:sz w:val="28"/>
          <w:szCs w:val="28"/>
          <w:rPrChange w:id="4842" w:author="吴 珊珊" w:date="2019-10-31T09:53:00Z">
            <w:rPr>
              <w:ins w:id="4843" w:author="吴 珊珊" w:date="2019-10-30T19:41:00Z"/>
            </w:rPr>
          </w:rPrChange>
        </w:rPr>
      </w:pPr>
      <w:ins w:id="4844" w:author="吴 珊珊" w:date="2019-10-30T19:41:00Z">
        <w:r w:rsidRPr="004C0492">
          <w:rPr>
            <w:rFonts w:hint="eastAsia"/>
            <w:sz w:val="28"/>
            <w:szCs w:val="28"/>
            <w:rPrChange w:id="4845" w:author="吴 珊珊" w:date="2019-10-31T09:53:00Z">
              <w:rPr>
                <w:rFonts w:hint="eastAsia"/>
              </w:rPr>
            </w:rPrChange>
          </w:rPr>
          <w:t>3</w:t>
        </w:r>
        <w:r w:rsidRPr="004C0492">
          <w:rPr>
            <w:rFonts w:hint="eastAsia"/>
            <w:sz w:val="28"/>
            <w:szCs w:val="28"/>
            <w:rPrChange w:id="4846" w:author="吴 珊珊" w:date="2019-10-31T09:53:00Z">
              <w:rPr>
                <w:rFonts w:hint="eastAsia"/>
              </w:rPr>
            </w:rPrChange>
          </w:rPr>
          <w:t>）</w:t>
        </w:r>
      </w:ins>
      <w:ins w:id="4847" w:author="吴 珊珊" w:date="2019-10-30T19:42:00Z">
        <w:r w:rsidR="00C61BC5" w:rsidRPr="004C0492">
          <w:rPr>
            <w:rFonts w:hint="eastAsia"/>
            <w:sz w:val="28"/>
            <w:szCs w:val="28"/>
            <w:rPrChange w:id="4848" w:author="吴 珊珊" w:date="2019-10-31T09:53:00Z">
              <w:rPr>
                <w:rFonts w:hint="eastAsia"/>
              </w:rPr>
            </w:rPrChange>
          </w:rPr>
          <w:t>勾选</w:t>
        </w:r>
      </w:ins>
      <w:ins w:id="4849" w:author="吴 珊珊" w:date="2019-10-30T21:54:00Z">
        <w:r w:rsidR="004049C2" w:rsidRPr="004C0492">
          <w:rPr>
            <w:rFonts w:hint="eastAsia"/>
            <w:sz w:val="28"/>
            <w:szCs w:val="28"/>
            <w:rPrChange w:id="4850" w:author="吴 珊珊" w:date="2019-10-31T09:53:00Z">
              <w:rPr>
                <w:rFonts w:hint="eastAsia"/>
              </w:rPr>
            </w:rPrChange>
          </w:rPr>
          <w:t>不需处理</w:t>
        </w:r>
      </w:ins>
      <w:ins w:id="4851" w:author="吴 珊珊" w:date="2019-10-30T19:41:00Z">
        <w:r w:rsidRPr="004C0492">
          <w:rPr>
            <w:rFonts w:hint="eastAsia"/>
            <w:sz w:val="28"/>
            <w:szCs w:val="28"/>
            <w:rPrChange w:id="4852" w:author="吴 珊珊" w:date="2019-10-31T09:53:00Z">
              <w:rPr>
                <w:rFonts w:hint="eastAsia"/>
              </w:rPr>
            </w:rPrChange>
          </w:rPr>
          <w:t>：</w:t>
        </w:r>
      </w:ins>
      <w:ins w:id="4853" w:author="吴 珊珊" w:date="2019-10-30T19:42:00Z">
        <w:r w:rsidRPr="004C0492">
          <w:rPr>
            <w:rFonts w:hint="eastAsia"/>
            <w:sz w:val="28"/>
            <w:szCs w:val="28"/>
            <w:rPrChange w:id="4854" w:author="吴 珊珊" w:date="2019-10-31T09:53:00Z">
              <w:rPr>
                <w:rFonts w:hint="eastAsia"/>
              </w:rPr>
            </w:rPrChange>
          </w:rPr>
          <w:t>列表选中</w:t>
        </w:r>
      </w:ins>
      <w:ins w:id="4855" w:author="吴 珊珊" w:date="2019-10-30T21:54:00Z">
        <w:r w:rsidR="004049C2" w:rsidRPr="004C0492">
          <w:rPr>
            <w:rFonts w:hint="eastAsia"/>
            <w:sz w:val="28"/>
            <w:szCs w:val="28"/>
            <w:rPrChange w:id="4856" w:author="吴 珊珊" w:date="2019-10-31T09:53:00Z">
              <w:rPr>
                <w:rFonts w:hint="eastAsia"/>
              </w:rPr>
            </w:rPrChange>
          </w:rPr>
          <w:t>不需处理</w:t>
        </w:r>
      </w:ins>
      <w:ins w:id="4857" w:author="吴 珊珊" w:date="2019-10-30T19:42:00Z">
        <w:r w:rsidRPr="004C0492">
          <w:rPr>
            <w:rFonts w:hint="eastAsia"/>
            <w:sz w:val="28"/>
            <w:szCs w:val="28"/>
            <w:rPrChange w:id="4858" w:author="吴 珊珊" w:date="2019-10-31T09:53:00Z">
              <w:rPr>
                <w:rFonts w:hint="eastAsia"/>
              </w:rPr>
            </w:rPrChange>
          </w:rPr>
          <w:t>的工单（支持</w:t>
        </w:r>
      </w:ins>
      <w:ins w:id="4859" w:author="吴 珊珊" w:date="2019-10-30T19:43:00Z">
        <w:r w:rsidRPr="004C0492">
          <w:rPr>
            <w:rFonts w:hint="eastAsia"/>
            <w:sz w:val="28"/>
            <w:szCs w:val="28"/>
            <w:rPrChange w:id="4860" w:author="吴 珊珊" w:date="2019-10-31T09:53:00Z">
              <w:rPr>
                <w:rFonts w:hint="eastAsia"/>
              </w:rPr>
            </w:rPrChange>
          </w:rPr>
          <w:t>同时</w:t>
        </w:r>
      </w:ins>
      <w:ins w:id="4861" w:author="吴 珊珊" w:date="2019-10-30T21:54:00Z">
        <w:r w:rsidR="004049C2" w:rsidRPr="004C0492">
          <w:rPr>
            <w:rFonts w:hint="eastAsia"/>
            <w:sz w:val="28"/>
            <w:szCs w:val="28"/>
            <w:rPrChange w:id="4862" w:author="吴 珊珊" w:date="2019-10-31T09:53:00Z">
              <w:rPr>
                <w:rFonts w:hint="eastAsia"/>
              </w:rPr>
            </w:rPrChange>
          </w:rPr>
          <w:t>标记多个</w:t>
        </w:r>
      </w:ins>
      <w:ins w:id="4863" w:author="吴 珊珊" w:date="2019-10-30T19:42:00Z">
        <w:r w:rsidRPr="004C0492">
          <w:rPr>
            <w:rFonts w:hint="eastAsia"/>
            <w:sz w:val="28"/>
            <w:szCs w:val="28"/>
            <w:rPrChange w:id="4864" w:author="吴 珊珊" w:date="2019-10-31T09:53:00Z">
              <w:rPr>
                <w:rFonts w:hint="eastAsia"/>
              </w:rPr>
            </w:rPrChange>
          </w:rPr>
          <w:t>），点击按钮，提示是否确定</w:t>
        </w:r>
      </w:ins>
      <w:ins w:id="4865" w:author="吴 珊珊" w:date="2019-10-30T21:54:00Z">
        <w:r w:rsidR="004049C2" w:rsidRPr="004C0492">
          <w:rPr>
            <w:rFonts w:hint="eastAsia"/>
            <w:sz w:val="28"/>
            <w:szCs w:val="28"/>
            <w:rPrChange w:id="4866" w:author="吴 珊珊" w:date="2019-10-31T09:53:00Z">
              <w:rPr>
                <w:rFonts w:hint="eastAsia"/>
              </w:rPr>
            </w:rPrChange>
          </w:rPr>
          <w:t>不需处理</w:t>
        </w:r>
      </w:ins>
      <w:ins w:id="4867" w:author="吴 珊珊" w:date="2019-10-30T19:42:00Z">
        <w:r w:rsidRPr="004C0492">
          <w:rPr>
            <w:rFonts w:hint="eastAsia"/>
            <w:sz w:val="28"/>
            <w:szCs w:val="28"/>
            <w:rPrChange w:id="4868" w:author="吴 珊珊" w:date="2019-10-31T09:53:00Z">
              <w:rPr>
                <w:rFonts w:hint="eastAsia"/>
              </w:rPr>
            </w:rPrChange>
          </w:rPr>
          <w:t>，点击“确定”，将移出，点击“取消”返回。若没有选中，则提示“请选择</w:t>
        </w:r>
      </w:ins>
      <w:ins w:id="4869" w:author="吴 珊珊" w:date="2019-10-30T21:54:00Z">
        <w:r w:rsidR="004049C2" w:rsidRPr="004C0492">
          <w:rPr>
            <w:rFonts w:hint="eastAsia"/>
            <w:sz w:val="28"/>
            <w:szCs w:val="28"/>
            <w:rPrChange w:id="4870" w:author="吴 珊珊" w:date="2019-10-31T09:53:00Z">
              <w:rPr>
                <w:rFonts w:hint="eastAsia"/>
              </w:rPr>
            </w:rPrChange>
          </w:rPr>
          <w:t>不需处理</w:t>
        </w:r>
      </w:ins>
      <w:ins w:id="4871" w:author="吴 珊珊" w:date="2019-10-30T19:42:00Z">
        <w:r w:rsidRPr="004C0492">
          <w:rPr>
            <w:rFonts w:hint="eastAsia"/>
            <w:sz w:val="28"/>
            <w:szCs w:val="28"/>
            <w:rPrChange w:id="4872" w:author="吴 珊珊" w:date="2019-10-31T09:53:00Z">
              <w:rPr>
                <w:rFonts w:hint="eastAsia"/>
              </w:rPr>
            </w:rPrChange>
          </w:rPr>
          <w:t>的工单”</w:t>
        </w:r>
      </w:ins>
      <w:ins w:id="4873" w:author="吴 珊珊" w:date="2019-10-30T19:41:00Z">
        <w:r w:rsidRPr="004C0492">
          <w:rPr>
            <w:rFonts w:hint="eastAsia"/>
            <w:sz w:val="28"/>
            <w:szCs w:val="28"/>
            <w:rPrChange w:id="4874" w:author="吴 珊珊" w:date="2019-10-31T09:53:00Z">
              <w:rPr>
                <w:rFonts w:hint="eastAsia"/>
              </w:rPr>
            </w:rPrChange>
          </w:rPr>
          <w:t>。</w:t>
        </w:r>
      </w:ins>
    </w:p>
    <w:p w14:paraId="281B59F9" w14:textId="37CFA447" w:rsidR="006047FA" w:rsidRPr="004C0492" w:rsidRDefault="006047FA" w:rsidP="005776FC">
      <w:pPr>
        <w:ind w:firstLine="560"/>
        <w:rPr>
          <w:ins w:id="4875" w:author="吴 珊珊" w:date="2019-10-30T19:44:00Z"/>
          <w:rFonts w:ascii="仿宋" w:hAnsi="仿宋"/>
          <w:sz w:val="28"/>
          <w:szCs w:val="28"/>
          <w:rPrChange w:id="4876" w:author="吴 珊珊" w:date="2019-10-31T09:53:00Z">
            <w:rPr>
              <w:ins w:id="4877" w:author="吴 珊珊" w:date="2019-10-30T19:44:00Z"/>
              <w:rFonts w:ascii="仿宋" w:hAnsi="仿宋"/>
            </w:rPr>
          </w:rPrChange>
        </w:rPr>
      </w:pPr>
      <w:ins w:id="4878" w:author="吴 珊珊" w:date="2019-10-30T19:41:00Z">
        <w:r w:rsidRPr="004C0492">
          <w:rPr>
            <w:sz w:val="28"/>
            <w:szCs w:val="28"/>
            <w:rPrChange w:id="4879" w:author="吴 珊珊" w:date="2019-10-31T09:53:00Z">
              <w:rPr/>
            </w:rPrChange>
          </w:rPr>
          <w:t>4</w:t>
        </w:r>
        <w:r w:rsidRPr="004C0492">
          <w:rPr>
            <w:rFonts w:hint="eastAsia"/>
            <w:sz w:val="28"/>
            <w:szCs w:val="28"/>
            <w:rPrChange w:id="4880" w:author="吴 珊珊" w:date="2019-10-31T09:53:00Z">
              <w:rPr>
                <w:rFonts w:hint="eastAsia"/>
              </w:rPr>
            </w:rPrChange>
          </w:rPr>
          <w:t>）</w:t>
        </w:r>
      </w:ins>
      <w:ins w:id="4881" w:author="吴 珊珊" w:date="2019-10-30T19:43:00Z">
        <w:r w:rsidRPr="004C0492">
          <w:rPr>
            <w:sz w:val="28"/>
            <w:szCs w:val="28"/>
            <w:rPrChange w:id="4882" w:author="吴 珊珊" w:date="2019-10-31T09:53:00Z">
              <w:rPr/>
            </w:rPrChange>
          </w:rPr>
          <w:t>导出</w:t>
        </w:r>
      </w:ins>
      <w:ins w:id="4883" w:author="吴 珊珊" w:date="2019-10-31T15:07:00Z">
        <w:r w:rsidR="00180694">
          <w:rPr>
            <w:rFonts w:hint="eastAsia"/>
            <w:sz w:val="28"/>
            <w:szCs w:val="28"/>
          </w:rPr>
          <w:t>（</w:t>
        </w:r>
        <w:r w:rsidR="00180694">
          <w:rPr>
            <w:rFonts w:hint="eastAsia"/>
            <w:sz w:val="28"/>
            <w:szCs w:val="28"/>
          </w:rPr>
          <w:t>excel</w:t>
        </w:r>
        <w:r w:rsidR="00180694">
          <w:rPr>
            <w:rFonts w:hint="eastAsia"/>
            <w:sz w:val="28"/>
            <w:szCs w:val="28"/>
          </w:rPr>
          <w:t>）</w:t>
        </w:r>
      </w:ins>
      <w:ins w:id="4884" w:author="吴 珊珊" w:date="2019-10-30T19:41:00Z">
        <w:r w:rsidRPr="004C0492">
          <w:rPr>
            <w:rFonts w:hint="eastAsia"/>
            <w:sz w:val="28"/>
            <w:szCs w:val="28"/>
            <w:rPrChange w:id="4885" w:author="吴 珊珊" w:date="2019-10-31T09:53:00Z">
              <w:rPr>
                <w:rFonts w:hint="eastAsia"/>
              </w:rPr>
            </w:rPrChange>
          </w:rPr>
          <w:t>：</w:t>
        </w:r>
      </w:ins>
      <w:ins w:id="4886" w:author="吴 珊珊" w:date="2019-10-30T19:44:00Z">
        <w:r w:rsidR="00F13CAC" w:rsidRPr="004C0492">
          <w:rPr>
            <w:rFonts w:hint="eastAsia"/>
            <w:sz w:val="28"/>
            <w:szCs w:val="28"/>
            <w:rPrChange w:id="4887" w:author="吴 珊珊" w:date="2019-10-31T09:53:00Z">
              <w:rPr>
                <w:rFonts w:hint="eastAsia"/>
              </w:rPr>
            </w:rPrChange>
          </w:rPr>
          <w:t>可导出当前</w:t>
        </w:r>
      </w:ins>
      <w:ins w:id="4888" w:author="吴 珊珊" w:date="2019-10-30T19:46:00Z">
        <w:r w:rsidR="00F13CAC" w:rsidRPr="004C0492">
          <w:rPr>
            <w:rFonts w:hint="eastAsia"/>
            <w:sz w:val="28"/>
            <w:szCs w:val="28"/>
            <w:rPrChange w:id="4889" w:author="吴 珊珊" w:date="2019-10-31T09:53:00Z">
              <w:rPr>
                <w:rFonts w:hint="eastAsia"/>
              </w:rPr>
            </w:rPrChange>
          </w:rPr>
          <w:t>列表中所有的</w:t>
        </w:r>
      </w:ins>
      <w:ins w:id="4890" w:author="吴 珊珊" w:date="2019-10-30T19:44:00Z">
        <w:r w:rsidR="00F13CAC" w:rsidRPr="004C0492">
          <w:rPr>
            <w:rFonts w:hint="eastAsia"/>
            <w:sz w:val="28"/>
            <w:szCs w:val="28"/>
            <w:rPrChange w:id="4891" w:author="吴 珊珊" w:date="2019-10-31T09:53:00Z">
              <w:rPr>
                <w:rFonts w:hint="eastAsia"/>
              </w:rPr>
            </w:rPrChange>
          </w:rPr>
          <w:t>紧急</w:t>
        </w:r>
      </w:ins>
      <w:ins w:id="4892" w:author="吴 珊珊" w:date="2019-10-30T19:45:00Z">
        <w:r w:rsidR="00F13CAC" w:rsidRPr="004C0492">
          <w:rPr>
            <w:rFonts w:hint="eastAsia"/>
            <w:sz w:val="28"/>
            <w:szCs w:val="28"/>
            <w:rPrChange w:id="4893" w:author="吴 珊珊" w:date="2019-10-31T09:53:00Z">
              <w:rPr>
                <w:rFonts w:hint="eastAsia"/>
              </w:rPr>
            </w:rPrChange>
          </w:rPr>
          <w:t>工单信息，导出项包含工单编号、来电号码、受理渠道、问题描述、受理备注、上报情况、紧急事项。</w:t>
        </w:r>
      </w:ins>
      <w:ins w:id="4894" w:author="吴 珊珊" w:date="2019-10-30T19:44:00Z">
        <w:r w:rsidR="00F13CAC" w:rsidRPr="004C0492">
          <w:rPr>
            <w:rFonts w:ascii="仿宋" w:hAnsi="仿宋"/>
            <w:sz w:val="28"/>
            <w:szCs w:val="28"/>
            <w:rPrChange w:id="4895" w:author="吴 珊珊" w:date="2019-10-31T09:53:00Z">
              <w:rPr>
                <w:rFonts w:ascii="仿宋" w:hAnsi="仿宋"/>
              </w:rPr>
            </w:rPrChange>
          </w:rPr>
          <w:t xml:space="preserve"> </w:t>
        </w:r>
      </w:ins>
    </w:p>
    <w:p w14:paraId="053D5DA9" w14:textId="488A8994" w:rsidR="006047FA" w:rsidRPr="004C0492" w:rsidRDefault="006047FA" w:rsidP="006047FA">
      <w:pPr>
        <w:ind w:firstLine="560"/>
        <w:rPr>
          <w:ins w:id="4896" w:author="吴 珊珊" w:date="2019-10-30T19:40:00Z"/>
          <w:sz w:val="28"/>
          <w:szCs w:val="28"/>
          <w:rPrChange w:id="4897" w:author="吴 珊珊" w:date="2019-10-31T09:53:00Z">
            <w:rPr>
              <w:ins w:id="4898" w:author="吴 珊珊" w:date="2019-10-30T19:40:00Z"/>
            </w:rPr>
          </w:rPrChange>
        </w:rPr>
      </w:pPr>
      <w:ins w:id="4899" w:author="吴 珊珊" w:date="2019-10-30T19:44:00Z">
        <w:r w:rsidRPr="004C0492">
          <w:rPr>
            <w:rFonts w:ascii="仿宋" w:hAnsi="仿宋" w:hint="eastAsia"/>
            <w:sz w:val="28"/>
            <w:szCs w:val="28"/>
            <w:rPrChange w:id="4900" w:author="吴 珊珊" w:date="2019-10-31T09:53:00Z">
              <w:rPr>
                <w:rFonts w:ascii="仿宋" w:hAnsi="仿宋" w:hint="eastAsia"/>
              </w:rPr>
            </w:rPrChange>
          </w:rPr>
          <w:t>5</w:t>
        </w:r>
        <w:r w:rsidRPr="004C0492">
          <w:rPr>
            <w:rFonts w:ascii="仿宋" w:hAnsi="仿宋" w:hint="eastAsia"/>
            <w:sz w:val="28"/>
            <w:szCs w:val="28"/>
            <w:rPrChange w:id="4901" w:author="吴 珊珊" w:date="2019-10-31T09:53:00Z">
              <w:rPr>
                <w:rFonts w:ascii="仿宋" w:hAnsi="仿宋" w:hint="eastAsia"/>
              </w:rPr>
            </w:rPrChange>
          </w:rPr>
          <w:t>）</w:t>
        </w:r>
        <w:proofErr w:type="gramStart"/>
        <w:r w:rsidRPr="004C0492">
          <w:rPr>
            <w:rFonts w:ascii="仿宋" w:hAnsi="仿宋" w:hint="eastAsia"/>
            <w:sz w:val="28"/>
            <w:szCs w:val="28"/>
            <w:rPrChange w:id="4902" w:author="吴 珊珊" w:date="2019-10-31T09:53:00Z">
              <w:rPr>
                <w:rFonts w:ascii="仿宋" w:hAnsi="仿宋" w:hint="eastAsia"/>
              </w:rPr>
            </w:rPrChange>
          </w:rPr>
          <w:t>勾选导出</w:t>
        </w:r>
      </w:ins>
      <w:proofErr w:type="gramEnd"/>
      <w:ins w:id="4903" w:author="吴 珊珊" w:date="2019-10-31T15:08:00Z">
        <w:r w:rsidR="00180694">
          <w:rPr>
            <w:rFonts w:hint="eastAsia"/>
            <w:sz w:val="28"/>
            <w:szCs w:val="28"/>
          </w:rPr>
          <w:t>（</w:t>
        </w:r>
        <w:r w:rsidR="00180694">
          <w:rPr>
            <w:rFonts w:hint="eastAsia"/>
            <w:sz w:val="28"/>
            <w:szCs w:val="28"/>
          </w:rPr>
          <w:t>excel</w:t>
        </w:r>
        <w:r w:rsidR="00180694">
          <w:rPr>
            <w:rFonts w:hint="eastAsia"/>
            <w:sz w:val="28"/>
            <w:szCs w:val="28"/>
          </w:rPr>
          <w:t>）</w:t>
        </w:r>
      </w:ins>
      <w:ins w:id="4904" w:author="吴 珊珊" w:date="2019-10-30T19:44:00Z">
        <w:r w:rsidRPr="004C0492">
          <w:rPr>
            <w:rFonts w:ascii="仿宋" w:hAnsi="仿宋" w:hint="eastAsia"/>
            <w:sz w:val="28"/>
            <w:szCs w:val="28"/>
            <w:rPrChange w:id="4905" w:author="吴 珊珊" w:date="2019-10-31T09:53:00Z">
              <w:rPr>
                <w:rFonts w:ascii="仿宋" w:hAnsi="仿宋" w:hint="eastAsia"/>
              </w:rPr>
            </w:rPrChange>
          </w:rPr>
          <w:t>：</w:t>
        </w:r>
      </w:ins>
      <w:ins w:id="4906" w:author="吴 珊珊" w:date="2019-10-30T19:45:00Z">
        <w:r w:rsidR="00F13CAC" w:rsidRPr="004C0492">
          <w:rPr>
            <w:rFonts w:hint="eastAsia"/>
            <w:sz w:val="28"/>
            <w:szCs w:val="28"/>
            <w:rPrChange w:id="4907" w:author="吴 珊珊" w:date="2019-10-31T09:53:00Z">
              <w:rPr>
                <w:rFonts w:hint="eastAsia"/>
              </w:rPr>
            </w:rPrChange>
          </w:rPr>
          <w:t>可导出当前</w:t>
        </w:r>
      </w:ins>
      <w:ins w:id="4908" w:author="吴 珊珊" w:date="2019-10-30T19:46:00Z">
        <w:r w:rsidR="00F13CAC" w:rsidRPr="004C0492">
          <w:rPr>
            <w:rFonts w:hint="eastAsia"/>
            <w:sz w:val="28"/>
            <w:szCs w:val="28"/>
            <w:rPrChange w:id="4909" w:author="吴 珊珊" w:date="2019-10-31T09:53:00Z">
              <w:rPr>
                <w:rFonts w:hint="eastAsia"/>
              </w:rPr>
            </w:rPrChange>
          </w:rPr>
          <w:t>列表</w:t>
        </w:r>
        <w:proofErr w:type="gramStart"/>
        <w:r w:rsidR="00F13CAC" w:rsidRPr="004C0492">
          <w:rPr>
            <w:rFonts w:hint="eastAsia"/>
            <w:sz w:val="28"/>
            <w:szCs w:val="28"/>
            <w:rPrChange w:id="4910" w:author="吴 珊珊" w:date="2019-10-31T09:53:00Z">
              <w:rPr>
                <w:rFonts w:hint="eastAsia"/>
              </w:rPr>
            </w:rPrChange>
          </w:rPr>
          <w:t>中勾选的</w:t>
        </w:r>
      </w:ins>
      <w:proofErr w:type="gramEnd"/>
      <w:ins w:id="4911" w:author="吴 珊珊" w:date="2019-10-30T19:45:00Z">
        <w:r w:rsidR="00F13CAC" w:rsidRPr="004C0492">
          <w:rPr>
            <w:rFonts w:hint="eastAsia"/>
            <w:sz w:val="28"/>
            <w:szCs w:val="28"/>
            <w:rPrChange w:id="4912" w:author="吴 珊珊" w:date="2019-10-31T09:53:00Z">
              <w:rPr>
                <w:rFonts w:hint="eastAsia"/>
              </w:rPr>
            </w:rPrChange>
          </w:rPr>
          <w:t>紧急工单信息，导出项包含工单编号、来电号码、受理渠道、问题描述、受理备注、上报情况、紧急事项</w:t>
        </w:r>
      </w:ins>
      <w:ins w:id="4913" w:author="吴 珊珊" w:date="2019-10-30T19:46:00Z">
        <w:r w:rsidR="00F13CAC" w:rsidRPr="004C0492">
          <w:rPr>
            <w:rFonts w:hint="eastAsia"/>
            <w:sz w:val="28"/>
            <w:szCs w:val="28"/>
            <w:rPrChange w:id="4914" w:author="吴 珊珊" w:date="2019-10-31T09:53:00Z">
              <w:rPr>
                <w:rFonts w:hint="eastAsia"/>
              </w:rPr>
            </w:rPrChange>
          </w:rPr>
          <w:t>。</w:t>
        </w:r>
      </w:ins>
    </w:p>
    <w:p w14:paraId="379EF424" w14:textId="7987EEE0" w:rsidR="00F13CAC" w:rsidRPr="004C0492" w:rsidRDefault="00F13CAC">
      <w:pPr>
        <w:pStyle w:val="4"/>
        <w:numPr>
          <w:ilvl w:val="3"/>
          <w:numId w:val="8"/>
        </w:numPr>
        <w:ind w:firstLineChars="0"/>
        <w:rPr>
          <w:ins w:id="4915" w:author="吴 珊珊" w:date="2019-10-30T19:47:00Z"/>
          <w:rPrChange w:id="4916" w:author="吴 珊珊" w:date="2019-10-31T09:53:00Z">
            <w:rPr>
              <w:ins w:id="4917" w:author="吴 珊珊" w:date="2019-10-30T19:47:00Z"/>
            </w:rPr>
          </w:rPrChange>
        </w:rPr>
        <w:pPrChange w:id="4918" w:author="吴 珊珊" w:date="2019-10-30T19:47:00Z">
          <w:pPr>
            <w:ind w:firstLine="480"/>
          </w:pPr>
        </w:pPrChange>
      </w:pPr>
      <w:ins w:id="4919" w:author="吴 珊珊" w:date="2019-10-30T19:46:00Z">
        <w:r w:rsidRPr="004C0492">
          <w:rPr>
            <w:rPrChange w:id="4920" w:author="吴 珊珊" w:date="2019-10-31T09:53:00Z">
              <w:rPr/>
            </w:rPrChange>
          </w:rPr>
          <w:t>详情操作</w:t>
        </w:r>
      </w:ins>
    </w:p>
    <w:p w14:paraId="6EE3EF26" w14:textId="3199E340" w:rsidR="00F13CAC" w:rsidRPr="004C0492" w:rsidRDefault="00864065" w:rsidP="005776FC">
      <w:pPr>
        <w:ind w:firstLine="560"/>
        <w:rPr>
          <w:ins w:id="4921" w:author="吴 珊珊" w:date="2019-10-30T19:49:00Z"/>
          <w:sz w:val="28"/>
          <w:szCs w:val="28"/>
          <w:rPrChange w:id="4922" w:author="吴 珊珊" w:date="2019-10-31T09:53:00Z">
            <w:rPr>
              <w:ins w:id="4923" w:author="吴 珊珊" w:date="2019-10-30T19:49:00Z"/>
            </w:rPr>
          </w:rPrChange>
        </w:rPr>
      </w:pPr>
      <w:ins w:id="4924" w:author="吴 珊珊" w:date="2019-10-30T19:48:00Z">
        <w:r w:rsidRPr="004C0492">
          <w:rPr>
            <w:rFonts w:hint="eastAsia"/>
            <w:sz w:val="28"/>
            <w:szCs w:val="28"/>
            <w:rPrChange w:id="4925" w:author="吴 珊珊" w:date="2019-10-31T09:53:00Z">
              <w:rPr>
                <w:rFonts w:hint="eastAsia"/>
              </w:rPr>
            </w:rPrChange>
          </w:rPr>
          <w:t>点击详情可查看工单的详细信息，</w:t>
        </w:r>
      </w:ins>
      <w:ins w:id="4926" w:author="吴 珊珊" w:date="2019-10-30T19:49:00Z">
        <w:r w:rsidRPr="004C0492">
          <w:rPr>
            <w:rFonts w:hint="eastAsia"/>
            <w:sz w:val="28"/>
            <w:szCs w:val="28"/>
            <w:rPrChange w:id="4927" w:author="吴 珊珊" w:date="2019-10-31T09:53:00Z">
              <w:rPr>
                <w:rFonts w:hint="eastAsia"/>
              </w:rPr>
            </w:rPrChange>
          </w:rPr>
          <w:t>并可支持预警功能。</w:t>
        </w:r>
      </w:ins>
    </w:p>
    <w:p w14:paraId="77AFCEFC" w14:textId="5D69F9D3" w:rsidR="00864065" w:rsidRPr="004C0492" w:rsidRDefault="00864065">
      <w:pPr>
        <w:ind w:firstLine="560"/>
        <w:rPr>
          <w:ins w:id="4928" w:author="吴 珊珊" w:date="2019-10-30T19:49:00Z"/>
          <w:sz w:val="28"/>
          <w:szCs w:val="28"/>
          <w:rPrChange w:id="4929" w:author="吴 珊珊" w:date="2019-10-31T09:53:00Z">
            <w:rPr>
              <w:ins w:id="4930" w:author="吴 珊珊" w:date="2019-10-30T19:49:00Z"/>
            </w:rPr>
          </w:rPrChange>
        </w:rPr>
      </w:pPr>
      <w:ins w:id="4931" w:author="吴 珊珊" w:date="2019-10-30T19:49:00Z">
        <w:r w:rsidRPr="004C0492">
          <w:rPr>
            <w:sz w:val="28"/>
            <w:szCs w:val="28"/>
            <w:rPrChange w:id="4932" w:author="吴 珊珊" w:date="2019-10-31T09:53:00Z">
              <w:rPr/>
            </w:rPrChange>
          </w:rPr>
          <w:t>详情页面提供返回</w:t>
        </w:r>
        <w:r w:rsidRPr="004C0492">
          <w:rPr>
            <w:rFonts w:hint="eastAsia"/>
            <w:sz w:val="28"/>
            <w:szCs w:val="28"/>
            <w:rPrChange w:id="4933" w:author="吴 珊珊" w:date="2019-10-31T09:53:00Z">
              <w:rPr>
                <w:rFonts w:hint="eastAsia"/>
              </w:rPr>
            </w:rPrChange>
          </w:rPr>
          <w:t>、</w:t>
        </w:r>
        <w:r w:rsidRPr="004C0492">
          <w:rPr>
            <w:sz w:val="28"/>
            <w:szCs w:val="28"/>
            <w:rPrChange w:id="4934" w:author="吴 珊珊" w:date="2019-10-31T09:53:00Z">
              <w:rPr/>
            </w:rPrChange>
          </w:rPr>
          <w:t>预警</w:t>
        </w:r>
        <w:r w:rsidRPr="004C0492">
          <w:rPr>
            <w:rFonts w:hint="eastAsia"/>
            <w:sz w:val="28"/>
            <w:szCs w:val="28"/>
            <w:rPrChange w:id="4935" w:author="吴 珊珊" w:date="2019-10-31T09:53:00Z">
              <w:rPr>
                <w:rFonts w:hint="eastAsia"/>
              </w:rPr>
            </w:rPrChange>
          </w:rPr>
          <w:t>、</w:t>
        </w:r>
      </w:ins>
      <w:ins w:id="4936" w:author="吴 珊珊" w:date="2019-10-30T21:55:00Z">
        <w:r w:rsidR="004049C2" w:rsidRPr="004C0492">
          <w:rPr>
            <w:rFonts w:hint="eastAsia"/>
            <w:sz w:val="28"/>
            <w:szCs w:val="28"/>
            <w:rPrChange w:id="4937" w:author="吴 珊珊" w:date="2019-10-31T09:53:00Z">
              <w:rPr>
                <w:rFonts w:hint="eastAsia"/>
              </w:rPr>
            </w:rPrChange>
          </w:rPr>
          <w:t>不需处理</w:t>
        </w:r>
      </w:ins>
      <w:ins w:id="4938" w:author="吴 珊珊" w:date="2019-10-30T19:49:00Z">
        <w:r w:rsidRPr="004C0492">
          <w:rPr>
            <w:rFonts w:hint="eastAsia"/>
            <w:sz w:val="28"/>
            <w:szCs w:val="28"/>
            <w:rPrChange w:id="4939" w:author="吴 珊珊" w:date="2019-10-31T09:53:00Z">
              <w:rPr>
                <w:rFonts w:hint="eastAsia"/>
              </w:rPr>
            </w:rPrChange>
          </w:rPr>
          <w:t>的功能。</w:t>
        </w:r>
      </w:ins>
    </w:p>
    <w:p w14:paraId="5CE61A59" w14:textId="7604CFC7" w:rsidR="00864065" w:rsidRPr="004C0492" w:rsidRDefault="00672B91">
      <w:pPr>
        <w:ind w:firstLine="560"/>
        <w:rPr>
          <w:ins w:id="4940" w:author="吴 珊珊" w:date="2019-10-30T19:49:00Z"/>
          <w:sz w:val="28"/>
          <w:szCs w:val="28"/>
          <w:rPrChange w:id="4941" w:author="吴 珊珊" w:date="2019-10-31T09:53:00Z">
            <w:rPr>
              <w:ins w:id="4942" w:author="吴 珊珊" w:date="2019-10-30T19:49:00Z"/>
            </w:rPr>
          </w:rPrChange>
        </w:rPr>
      </w:pPr>
      <w:ins w:id="4943" w:author="吴 珊珊" w:date="2019-10-30T19:52:00Z">
        <w:r w:rsidRPr="004C0492">
          <w:rPr>
            <w:rFonts w:hint="eastAsia"/>
            <w:sz w:val="28"/>
            <w:szCs w:val="28"/>
            <w:rPrChange w:id="4944" w:author="吴 珊珊" w:date="2019-10-31T09:53:00Z">
              <w:rPr>
                <w:rFonts w:hint="eastAsia"/>
              </w:rPr>
            </w:rPrChange>
          </w:rPr>
          <w:t>1</w:t>
        </w:r>
        <w:r w:rsidRPr="004C0492">
          <w:rPr>
            <w:rFonts w:hint="eastAsia"/>
            <w:sz w:val="28"/>
            <w:szCs w:val="28"/>
            <w:rPrChange w:id="4945" w:author="吴 珊珊" w:date="2019-10-31T09:53:00Z">
              <w:rPr>
                <w:rFonts w:hint="eastAsia"/>
              </w:rPr>
            </w:rPrChange>
          </w:rPr>
          <w:t>）</w:t>
        </w:r>
      </w:ins>
      <w:ins w:id="4946" w:author="吴 珊珊" w:date="2019-10-30T19:49:00Z">
        <w:r w:rsidR="00864065" w:rsidRPr="004C0492">
          <w:rPr>
            <w:sz w:val="28"/>
            <w:szCs w:val="28"/>
            <w:rPrChange w:id="4947" w:author="吴 珊珊" w:date="2019-10-31T09:53:00Z">
              <w:rPr/>
            </w:rPrChange>
          </w:rPr>
          <w:t>返回</w:t>
        </w:r>
        <w:r w:rsidR="00864065" w:rsidRPr="004C0492">
          <w:rPr>
            <w:rFonts w:hint="eastAsia"/>
            <w:sz w:val="28"/>
            <w:szCs w:val="28"/>
            <w:rPrChange w:id="4948" w:author="吴 珊珊" w:date="2019-10-31T09:53:00Z">
              <w:rPr>
                <w:rFonts w:hint="eastAsia"/>
              </w:rPr>
            </w:rPrChange>
          </w:rPr>
          <w:t>：</w:t>
        </w:r>
        <w:r w:rsidR="00864065" w:rsidRPr="004C0492">
          <w:rPr>
            <w:sz w:val="28"/>
            <w:szCs w:val="28"/>
            <w:rPrChange w:id="4949" w:author="吴 珊珊" w:date="2019-10-31T09:53:00Z">
              <w:rPr/>
            </w:rPrChange>
          </w:rPr>
          <w:t>返回列表</w:t>
        </w:r>
        <w:r w:rsidR="00864065" w:rsidRPr="004C0492">
          <w:rPr>
            <w:rFonts w:hint="eastAsia"/>
            <w:sz w:val="28"/>
            <w:szCs w:val="28"/>
            <w:rPrChange w:id="4950" w:author="吴 珊珊" w:date="2019-10-31T09:53:00Z">
              <w:rPr>
                <w:rFonts w:hint="eastAsia"/>
              </w:rPr>
            </w:rPrChange>
          </w:rPr>
          <w:t>；</w:t>
        </w:r>
      </w:ins>
    </w:p>
    <w:p w14:paraId="4716ECD7" w14:textId="2885AE9A" w:rsidR="00864065" w:rsidRPr="004C0492" w:rsidRDefault="00672B91">
      <w:pPr>
        <w:ind w:firstLine="560"/>
        <w:rPr>
          <w:ins w:id="4951" w:author="吴 珊珊" w:date="2019-10-30T19:49:00Z"/>
          <w:sz w:val="28"/>
          <w:szCs w:val="28"/>
          <w:rPrChange w:id="4952" w:author="吴 珊珊" w:date="2019-10-31T09:53:00Z">
            <w:rPr>
              <w:ins w:id="4953" w:author="吴 珊珊" w:date="2019-10-30T19:49:00Z"/>
            </w:rPr>
          </w:rPrChange>
        </w:rPr>
      </w:pPr>
      <w:ins w:id="4954" w:author="吴 珊珊" w:date="2019-10-30T19:52:00Z">
        <w:r w:rsidRPr="004C0492">
          <w:rPr>
            <w:rFonts w:hint="eastAsia"/>
            <w:sz w:val="28"/>
            <w:szCs w:val="28"/>
            <w:rPrChange w:id="4955" w:author="吴 珊珊" w:date="2019-10-31T09:53:00Z">
              <w:rPr>
                <w:rFonts w:hint="eastAsia"/>
              </w:rPr>
            </w:rPrChange>
          </w:rPr>
          <w:t>2</w:t>
        </w:r>
        <w:r w:rsidRPr="004C0492">
          <w:rPr>
            <w:rFonts w:hint="eastAsia"/>
            <w:sz w:val="28"/>
            <w:szCs w:val="28"/>
            <w:rPrChange w:id="4956" w:author="吴 珊珊" w:date="2019-10-31T09:53:00Z">
              <w:rPr>
                <w:rFonts w:hint="eastAsia"/>
              </w:rPr>
            </w:rPrChange>
          </w:rPr>
          <w:t>）</w:t>
        </w:r>
      </w:ins>
      <w:ins w:id="4957" w:author="吴 珊珊" w:date="2019-10-30T19:49:00Z">
        <w:r w:rsidR="00864065" w:rsidRPr="004C0492">
          <w:rPr>
            <w:sz w:val="28"/>
            <w:szCs w:val="28"/>
            <w:rPrChange w:id="4958" w:author="吴 珊珊" w:date="2019-10-31T09:53:00Z">
              <w:rPr/>
            </w:rPrChange>
          </w:rPr>
          <w:t>预警</w:t>
        </w:r>
        <w:r w:rsidR="00864065" w:rsidRPr="004C0492">
          <w:rPr>
            <w:rFonts w:hint="eastAsia"/>
            <w:sz w:val="28"/>
            <w:szCs w:val="28"/>
            <w:rPrChange w:id="4959" w:author="吴 珊珊" w:date="2019-10-31T09:53:00Z">
              <w:rPr>
                <w:rFonts w:hint="eastAsia"/>
              </w:rPr>
            </w:rPrChange>
          </w:rPr>
          <w:t>：</w:t>
        </w:r>
      </w:ins>
      <w:ins w:id="4960" w:author="吴 珊珊" w:date="2019-10-30T19:50:00Z">
        <w:r w:rsidR="00864065" w:rsidRPr="004C0492">
          <w:rPr>
            <w:rFonts w:hint="eastAsia"/>
            <w:sz w:val="28"/>
            <w:szCs w:val="28"/>
            <w:rPrChange w:id="4961" w:author="吴 珊珊" w:date="2019-10-31T09:53:00Z">
              <w:rPr>
                <w:rFonts w:hint="eastAsia"/>
              </w:rPr>
            </w:rPrChange>
          </w:rPr>
          <w:t>提供标记预警词功能，可以选择通知的</w:t>
        </w:r>
      </w:ins>
      <w:ins w:id="4962" w:author="吴 珊珊" w:date="2019-10-30T19:51:00Z">
        <w:r w:rsidR="00864065" w:rsidRPr="004C0492">
          <w:rPr>
            <w:rFonts w:hint="eastAsia"/>
            <w:sz w:val="28"/>
            <w:szCs w:val="28"/>
            <w:rPrChange w:id="4963" w:author="吴 珊珊" w:date="2019-10-31T09:53:00Z">
              <w:rPr>
                <w:rFonts w:hint="eastAsia"/>
              </w:rPr>
            </w:rPrChange>
          </w:rPr>
          <w:t>部门</w:t>
        </w:r>
      </w:ins>
      <w:ins w:id="4964" w:author="吴 珊珊" w:date="2019-10-30T19:50:00Z">
        <w:r w:rsidR="00864065" w:rsidRPr="004C0492">
          <w:rPr>
            <w:rFonts w:hint="eastAsia"/>
            <w:sz w:val="28"/>
            <w:szCs w:val="28"/>
            <w:rPrChange w:id="4965" w:author="吴 珊珊" w:date="2019-10-31T09:53:00Z">
              <w:rPr>
                <w:rFonts w:hint="eastAsia"/>
              </w:rPr>
            </w:rPrChange>
          </w:rPr>
          <w:t>（多选</w:t>
        </w:r>
      </w:ins>
      <w:ins w:id="4966" w:author="吴 珊珊" w:date="2019-10-30T19:51:00Z">
        <w:r w:rsidR="00864065" w:rsidRPr="004C0492">
          <w:rPr>
            <w:rFonts w:hint="eastAsia"/>
            <w:sz w:val="28"/>
            <w:szCs w:val="28"/>
            <w:rPrChange w:id="4967" w:author="吴 珊珊" w:date="2019-10-31T09:53:00Z">
              <w:rPr>
                <w:rFonts w:hint="eastAsia"/>
              </w:rPr>
            </w:rPrChange>
          </w:rPr>
          <w:t>，包含督察处、应急办、市委信息处</w:t>
        </w:r>
      </w:ins>
      <w:ins w:id="4968" w:author="吴 珊珊" w:date="2019-10-30T19:50:00Z">
        <w:r w:rsidR="00864065" w:rsidRPr="004C0492">
          <w:rPr>
            <w:rFonts w:hint="eastAsia"/>
            <w:sz w:val="28"/>
            <w:szCs w:val="28"/>
            <w:rPrChange w:id="4969" w:author="吴 珊珊" w:date="2019-10-31T09:53:00Z">
              <w:rPr>
                <w:rFonts w:hint="eastAsia"/>
              </w:rPr>
            </w:rPrChange>
          </w:rPr>
          <w:t>），选择紧急事项</w:t>
        </w:r>
        <w:r w:rsidR="00864065" w:rsidRPr="004C0492">
          <w:rPr>
            <w:rFonts w:hint="eastAsia"/>
            <w:sz w:val="28"/>
            <w:szCs w:val="28"/>
            <w:rPrChange w:id="4970" w:author="吴 珊珊" w:date="2019-10-31T09:53:00Z">
              <w:rPr>
                <w:rFonts w:hint="eastAsia"/>
              </w:rPr>
            </w:rPrChange>
          </w:rPr>
          <w:t>(</w:t>
        </w:r>
        <w:r w:rsidR="00864065" w:rsidRPr="004C0492">
          <w:rPr>
            <w:rFonts w:hint="eastAsia"/>
            <w:sz w:val="28"/>
            <w:szCs w:val="28"/>
            <w:rPrChange w:id="4971" w:author="吴 珊珊" w:date="2019-10-31T09:53:00Z">
              <w:rPr>
                <w:rFonts w:hint="eastAsia"/>
              </w:rPr>
            </w:rPrChange>
          </w:rPr>
          <w:t>火灾</w:t>
        </w:r>
      </w:ins>
      <w:ins w:id="4972" w:author="吴 珊珊" w:date="2019-10-30T19:52:00Z">
        <w:r w:rsidR="00AD150D" w:rsidRPr="004C0492">
          <w:rPr>
            <w:rFonts w:hint="eastAsia"/>
            <w:sz w:val="28"/>
            <w:szCs w:val="28"/>
            <w:rPrChange w:id="4973" w:author="吴 珊珊" w:date="2019-10-31T09:53:00Z">
              <w:rPr>
                <w:rFonts w:hint="eastAsia"/>
              </w:rPr>
            </w:rPrChange>
          </w:rPr>
          <w:t>、</w:t>
        </w:r>
      </w:ins>
      <w:ins w:id="4974" w:author="吴 珊珊" w:date="2019-10-30T19:50:00Z">
        <w:r w:rsidR="00864065" w:rsidRPr="004C0492">
          <w:rPr>
            <w:sz w:val="28"/>
            <w:szCs w:val="28"/>
            <w:rPrChange w:id="4975" w:author="吴 珊珊" w:date="2019-10-31T09:53:00Z">
              <w:rPr/>
            </w:rPrChange>
          </w:rPr>
          <w:t>污染</w:t>
        </w:r>
      </w:ins>
      <w:ins w:id="4976" w:author="吴 珊珊" w:date="2019-10-30T19:52:00Z">
        <w:r w:rsidR="00AD150D" w:rsidRPr="004C0492">
          <w:rPr>
            <w:rFonts w:hint="eastAsia"/>
            <w:sz w:val="28"/>
            <w:szCs w:val="28"/>
            <w:rPrChange w:id="4977" w:author="吴 珊珊" w:date="2019-10-31T09:53:00Z">
              <w:rPr>
                <w:rFonts w:hint="eastAsia"/>
              </w:rPr>
            </w:rPrChange>
          </w:rPr>
          <w:t>、</w:t>
        </w:r>
      </w:ins>
      <w:ins w:id="4978" w:author="吴 珊珊" w:date="2019-10-30T19:50:00Z">
        <w:r w:rsidR="00864065" w:rsidRPr="004C0492">
          <w:rPr>
            <w:sz w:val="28"/>
            <w:szCs w:val="28"/>
            <w:rPrChange w:id="4979" w:author="吴 珊珊" w:date="2019-10-31T09:53:00Z">
              <w:rPr/>
            </w:rPrChange>
          </w:rPr>
          <w:t>死亡</w:t>
        </w:r>
      </w:ins>
      <w:ins w:id="4980" w:author="吴 珊珊" w:date="2019-10-30T19:52:00Z">
        <w:r w:rsidR="00AD150D" w:rsidRPr="004C0492">
          <w:rPr>
            <w:rFonts w:hint="eastAsia"/>
            <w:sz w:val="28"/>
            <w:szCs w:val="28"/>
            <w:rPrChange w:id="4981" w:author="吴 珊珊" w:date="2019-10-31T09:53:00Z">
              <w:rPr>
                <w:rFonts w:hint="eastAsia"/>
              </w:rPr>
            </w:rPrChange>
          </w:rPr>
          <w:t>、</w:t>
        </w:r>
      </w:ins>
      <w:ins w:id="4982" w:author="吴 珊珊" w:date="2019-10-30T19:50:00Z">
        <w:r w:rsidR="00864065" w:rsidRPr="004C0492">
          <w:rPr>
            <w:sz w:val="28"/>
            <w:szCs w:val="28"/>
            <w:rPrChange w:id="4983" w:author="吴 珊珊" w:date="2019-10-31T09:53:00Z">
              <w:rPr/>
            </w:rPrChange>
          </w:rPr>
          <w:t>地震</w:t>
        </w:r>
      </w:ins>
      <w:ins w:id="4984" w:author="吴 珊珊" w:date="2019-10-30T19:52:00Z">
        <w:r w:rsidR="00AD150D" w:rsidRPr="004C0492">
          <w:rPr>
            <w:rFonts w:hint="eastAsia"/>
            <w:sz w:val="28"/>
            <w:szCs w:val="28"/>
            <w:rPrChange w:id="4985" w:author="吴 珊珊" w:date="2019-10-31T09:53:00Z">
              <w:rPr>
                <w:rFonts w:hint="eastAsia"/>
              </w:rPr>
            </w:rPrChange>
          </w:rPr>
          <w:t>、</w:t>
        </w:r>
      </w:ins>
      <w:ins w:id="4986" w:author="吴 珊珊" w:date="2019-10-30T19:50:00Z">
        <w:r w:rsidR="00864065" w:rsidRPr="004C0492">
          <w:rPr>
            <w:sz w:val="28"/>
            <w:szCs w:val="28"/>
            <w:rPrChange w:id="4987" w:author="吴 珊珊" w:date="2019-10-31T09:53:00Z">
              <w:rPr/>
            </w:rPrChange>
          </w:rPr>
          <w:t>失踪</w:t>
        </w:r>
      </w:ins>
      <w:ins w:id="4988" w:author="吴 珊珊" w:date="2019-10-30T19:52:00Z">
        <w:r w:rsidR="00AD150D" w:rsidRPr="004C0492">
          <w:rPr>
            <w:rFonts w:hint="eastAsia"/>
            <w:sz w:val="28"/>
            <w:szCs w:val="28"/>
            <w:rPrChange w:id="4989" w:author="吴 珊珊" w:date="2019-10-31T09:53:00Z">
              <w:rPr>
                <w:rFonts w:hint="eastAsia"/>
              </w:rPr>
            </w:rPrChange>
          </w:rPr>
          <w:t>、</w:t>
        </w:r>
      </w:ins>
      <w:ins w:id="4990" w:author="吴 珊珊" w:date="2019-10-30T19:50:00Z">
        <w:r w:rsidR="00864065" w:rsidRPr="004C0492">
          <w:rPr>
            <w:sz w:val="28"/>
            <w:szCs w:val="28"/>
            <w:rPrChange w:id="4991" w:author="吴 珊珊" w:date="2019-10-31T09:53:00Z">
              <w:rPr/>
            </w:rPrChange>
          </w:rPr>
          <w:t>辐射</w:t>
        </w:r>
      </w:ins>
      <w:ins w:id="4992" w:author="吴 珊珊" w:date="2019-10-30T19:52:00Z">
        <w:r w:rsidR="00AD150D" w:rsidRPr="004C0492">
          <w:rPr>
            <w:rFonts w:hint="eastAsia"/>
            <w:sz w:val="28"/>
            <w:szCs w:val="28"/>
            <w:rPrChange w:id="4993" w:author="吴 珊珊" w:date="2019-10-31T09:53:00Z">
              <w:rPr>
                <w:rFonts w:hint="eastAsia"/>
              </w:rPr>
            </w:rPrChange>
          </w:rPr>
          <w:t>、</w:t>
        </w:r>
      </w:ins>
      <w:ins w:id="4994" w:author="吴 珊珊" w:date="2019-10-30T19:50:00Z">
        <w:r w:rsidR="00864065" w:rsidRPr="004C0492">
          <w:rPr>
            <w:sz w:val="28"/>
            <w:szCs w:val="28"/>
            <w:rPrChange w:id="4995" w:author="吴 珊珊" w:date="2019-10-31T09:53:00Z">
              <w:rPr/>
            </w:rPrChange>
          </w:rPr>
          <w:t>泄露</w:t>
        </w:r>
      </w:ins>
      <w:ins w:id="4996" w:author="吴 珊珊" w:date="2019-10-30T19:52:00Z">
        <w:r w:rsidR="00AD150D" w:rsidRPr="004C0492">
          <w:rPr>
            <w:rFonts w:hint="eastAsia"/>
            <w:sz w:val="28"/>
            <w:szCs w:val="28"/>
            <w:rPrChange w:id="4997" w:author="吴 珊珊" w:date="2019-10-31T09:53:00Z">
              <w:rPr>
                <w:rFonts w:hint="eastAsia"/>
              </w:rPr>
            </w:rPrChange>
          </w:rPr>
          <w:t>、</w:t>
        </w:r>
      </w:ins>
      <w:ins w:id="4998" w:author="吴 珊珊" w:date="2019-10-30T19:50:00Z">
        <w:r w:rsidR="00864065" w:rsidRPr="004C0492">
          <w:rPr>
            <w:sz w:val="28"/>
            <w:szCs w:val="28"/>
            <w:rPrChange w:id="4999" w:author="吴 珊珊" w:date="2019-10-31T09:53:00Z">
              <w:rPr/>
            </w:rPrChange>
          </w:rPr>
          <w:t>中毒</w:t>
        </w:r>
      </w:ins>
      <w:ins w:id="5000" w:author="吴 珊珊" w:date="2019-10-30T19:52:00Z">
        <w:r w:rsidR="00AD150D" w:rsidRPr="004C0492">
          <w:rPr>
            <w:rFonts w:hint="eastAsia"/>
            <w:sz w:val="28"/>
            <w:szCs w:val="28"/>
            <w:rPrChange w:id="5001" w:author="吴 珊珊" w:date="2019-10-31T09:53:00Z">
              <w:rPr>
                <w:rFonts w:hint="eastAsia"/>
              </w:rPr>
            </w:rPrChange>
          </w:rPr>
          <w:t>、</w:t>
        </w:r>
      </w:ins>
      <w:ins w:id="5002" w:author="吴 珊珊" w:date="2019-10-30T19:50:00Z">
        <w:r w:rsidR="00864065" w:rsidRPr="004C0492">
          <w:rPr>
            <w:sz w:val="28"/>
            <w:szCs w:val="28"/>
            <w:rPrChange w:id="5003" w:author="吴 珊珊" w:date="2019-10-31T09:53:00Z">
              <w:rPr/>
            </w:rPrChange>
          </w:rPr>
          <w:t>塌陷</w:t>
        </w:r>
      </w:ins>
      <w:ins w:id="5004" w:author="吴 珊珊" w:date="2019-10-30T19:52:00Z">
        <w:r w:rsidR="00AD150D" w:rsidRPr="004C0492">
          <w:rPr>
            <w:rFonts w:hint="eastAsia"/>
            <w:sz w:val="28"/>
            <w:szCs w:val="28"/>
            <w:rPrChange w:id="5005" w:author="吴 珊珊" w:date="2019-10-31T09:53:00Z">
              <w:rPr>
                <w:rFonts w:hint="eastAsia"/>
              </w:rPr>
            </w:rPrChange>
          </w:rPr>
          <w:t>、</w:t>
        </w:r>
      </w:ins>
      <w:ins w:id="5006" w:author="吴 珊珊" w:date="2019-10-30T19:50:00Z">
        <w:r w:rsidR="00864065" w:rsidRPr="004C0492">
          <w:rPr>
            <w:sz w:val="28"/>
            <w:szCs w:val="28"/>
            <w:rPrChange w:id="5007" w:author="吴 珊珊" w:date="2019-10-31T09:53:00Z">
              <w:rPr/>
            </w:rPrChange>
          </w:rPr>
          <w:t>暴雨</w:t>
        </w:r>
      </w:ins>
      <w:ins w:id="5008" w:author="吴 珊珊" w:date="2019-10-30T19:52:00Z">
        <w:r w:rsidR="00AD150D" w:rsidRPr="004C0492">
          <w:rPr>
            <w:rFonts w:hint="eastAsia"/>
            <w:sz w:val="28"/>
            <w:szCs w:val="28"/>
            <w:rPrChange w:id="5009" w:author="吴 珊珊" w:date="2019-10-31T09:53:00Z">
              <w:rPr>
                <w:rFonts w:hint="eastAsia"/>
              </w:rPr>
            </w:rPrChange>
          </w:rPr>
          <w:t>、</w:t>
        </w:r>
      </w:ins>
      <w:ins w:id="5010" w:author="吴 珊珊" w:date="2019-10-30T19:50:00Z">
        <w:r w:rsidR="00864065" w:rsidRPr="004C0492">
          <w:rPr>
            <w:sz w:val="28"/>
            <w:szCs w:val="28"/>
            <w:rPrChange w:id="5011" w:author="吴 珊珊" w:date="2019-10-31T09:53:00Z">
              <w:rPr/>
            </w:rPrChange>
          </w:rPr>
          <w:t>闹事</w:t>
        </w:r>
      </w:ins>
      <w:ins w:id="5012" w:author="吴 珊珊" w:date="2019-10-30T19:52:00Z">
        <w:r w:rsidR="00AD150D" w:rsidRPr="004C0492">
          <w:rPr>
            <w:rFonts w:hint="eastAsia"/>
            <w:sz w:val="28"/>
            <w:szCs w:val="28"/>
            <w:rPrChange w:id="5013" w:author="吴 珊珊" w:date="2019-10-31T09:53:00Z">
              <w:rPr>
                <w:rFonts w:hint="eastAsia"/>
              </w:rPr>
            </w:rPrChange>
          </w:rPr>
          <w:t>、</w:t>
        </w:r>
      </w:ins>
      <w:ins w:id="5014" w:author="吴 珊珊" w:date="2019-10-30T19:50:00Z">
        <w:r w:rsidR="00864065" w:rsidRPr="004C0492">
          <w:rPr>
            <w:sz w:val="28"/>
            <w:szCs w:val="28"/>
            <w:rPrChange w:id="5015" w:author="吴 珊珊" w:date="2019-10-31T09:53:00Z">
              <w:rPr/>
            </w:rPrChange>
          </w:rPr>
          <w:t>爆炸</w:t>
        </w:r>
      </w:ins>
      <w:ins w:id="5016" w:author="吴 珊珊" w:date="2019-10-30T19:53:00Z">
        <w:r w:rsidR="00AD150D" w:rsidRPr="004C0492">
          <w:rPr>
            <w:rFonts w:hint="eastAsia"/>
            <w:sz w:val="28"/>
            <w:szCs w:val="28"/>
            <w:rPrChange w:id="5017" w:author="吴 珊珊" w:date="2019-10-31T09:53:00Z">
              <w:rPr>
                <w:rFonts w:hint="eastAsia"/>
              </w:rPr>
            </w:rPrChange>
          </w:rPr>
          <w:t>、</w:t>
        </w:r>
      </w:ins>
      <w:ins w:id="5018" w:author="吴 珊珊" w:date="2019-10-30T19:50:00Z">
        <w:r w:rsidR="00864065" w:rsidRPr="004C0492">
          <w:rPr>
            <w:sz w:val="28"/>
            <w:szCs w:val="28"/>
            <w:rPrChange w:id="5019" w:author="吴 珊珊" w:date="2019-10-31T09:53:00Z">
              <w:rPr/>
            </w:rPrChange>
          </w:rPr>
          <w:t>聚众</w:t>
        </w:r>
        <w:r w:rsidR="00864065" w:rsidRPr="004C0492">
          <w:rPr>
            <w:sz w:val="28"/>
            <w:szCs w:val="28"/>
            <w:rPrChange w:id="5020" w:author="吴 珊珊" w:date="2019-10-31T09:53:00Z">
              <w:rPr/>
            </w:rPrChange>
          </w:rPr>
          <w:t>)</w:t>
        </w:r>
        <w:r w:rsidR="00864065" w:rsidRPr="004C0492">
          <w:rPr>
            <w:rFonts w:hint="eastAsia"/>
            <w:sz w:val="28"/>
            <w:szCs w:val="28"/>
            <w:rPrChange w:id="5021" w:author="吴 珊珊" w:date="2019-10-31T09:53:00Z">
              <w:rPr>
                <w:rFonts w:hint="eastAsia"/>
              </w:rPr>
            </w:rPrChange>
          </w:rPr>
          <w:t>，以及其他说明进行记录</w:t>
        </w:r>
      </w:ins>
      <w:ins w:id="5022" w:author="吴 珊珊" w:date="2019-10-30T19:51:00Z">
        <w:r w:rsidR="00864065" w:rsidRPr="004C0492">
          <w:rPr>
            <w:rFonts w:hint="eastAsia"/>
            <w:sz w:val="28"/>
            <w:szCs w:val="28"/>
            <w:rPrChange w:id="5023" w:author="吴 珊珊" w:date="2019-10-31T09:53:00Z">
              <w:rPr>
                <w:rFonts w:hint="eastAsia"/>
              </w:rPr>
            </w:rPrChange>
          </w:rPr>
          <w:t>。（标记后的预警事项用于预警系统中的</w:t>
        </w:r>
        <w:r w:rsidR="00864065" w:rsidRPr="004C0492">
          <w:rPr>
            <w:rFonts w:hint="eastAsia"/>
            <w:sz w:val="28"/>
            <w:szCs w:val="28"/>
            <w:rPrChange w:id="5024" w:author="吴 珊珊" w:date="2019-10-31T09:53:00Z">
              <w:rPr>
                <w:rFonts w:hint="eastAsia"/>
              </w:rPr>
            </w:rPrChange>
          </w:rPr>
          <w:lastRenderedPageBreak/>
          <w:t>重大事项预警</w:t>
        </w:r>
      </w:ins>
      <w:ins w:id="5025" w:author="吴 珊珊" w:date="2019-10-30T19:52:00Z">
        <w:r w:rsidR="00864065" w:rsidRPr="004C0492">
          <w:rPr>
            <w:rFonts w:hint="eastAsia"/>
            <w:sz w:val="28"/>
            <w:szCs w:val="28"/>
            <w:rPrChange w:id="5026" w:author="吴 珊珊" w:date="2019-10-31T09:53:00Z">
              <w:rPr>
                <w:rFonts w:hint="eastAsia"/>
              </w:rPr>
            </w:rPrChange>
          </w:rPr>
          <w:t>展示</w:t>
        </w:r>
      </w:ins>
      <w:ins w:id="5027" w:author="吴 珊珊" w:date="2019-10-30T19:51:00Z">
        <w:r w:rsidR="00864065" w:rsidRPr="004C0492">
          <w:rPr>
            <w:rFonts w:hint="eastAsia"/>
            <w:sz w:val="28"/>
            <w:szCs w:val="28"/>
            <w:rPrChange w:id="5028" w:author="吴 珊珊" w:date="2019-10-31T09:53:00Z">
              <w:rPr>
                <w:rFonts w:hint="eastAsia"/>
              </w:rPr>
            </w:rPrChange>
          </w:rPr>
          <w:t>）</w:t>
        </w:r>
      </w:ins>
      <w:ins w:id="5029" w:author="吴 珊珊" w:date="2019-10-30T19:52:00Z">
        <w:r w:rsidR="00864065" w:rsidRPr="004C0492">
          <w:rPr>
            <w:rFonts w:hint="eastAsia"/>
            <w:sz w:val="28"/>
            <w:szCs w:val="28"/>
            <w:rPrChange w:id="5030" w:author="吴 珊珊" w:date="2019-10-31T09:53:00Z">
              <w:rPr>
                <w:rFonts w:hint="eastAsia"/>
              </w:rPr>
            </w:rPrChange>
          </w:rPr>
          <w:t>。</w:t>
        </w:r>
      </w:ins>
    </w:p>
    <w:p w14:paraId="2F4F4E6A" w14:textId="5F091BAB" w:rsidR="00864065" w:rsidRPr="004C0492" w:rsidRDefault="00672B91">
      <w:pPr>
        <w:ind w:firstLine="560"/>
        <w:rPr>
          <w:ins w:id="5031" w:author="吴 珊珊" w:date="2019-10-30T19:46:00Z"/>
          <w:sz w:val="28"/>
          <w:szCs w:val="28"/>
          <w:rPrChange w:id="5032" w:author="吴 珊珊" w:date="2019-10-31T09:53:00Z">
            <w:rPr>
              <w:ins w:id="5033" w:author="吴 珊珊" w:date="2019-10-30T19:46:00Z"/>
            </w:rPr>
          </w:rPrChange>
        </w:rPr>
      </w:pPr>
      <w:ins w:id="5034" w:author="吴 珊珊" w:date="2019-10-30T19:52:00Z">
        <w:r w:rsidRPr="004C0492">
          <w:rPr>
            <w:rFonts w:hint="eastAsia"/>
            <w:sz w:val="28"/>
            <w:szCs w:val="28"/>
            <w:rPrChange w:id="5035" w:author="吴 珊珊" w:date="2019-10-31T09:53:00Z">
              <w:rPr>
                <w:rFonts w:hint="eastAsia"/>
              </w:rPr>
            </w:rPrChange>
          </w:rPr>
          <w:t>3</w:t>
        </w:r>
        <w:r w:rsidRPr="004C0492">
          <w:rPr>
            <w:rFonts w:hint="eastAsia"/>
            <w:sz w:val="28"/>
            <w:szCs w:val="28"/>
            <w:rPrChange w:id="5036" w:author="吴 珊珊" w:date="2019-10-31T09:53:00Z">
              <w:rPr>
                <w:rFonts w:hint="eastAsia"/>
              </w:rPr>
            </w:rPrChange>
          </w:rPr>
          <w:t>）</w:t>
        </w:r>
      </w:ins>
      <w:ins w:id="5037" w:author="吴 珊珊" w:date="2019-10-30T21:54:00Z">
        <w:r w:rsidR="004049C2" w:rsidRPr="004C0492">
          <w:rPr>
            <w:rFonts w:hint="eastAsia"/>
            <w:sz w:val="28"/>
            <w:szCs w:val="28"/>
            <w:rPrChange w:id="5038" w:author="吴 珊珊" w:date="2019-10-31T09:53:00Z">
              <w:rPr>
                <w:rFonts w:hint="eastAsia"/>
              </w:rPr>
            </w:rPrChange>
          </w:rPr>
          <w:t>不需处理</w:t>
        </w:r>
      </w:ins>
      <w:ins w:id="5039" w:author="吴 珊珊" w:date="2019-10-30T19:50:00Z">
        <w:r w:rsidR="00864065" w:rsidRPr="004C0492">
          <w:rPr>
            <w:rFonts w:hint="eastAsia"/>
            <w:sz w:val="28"/>
            <w:szCs w:val="28"/>
            <w:rPrChange w:id="5040" w:author="吴 珊珊" w:date="2019-10-31T09:53:00Z">
              <w:rPr>
                <w:rFonts w:hint="eastAsia"/>
              </w:rPr>
            </w:rPrChange>
          </w:rPr>
          <w:t>：</w:t>
        </w:r>
        <w:r w:rsidR="00864065" w:rsidRPr="004C0492">
          <w:rPr>
            <w:sz w:val="28"/>
            <w:szCs w:val="28"/>
            <w:rPrChange w:id="5041" w:author="吴 珊珊" w:date="2019-10-31T09:53:00Z">
              <w:rPr/>
            </w:rPrChange>
          </w:rPr>
          <w:t>将当前紧急工单</w:t>
        </w:r>
      </w:ins>
      <w:ins w:id="5042" w:author="吴 珊珊" w:date="2019-10-30T21:51:00Z">
        <w:r w:rsidR="00A13C4E" w:rsidRPr="004C0492">
          <w:rPr>
            <w:rFonts w:hint="eastAsia"/>
            <w:sz w:val="28"/>
            <w:szCs w:val="28"/>
            <w:rPrChange w:id="5043" w:author="吴 珊珊" w:date="2019-10-31T09:53:00Z">
              <w:rPr>
                <w:rFonts w:hint="eastAsia"/>
              </w:rPr>
            </w:rPrChange>
          </w:rPr>
          <w:t>移至</w:t>
        </w:r>
      </w:ins>
      <w:ins w:id="5044" w:author="吴 珊珊" w:date="2019-10-30T21:54:00Z">
        <w:r w:rsidR="004049C2" w:rsidRPr="004C0492">
          <w:rPr>
            <w:rFonts w:hint="eastAsia"/>
            <w:sz w:val="28"/>
            <w:szCs w:val="28"/>
            <w:rPrChange w:id="5045" w:author="吴 珊珊" w:date="2019-10-31T09:53:00Z">
              <w:rPr>
                <w:rFonts w:hint="eastAsia"/>
              </w:rPr>
            </w:rPrChange>
          </w:rPr>
          <w:t>不需处理</w:t>
        </w:r>
      </w:ins>
      <w:ins w:id="5046" w:author="吴 珊珊" w:date="2019-10-30T21:51:00Z">
        <w:r w:rsidR="00A13C4E" w:rsidRPr="004C0492">
          <w:rPr>
            <w:sz w:val="28"/>
            <w:szCs w:val="28"/>
            <w:rPrChange w:id="5047" w:author="吴 珊珊" w:date="2019-10-31T09:53:00Z">
              <w:rPr/>
            </w:rPrChange>
          </w:rPr>
          <w:t>工单列表</w:t>
        </w:r>
      </w:ins>
      <w:ins w:id="5048" w:author="吴 珊珊" w:date="2019-10-30T19:50:00Z">
        <w:r w:rsidR="00864065" w:rsidRPr="004C0492">
          <w:rPr>
            <w:rFonts w:hint="eastAsia"/>
            <w:sz w:val="28"/>
            <w:szCs w:val="28"/>
            <w:rPrChange w:id="5049" w:author="吴 珊珊" w:date="2019-10-31T09:53:00Z">
              <w:rPr>
                <w:rFonts w:hint="eastAsia"/>
              </w:rPr>
            </w:rPrChange>
          </w:rPr>
          <w:t>。</w:t>
        </w:r>
      </w:ins>
    </w:p>
    <w:p w14:paraId="1FA915E7" w14:textId="04CB8255" w:rsidR="00A077BA" w:rsidRPr="004C0492" w:rsidDel="00F13CAC" w:rsidRDefault="00A077BA" w:rsidP="009013E7">
      <w:pPr>
        <w:ind w:firstLine="560"/>
        <w:rPr>
          <w:sz w:val="28"/>
          <w:szCs w:val="28"/>
          <w:highlight w:val="yellow"/>
          <w:rPrChange w:id="5050" w:author="吴 珊珊" w:date="2019-10-31T09:53:00Z">
            <w:rPr/>
          </w:rPrChange>
        </w:rPr>
      </w:pPr>
      <w:moveFromRangeStart w:id="5051" w:author="吴 珊珊" w:date="2019-10-30T19:48:00Z" w:name="move23357312"/>
      <w:moveFrom w:id="5052" w:author="吴 珊珊" w:date="2019-10-30T19:48:00Z">
        <w:r w:rsidRPr="004C0492" w:rsidDel="00F13CAC">
          <w:rPr>
            <w:rFonts w:hint="eastAsia"/>
            <w:sz w:val="28"/>
            <w:szCs w:val="28"/>
            <w:highlight w:val="yellow"/>
            <w:rPrChange w:id="5053" w:author="吴 珊珊" w:date="2019-10-31T09:53:00Z">
              <w:rPr>
                <w:rFonts w:hint="eastAsia"/>
              </w:rPr>
            </w:rPrChange>
          </w:rPr>
          <w:t>工单查询中提供按照状态查询的功能（未处理，忽略，已预警）。</w:t>
        </w:r>
      </w:moveFrom>
    </w:p>
    <w:moveFromRangeEnd w:id="5051"/>
    <w:p w14:paraId="4B7E134B" w14:textId="541052CB" w:rsidR="00A077BA" w:rsidRPr="004C0492" w:rsidDel="003D4AA0" w:rsidRDefault="00A077BA">
      <w:pPr>
        <w:pStyle w:val="4"/>
        <w:numPr>
          <w:ilvl w:val="3"/>
          <w:numId w:val="8"/>
        </w:numPr>
        <w:ind w:firstLineChars="0"/>
        <w:rPr>
          <w:del w:id="5054" w:author="吴 珊珊" w:date="2019-10-30T19:53:00Z"/>
          <w:highlight w:val="yellow"/>
          <w:rPrChange w:id="5055" w:author="吴 珊珊" w:date="2019-10-31T09:53:00Z">
            <w:rPr>
              <w:del w:id="5056" w:author="吴 珊珊" w:date="2019-10-30T19:53:00Z"/>
            </w:rPr>
          </w:rPrChange>
        </w:rPr>
        <w:pPrChange w:id="5057" w:author="吴 珊珊" w:date="2019-10-29T11:06:00Z">
          <w:pPr>
            <w:pStyle w:val="a6"/>
            <w:numPr>
              <w:ilvl w:val="3"/>
              <w:numId w:val="1"/>
            </w:numPr>
            <w:ind w:left="1440" w:firstLineChars="0" w:hanging="1440"/>
            <w:outlineLvl w:val="4"/>
          </w:pPr>
        </w:pPrChange>
      </w:pPr>
      <w:del w:id="5058" w:author="吴 珊珊" w:date="2019-10-30T19:53:00Z">
        <w:r w:rsidRPr="004C0492" w:rsidDel="003D4AA0">
          <w:rPr>
            <w:rFonts w:hint="eastAsia"/>
            <w:highlight w:val="yellow"/>
            <w:rPrChange w:id="5059" w:author="吴 珊珊" w:date="2019-10-31T09:53:00Z">
              <w:rPr>
                <w:rFonts w:hint="eastAsia"/>
              </w:rPr>
            </w:rPrChange>
          </w:rPr>
          <w:delText>预警功能</w:delText>
        </w:r>
      </w:del>
    </w:p>
    <w:p w14:paraId="0E05FA70" w14:textId="02096E5D" w:rsidR="00A077BA" w:rsidRPr="004C0492" w:rsidDel="003D4AA0" w:rsidRDefault="00A077BA" w:rsidP="009013E7">
      <w:pPr>
        <w:ind w:firstLine="560"/>
        <w:rPr>
          <w:del w:id="5060" w:author="吴 珊珊" w:date="2019-10-30T19:53:00Z"/>
          <w:sz w:val="28"/>
          <w:szCs w:val="28"/>
          <w:highlight w:val="yellow"/>
          <w:rPrChange w:id="5061" w:author="吴 珊珊" w:date="2019-10-31T09:53:00Z">
            <w:rPr>
              <w:del w:id="5062" w:author="吴 珊珊" w:date="2019-10-30T19:53:00Z"/>
            </w:rPr>
          </w:rPrChange>
        </w:rPr>
      </w:pPr>
      <w:del w:id="5063" w:author="吴 珊珊" w:date="2019-10-30T19:53:00Z">
        <w:r w:rsidRPr="004C0492" w:rsidDel="003D4AA0">
          <w:rPr>
            <w:rFonts w:hint="eastAsia"/>
            <w:sz w:val="28"/>
            <w:szCs w:val="28"/>
            <w:highlight w:val="yellow"/>
            <w:rPrChange w:id="5064" w:author="吴 珊珊" w:date="2019-10-31T09:53:00Z">
              <w:rPr>
                <w:rFonts w:hint="eastAsia"/>
              </w:rPr>
            </w:rPrChange>
          </w:rPr>
          <w:delText>在工单查看页面，提供预警功能，可以选择通知的单位（多选），选择紧急事项</w:delText>
        </w:r>
        <w:r w:rsidRPr="004C0492" w:rsidDel="003D4AA0">
          <w:rPr>
            <w:sz w:val="28"/>
            <w:szCs w:val="28"/>
            <w:highlight w:val="yellow"/>
            <w:rPrChange w:id="5065" w:author="吴 珊珊" w:date="2019-10-31T09:53:00Z">
              <w:rPr/>
            </w:rPrChange>
          </w:rPr>
          <w:delText>(</w:delText>
        </w:r>
        <w:r w:rsidRPr="004C0492" w:rsidDel="003D4AA0">
          <w:rPr>
            <w:rFonts w:hint="eastAsia"/>
            <w:sz w:val="28"/>
            <w:szCs w:val="28"/>
            <w:highlight w:val="yellow"/>
            <w:rPrChange w:id="5066" w:author="吴 珊珊" w:date="2019-10-31T09:53:00Z">
              <w:rPr>
                <w:rFonts w:hint="eastAsia"/>
              </w:rPr>
            </w:rPrChange>
          </w:rPr>
          <w:delText>火灾</w:delText>
        </w:r>
        <w:r w:rsidRPr="004C0492" w:rsidDel="003D4AA0">
          <w:rPr>
            <w:sz w:val="28"/>
            <w:szCs w:val="28"/>
            <w:highlight w:val="yellow"/>
            <w:rPrChange w:id="5067" w:author="吴 珊珊" w:date="2019-10-31T09:53:00Z">
              <w:rPr/>
            </w:rPrChange>
          </w:rPr>
          <w:delText xml:space="preserve"> </w:delText>
        </w:r>
        <w:r w:rsidRPr="004C0492" w:rsidDel="003D4AA0">
          <w:rPr>
            <w:sz w:val="28"/>
            <w:szCs w:val="28"/>
            <w:highlight w:val="yellow"/>
            <w:rPrChange w:id="5068" w:author="吴 珊珊" w:date="2019-10-31T09:53:00Z">
              <w:rPr/>
            </w:rPrChange>
          </w:rPr>
          <w:delText>污染</w:delText>
        </w:r>
        <w:r w:rsidRPr="004C0492" w:rsidDel="003D4AA0">
          <w:rPr>
            <w:sz w:val="28"/>
            <w:szCs w:val="28"/>
            <w:highlight w:val="yellow"/>
            <w:rPrChange w:id="5069" w:author="吴 珊珊" w:date="2019-10-31T09:53:00Z">
              <w:rPr/>
            </w:rPrChange>
          </w:rPr>
          <w:delText xml:space="preserve"> </w:delText>
        </w:r>
        <w:r w:rsidRPr="004C0492" w:rsidDel="003D4AA0">
          <w:rPr>
            <w:sz w:val="28"/>
            <w:szCs w:val="28"/>
            <w:highlight w:val="yellow"/>
            <w:rPrChange w:id="5070" w:author="吴 珊珊" w:date="2019-10-31T09:53:00Z">
              <w:rPr/>
            </w:rPrChange>
          </w:rPr>
          <w:delText>死亡</w:delText>
        </w:r>
        <w:r w:rsidRPr="004C0492" w:rsidDel="003D4AA0">
          <w:rPr>
            <w:sz w:val="28"/>
            <w:szCs w:val="28"/>
            <w:highlight w:val="yellow"/>
            <w:rPrChange w:id="5071" w:author="吴 珊珊" w:date="2019-10-31T09:53:00Z">
              <w:rPr/>
            </w:rPrChange>
          </w:rPr>
          <w:delText xml:space="preserve"> </w:delText>
        </w:r>
        <w:r w:rsidRPr="004C0492" w:rsidDel="003D4AA0">
          <w:rPr>
            <w:sz w:val="28"/>
            <w:szCs w:val="28"/>
            <w:highlight w:val="yellow"/>
            <w:rPrChange w:id="5072" w:author="吴 珊珊" w:date="2019-10-31T09:53:00Z">
              <w:rPr/>
            </w:rPrChange>
          </w:rPr>
          <w:delText>地震</w:delText>
        </w:r>
        <w:r w:rsidRPr="004C0492" w:rsidDel="003D4AA0">
          <w:rPr>
            <w:sz w:val="28"/>
            <w:szCs w:val="28"/>
            <w:highlight w:val="yellow"/>
            <w:rPrChange w:id="5073" w:author="吴 珊珊" w:date="2019-10-31T09:53:00Z">
              <w:rPr/>
            </w:rPrChange>
          </w:rPr>
          <w:delText xml:space="preserve"> </w:delText>
        </w:r>
        <w:r w:rsidRPr="004C0492" w:rsidDel="003D4AA0">
          <w:rPr>
            <w:sz w:val="28"/>
            <w:szCs w:val="28"/>
            <w:highlight w:val="yellow"/>
            <w:rPrChange w:id="5074" w:author="吴 珊珊" w:date="2019-10-31T09:53:00Z">
              <w:rPr/>
            </w:rPrChange>
          </w:rPr>
          <w:delText>失踪</w:delText>
        </w:r>
        <w:r w:rsidRPr="004C0492" w:rsidDel="003D4AA0">
          <w:rPr>
            <w:sz w:val="28"/>
            <w:szCs w:val="28"/>
            <w:highlight w:val="yellow"/>
            <w:rPrChange w:id="5075" w:author="吴 珊珊" w:date="2019-10-31T09:53:00Z">
              <w:rPr/>
            </w:rPrChange>
          </w:rPr>
          <w:delText xml:space="preserve"> </w:delText>
        </w:r>
        <w:r w:rsidRPr="004C0492" w:rsidDel="003D4AA0">
          <w:rPr>
            <w:sz w:val="28"/>
            <w:szCs w:val="28"/>
            <w:highlight w:val="yellow"/>
            <w:rPrChange w:id="5076" w:author="吴 珊珊" w:date="2019-10-31T09:53:00Z">
              <w:rPr/>
            </w:rPrChange>
          </w:rPr>
          <w:delText>辐射</w:delText>
        </w:r>
        <w:r w:rsidRPr="004C0492" w:rsidDel="003D4AA0">
          <w:rPr>
            <w:sz w:val="28"/>
            <w:szCs w:val="28"/>
            <w:highlight w:val="yellow"/>
            <w:rPrChange w:id="5077" w:author="吴 珊珊" w:date="2019-10-31T09:53:00Z">
              <w:rPr/>
            </w:rPrChange>
          </w:rPr>
          <w:delText xml:space="preserve"> </w:delText>
        </w:r>
        <w:r w:rsidRPr="004C0492" w:rsidDel="003D4AA0">
          <w:rPr>
            <w:sz w:val="28"/>
            <w:szCs w:val="28"/>
            <w:highlight w:val="yellow"/>
            <w:rPrChange w:id="5078" w:author="吴 珊珊" w:date="2019-10-31T09:53:00Z">
              <w:rPr/>
            </w:rPrChange>
          </w:rPr>
          <w:delText>泄露</w:delText>
        </w:r>
        <w:r w:rsidRPr="004C0492" w:rsidDel="003D4AA0">
          <w:rPr>
            <w:sz w:val="28"/>
            <w:szCs w:val="28"/>
            <w:highlight w:val="yellow"/>
            <w:rPrChange w:id="5079" w:author="吴 珊珊" w:date="2019-10-31T09:53:00Z">
              <w:rPr/>
            </w:rPrChange>
          </w:rPr>
          <w:delText xml:space="preserve"> </w:delText>
        </w:r>
        <w:r w:rsidRPr="004C0492" w:rsidDel="003D4AA0">
          <w:rPr>
            <w:sz w:val="28"/>
            <w:szCs w:val="28"/>
            <w:highlight w:val="yellow"/>
            <w:rPrChange w:id="5080" w:author="吴 珊珊" w:date="2019-10-31T09:53:00Z">
              <w:rPr/>
            </w:rPrChange>
          </w:rPr>
          <w:delText>中毒</w:delText>
        </w:r>
        <w:r w:rsidRPr="004C0492" w:rsidDel="003D4AA0">
          <w:rPr>
            <w:sz w:val="28"/>
            <w:szCs w:val="28"/>
            <w:highlight w:val="yellow"/>
            <w:rPrChange w:id="5081" w:author="吴 珊珊" w:date="2019-10-31T09:53:00Z">
              <w:rPr/>
            </w:rPrChange>
          </w:rPr>
          <w:delText xml:space="preserve"> </w:delText>
        </w:r>
        <w:r w:rsidRPr="004C0492" w:rsidDel="003D4AA0">
          <w:rPr>
            <w:sz w:val="28"/>
            <w:szCs w:val="28"/>
            <w:highlight w:val="yellow"/>
            <w:rPrChange w:id="5082" w:author="吴 珊珊" w:date="2019-10-31T09:53:00Z">
              <w:rPr/>
            </w:rPrChange>
          </w:rPr>
          <w:delText>塌陷</w:delText>
        </w:r>
        <w:r w:rsidRPr="004C0492" w:rsidDel="003D4AA0">
          <w:rPr>
            <w:sz w:val="28"/>
            <w:szCs w:val="28"/>
            <w:highlight w:val="yellow"/>
            <w:rPrChange w:id="5083" w:author="吴 珊珊" w:date="2019-10-31T09:53:00Z">
              <w:rPr/>
            </w:rPrChange>
          </w:rPr>
          <w:delText xml:space="preserve"> </w:delText>
        </w:r>
        <w:r w:rsidRPr="004C0492" w:rsidDel="003D4AA0">
          <w:rPr>
            <w:sz w:val="28"/>
            <w:szCs w:val="28"/>
            <w:highlight w:val="yellow"/>
            <w:rPrChange w:id="5084" w:author="吴 珊珊" w:date="2019-10-31T09:53:00Z">
              <w:rPr/>
            </w:rPrChange>
          </w:rPr>
          <w:delText>暴雨</w:delText>
        </w:r>
        <w:r w:rsidRPr="004C0492" w:rsidDel="003D4AA0">
          <w:rPr>
            <w:sz w:val="28"/>
            <w:szCs w:val="28"/>
            <w:highlight w:val="yellow"/>
            <w:rPrChange w:id="5085" w:author="吴 珊珊" w:date="2019-10-31T09:53:00Z">
              <w:rPr/>
            </w:rPrChange>
          </w:rPr>
          <w:delText xml:space="preserve"> </w:delText>
        </w:r>
        <w:r w:rsidRPr="004C0492" w:rsidDel="003D4AA0">
          <w:rPr>
            <w:sz w:val="28"/>
            <w:szCs w:val="28"/>
            <w:highlight w:val="yellow"/>
            <w:rPrChange w:id="5086" w:author="吴 珊珊" w:date="2019-10-31T09:53:00Z">
              <w:rPr/>
            </w:rPrChange>
          </w:rPr>
          <w:delText>闹事</w:delText>
        </w:r>
        <w:r w:rsidRPr="004C0492" w:rsidDel="003D4AA0">
          <w:rPr>
            <w:sz w:val="28"/>
            <w:szCs w:val="28"/>
            <w:highlight w:val="yellow"/>
            <w:rPrChange w:id="5087" w:author="吴 珊珊" w:date="2019-10-31T09:53:00Z">
              <w:rPr/>
            </w:rPrChange>
          </w:rPr>
          <w:delText xml:space="preserve"> </w:delText>
        </w:r>
        <w:r w:rsidRPr="004C0492" w:rsidDel="003D4AA0">
          <w:rPr>
            <w:sz w:val="28"/>
            <w:szCs w:val="28"/>
            <w:highlight w:val="yellow"/>
            <w:rPrChange w:id="5088" w:author="吴 珊珊" w:date="2019-10-31T09:53:00Z">
              <w:rPr/>
            </w:rPrChange>
          </w:rPr>
          <w:delText>爆炸</w:delText>
        </w:r>
        <w:r w:rsidRPr="004C0492" w:rsidDel="003D4AA0">
          <w:rPr>
            <w:sz w:val="28"/>
            <w:szCs w:val="28"/>
            <w:highlight w:val="yellow"/>
            <w:rPrChange w:id="5089" w:author="吴 珊珊" w:date="2019-10-31T09:53:00Z">
              <w:rPr/>
            </w:rPrChange>
          </w:rPr>
          <w:delText xml:space="preserve"> </w:delText>
        </w:r>
        <w:r w:rsidRPr="004C0492" w:rsidDel="003D4AA0">
          <w:rPr>
            <w:sz w:val="28"/>
            <w:szCs w:val="28"/>
            <w:highlight w:val="yellow"/>
            <w:rPrChange w:id="5090" w:author="吴 珊珊" w:date="2019-10-31T09:53:00Z">
              <w:rPr/>
            </w:rPrChange>
          </w:rPr>
          <w:delText>聚众</w:delText>
        </w:r>
        <w:r w:rsidRPr="004C0492" w:rsidDel="003D4AA0">
          <w:rPr>
            <w:sz w:val="28"/>
            <w:szCs w:val="28"/>
            <w:highlight w:val="yellow"/>
            <w:rPrChange w:id="5091" w:author="吴 珊珊" w:date="2019-10-31T09:53:00Z">
              <w:rPr/>
            </w:rPrChange>
          </w:rPr>
          <w:delText>)</w:delText>
        </w:r>
        <w:r w:rsidRPr="004C0492" w:rsidDel="003D4AA0">
          <w:rPr>
            <w:rFonts w:hint="eastAsia"/>
            <w:sz w:val="28"/>
            <w:szCs w:val="28"/>
            <w:highlight w:val="yellow"/>
            <w:rPrChange w:id="5092" w:author="吴 珊珊" w:date="2019-10-31T09:53:00Z">
              <w:rPr>
                <w:rFonts w:hint="eastAsia"/>
              </w:rPr>
            </w:rPrChange>
          </w:rPr>
          <w:delText>，以及其他说明进行记录，预警状态变为预警。</w:delText>
        </w:r>
      </w:del>
    </w:p>
    <w:p w14:paraId="6FCAE901" w14:textId="4B4EB2D6" w:rsidR="00A077BA" w:rsidRPr="004C0492" w:rsidDel="003D4AA0" w:rsidRDefault="00A077BA" w:rsidP="009013E7">
      <w:pPr>
        <w:ind w:firstLine="560"/>
        <w:rPr>
          <w:del w:id="5093" w:author="吴 珊珊" w:date="2019-10-30T19:53:00Z"/>
          <w:sz w:val="28"/>
          <w:szCs w:val="28"/>
          <w:highlight w:val="yellow"/>
          <w:rPrChange w:id="5094" w:author="吴 珊珊" w:date="2019-10-31T09:53:00Z">
            <w:rPr>
              <w:del w:id="5095" w:author="吴 珊珊" w:date="2019-10-30T19:53:00Z"/>
            </w:rPr>
          </w:rPrChange>
        </w:rPr>
      </w:pPr>
      <w:del w:id="5096" w:author="吴 珊珊" w:date="2019-10-30T19:53:00Z">
        <w:r w:rsidRPr="004C0492" w:rsidDel="003D4AA0">
          <w:rPr>
            <w:rFonts w:hint="eastAsia"/>
            <w:sz w:val="28"/>
            <w:szCs w:val="28"/>
            <w:highlight w:val="yellow"/>
            <w:rPrChange w:id="5097" w:author="吴 珊珊" w:date="2019-10-31T09:53:00Z">
              <w:rPr>
                <w:rFonts w:hint="eastAsia"/>
              </w:rPr>
            </w:rPrChange>
          </w:rPr>
          <w:delText>预警事项</w:delText>
        </w:r>
        <w:r w:rsidR="006E1A04" w:rsidRPr="004C0492" w:rsidDel="003D4AA0">
          <w:rPr>
            <w:rFonts w:hint="eastAsia"/>
            <w:sz w:val="28"/>
            <w:szCs w:val="28"/>
            <w:highlight w:val="yellow"/>
            <w:rPrChange w:id="5098" w:author="吴 珊珊" w:date="2019-10-31T09:53:00Z">
              <w:rPr>
                <w:rFonts w:hint="eastAsia"/>
              </w:rPr>
            </w:rPrChange>
          </w:rPr>
          <w:delText>用于预警系统中的重大事项预警。</w:delText>
        </w:r>
      </w:del>
    </w:p>
    <w:p w14:paraId="4CF93CAC" w14:textId="75EBE55C" w:rsidR="00A077BA" w:rsidRPr="004C0492" w:rsidDel="00A13C4E" w:rsidRDefault="00A077BA">
      <w:pPr>
        <w:pStyle w:val="4"/>
        <w:numPr>
          <w:ilvl w:val="3"/>
          <w:numId w:val="8"/>
        </w:numPr>
        <w:ind w:firstLineChars="0"/>
        <w:rPr>
          <w:del w:id="5099" w:author="吴 珊珊" w:date="2019-10-30T21:53:00Z"/>
          <w:highlight w:val="yellow"/>
          <w:rPrChange w:id="5100" w:author="吴 珊珊" w:date="2019-10-31T09:53:00Z">
            <w:rPr>
              <w:del w:id="5101" w:author="吴 珊珊" w:date="2019-10-30T21:53:00Z"/>
            </w:rPr>
          </w:rPrChange>
        </w:rPr>
        <w:pPrChange w:id="5102" w:author="吴 珊珊" w:date="2019-10-30T19:53:00Z">
          <w:pPr>
            <w:pStyle w:val="a6"/>
            <w:numPr>
              <w:ilvl w:val="3"/>
              <w:numId w:val="1"/>
            </w:numPr>
            <w:ind w:left="1440" w:firstLineChars="0" w:hanging="1440"/>
            <w:outlineLvl w:val="4"/>
          </w:pPr>
        </w:pPrChange>
      </w:pPr>
      <w:del w:id="5103" w:author="吴 珊珊" w:date="2019-10-30T21:53:00Z">
        <w:r w:rsidRPr="004C0492" w:rsidDel="00A13C4E">
          <w:rPr>
            <w:rFonts w:hint="eastAsia"/>
            <w:highlight w:val="yellow"/>
            <w:rPrChange w:id="5104" w:author="吴 珊珊" w:date="2019-10-31T09:53:00Z">
              <w:rPr>
                <w:rFonts w:hint="eastAsia"/>
              </w:rPr>
            </w:rPrChange>
          </w:rPr>
          <w:delText>忽略</w:delText>
        </w:r>
      </w:del>
    </w:p>
    <w:p w14:paraId="1B4ECECB" w14:textId="1AA1DA21" w:rsidR="00C61BC5" w:rsidRPr="004C0492" w:rsidRDefault="00A077BA" w:rsidP="00C61BC5">
      <w:pPr>
        <w:pStyle w:val="4"/>
        <w:numPr>
          <w:ilvl w:val="3"/>
          <w:numId w:val="8"/>
        </w:numPr>
        <w:ind w:firstLineChars="0"/>
        <w:rPr>
          <w:ins w:id="5105" w:author="吴 珊珊" w:date="2019-10-30T21:45:00Z"/>
          <w:rPrChange w:id="5106" w:author="吴 珊珊" w:date="2019-10-31T09:53:00Z">
            <w:rPr>
              <w:ins w:id="5107" w:author="吴 珊珊" w:date="2019-10-30T21:45:00Z"/>
            </w:rPr>
          </w:rPrChange>
        </w:rPr>
      </w:pPr>
      <w:del w:id="5108" w:author="吴 珊珊" w:date="2019-10-30T21:53:00Z">
        <w:r w:rsidRPr="004C0492" w:rsidDel="00A13C4E">
          <w:rPr>
            <w:rFonts w:hint="eastAsia"/>
            <w:highlight w:val="yellow"/>
            <w:rPrChange w:id="5109" w:author="吴 珊珊" w:date="2019-10-31T09:53:00Z">
              <w:rPr>
                <w:rFonts w:hint="eastAsia"/>
              </w:rPr>
            </w:rPrChange>
          </w:rPr>
          <w:delText>班长可以在工单查看页面点击“忽略”按钮（原系统移</w:delText>
        </w:r>
      </w:del>
      <w:del w:id="5110" w:author="吴 珊珊" w:date="2019-10-30T21:40:00Z">
        <w:r w:rsidRPr="004C0492" w:rsidDel="00956443">
          <w:rPr>
            <w:rFonts w:hint="eastAsia"/>
            <w:highlight w:val="yellow"/>
            <w:rPrChange w:id="5111" w:author="吴 珊珊" w:date="2019-10-31T09:53:00Z">
              <w:rPr>
                <w:rFonts w:hint="eastAsia"/>
              </w:rPr>
            </w:rPrChange>
          </w:rPr>
          <w:delText>除</w:delText>
        </w:r>
      </w:del>
      <w:del w:id="5112" w:author="吴 珊珊" w:date="2019-10-30T21:53:00Z">
        <w:r w:rsidRPr="004C0492" w:rsidDel="00A13C4E">
          <w:rPr>
            <w:rFonts w:hint="eastAsia"/>
            <w:highlight w:val="yellow"/>
            <w:rPrChange w:id="5113" w:author="吴 珊珊" w:date="2019-10-31T09:53:00Z">
              <w:rPr>
                <w:rFonts w:hint="eastAsia"/>
              </w:rPr>
            </w:rPrChange>
          </w:rPr>
          <w:delText>），将工单状态变更为忽略，已忽略的工单也可以进行预警，预警后状态变更为已预警。</w:delText>
        </w:r>
      </w:del>
      <w:ins w:id="5114" w:author="吴 珊珊" w:date="2019-10-30T21:45:00Z">
        <w:r w:rsidR="00C61BC5" w:rsidRPr="004C0492">
          <w:rPr>
            <w:rFonts w:hint="eastAsia"/>
            <w:rPrChange w:id="5115" w:author="吴 珊珊" w:date="2019-10-31T09:53:00Z">
              <w:rPr>
                <w:rFonts w:hint="eastAsia"/>
              </w:rPr>
            </w:rPrChange>
          </w:rPr>
          <w:t>列表类型</w:t>
        </w:r>
      </w:ins>
    </w:p>
    <w:p w14:paraId="395FF12D" w14:textId="7B77589E" w:rsidR="00C61BC5" w:rsidRPr="004C0492" w:rsidRDefault="00A13C4E" w:rsidP="00C61BC5">
      <w:pPr>
        <w:ind w:firstLine="560"/>
        <w:rPr>
          <w:ins w:id="5116" w:author="吴 珊珊" w:date="2019-10-30T21:45:00Z"/>
          <w:sz w:val="28"/>
          <w:szCs w:val="28"/>
          <w:rPrChange w:id="5117" w:author="吴 珊珊" w:date="2019-10-31T09:53:00Z">
            <w:rPr>
              <w:ins w:id="5118" w:author="吴 珊珊" w:date="2019-10-30T21:45:00Z"/>
            </w:rPr>
          </w:rPrChange>
        </w:rPr>
      </w:pPr>
      <w:ins w:id="5119" w:author="吴 珊珊" w:date="2019-10-30T21:51:00Z">
        <w:r w:rsidRPr="004C0492">
          <w:rPr>
            <w:rFonts w:hint="eastAsia"/>
            <w:sz w:val="28"/>
            <w:szCs w:val="28"/>
            <w:rPrChange w:id="5120" w:author="吴 珊珊" w:date="2019-10-31T09:53:00Z">
              <w:rPr>
                <w:rFonts w:hint="eastAsia"/>
              </w:rPr>
            </w:rPrChange>
          </w:rPr>
          <w:t>紧急工单</w:t>
        </w:r>
      </w:ins>
      <w:ins w:id="5121" w:author="吴 珊珊" w:date="2019-10-30T21:45:00Z">
        <w:r w:rsidR="00C61BC5" w:rsidRPr="004C0492">
          <w:rPr>
            <w:rFonts w:hint="eastAsia"/>
            <w:sz w:val="28"/>
            <w:szCs w:val="28"/>
            <w:rPrChange w:id="5122" w:author="吴 珊珊" w:date="2019-10-31T09:53:00Z">
              <w:rPr>
                <w:rFonts w:hint="eastAsia"/>
              </w:rPr>
            </w:rPrChange>
          </w:rPr>
          <w:t>列表分为</w:t>
        </w:r>
      </w:ins>
      <w:ins w:id="5123" w:author="吴 珊珊" w:date="2019-10-30T21:51:00Z">
        <w:r w:rsidRPr="004C0492">
          <w:rPr>
            <w:rFonts w:hint="eastAsia"/>
            <w:sz w:val="28"/>
            <w:szCs w:val="28"/>
            <w:rPrChange w:id="5124" w:author="吴 珊珊" w:date="2019-10-31T09:53:00Z">
              <w:rPr>
                <w:rFonts w:hint="eastAsia"/>
              </w:rPr>
            </w:rPrChange>
          </w:rPr>
          <w:t>紧急工单、</w:t>
        </w:r>
      </w:ins>
      <w:ins w:id="5125" w:author="吴 珊珊" w:date="2019-10-30T21:53:00Z">
        <w:r w:rsidR="004049C2" w:rsidRPr="004C0492">
          <w:rPr>
            <w:rFonts w:hint="eastAsia"/>
            <w:sz w:val="28"/>
            <w:szCs w:val="28"/>
            <w:rPrChange w:id="5126" w:author="吴 珊珊" w:date="2019-10-31T09:53:00Z">
              <w:rPr>
                <w:rFonts w:hint="eastAsia"/>
              </w:rPr>
            </w:rPrChange>
          </w:rPr>
          <w:t>不需处理</w:t>
        </w:r>
      </w:ins>
      <w:ins w:id="5127" w:author="吴 珊珊" w:date="2019-10-30T21:54:00Z">
        <w:r w:rsidR="004049C2" w:rsidRPr="004C0492">
          <w:rPr>
            <w:rFonts w:hint="eastAsia"/>
            <w:sz w:val="28"/>
            <w:szCs w:val="28"/>
            <w:rPrChange w:id="5128" w:author="吴 珊珊" w:date="2019-10-31T09:53:00Z">
              <w:rPr>
                <w:rFonts w:hint="eastAsia"/>
              </w:rPr>
            </w:rPrChange>
          </w:rPr>
          <w:t>工单</w:t>
        </w:r>
      </w:ins>
      <w:ins w:id="5129" w:author="吴 珊珊" w:date="2019-10-30T21:45:00Z">
        <w:r w:rsidR="00C61BC5" w:rsidRPr="004C0492">
          <w:rPr>
            <w:rFonts w:hint="eastAsia"/>
            <w:sz w:val="28"/>
            <w:szCs w:val="28"/>
            <w:rPrChange w:id="5130" w:author="吴 珊珊" w:date="2019-10-31T09:53:00Z">
              <w:rPr>
                <w:rFonts w:hint="eastAsia"/>
              </w:rPr>
            </w:rPrChange>
          </w:rPr>
          <w:t>。</w:t>
        </w:r>
      </w:ins>
    </w:p>
    <w:p w14:paraId="24DF0851" w14:textId="122540F3" w:rsidR="00C61BC5" w:rsidRPr="004C0492" w:rsidRDefault="00A13C4E" w:rsidP="00A077BA">
      <w:pPr>
        <w:ind w:firstLine="560"/>
        <w:rPr>
          <w:sz w:val="28"/>
          <w:szCs w:val="28"/>
          <w:rPrChange w:id="5131" w:author="吴 珊珊" w:date="2019-10-31T09:53:00Z">
            <w:rPr/>
          </w:rPrChange>
        </w:rPr>
      </w:pPr>
      <w:ins w:id="5132" w:author="吴 珊珊" w:date="2019-10-30T21:52:00Z">
        <w:r w:rsidRPr="004C0492">
          <w:rPr>
            <w:rFonts w:hint="eastAsia"/>
            <w:sz w:val="28"/>
            <w:szCs w:val="28"/>
            <w:rPrChange w:id="5133" w:author="吴 珊珊" w:date="2019-10-31T09:53:00Z">
              <w:rPr>
                <w:rFonts w:hint="eastAsia"/>
              </w:rPr>
            </w:rPrChange>
          </w:rPr>
          <w:t>标记为</w:t>
        </w:r>
      </w:ins>
      <w:ins w:id="5134" w:author="吴 珊珊" w:date="2019-10-30T21:53:00Z">
        <w:r w:rsidR="004049C2" w:rsidRPr="004C0492">
          <w:rPr>
            <w:rFonts w:hint="eastAsia"/>
            <w:sz w:val="28"/>
            <w:szCs w:val="28"/>
            <w:rPrChange w:id="5135" w:author="吴 珊珊" w:date="2019-10-31T09:53:00Z">
              <w:rPr>
                <w:rFonts w:hint="eastAsia"/>
              </w:rPr>
            </w:rPrChange>
          </w:rPr>
          <w:t>不需处理</w:t>
        </w:r>
      </w:ins>
      <w:ins w:id="5136" w:author="吴 珊珊" w:date="2019-10-30T21:52:00Z">
        <w:r w:rsidRPr="004C0492">
          <w:rPr>
            <w:rFonts w:hint="eastAsia"/>
            <w:sz w:val="28"/>
            <w:szCs w:val="28"/>
            <w:rPrChange w:id="5137" w:author="吴 珊珊" w:date="2019-10-31T09:53:00Z">
              <w:rPr>
                <w:rFonts w:hint="eastAsia"/>
              </w:rPr>
            </w:rPrChange>
          </w:rPr>
          <w:t>的工单与紧急工单的操作功能一致。</w:t>
        </w:r>
      </w:ins>
    </w:p>
    <w:p w14:paraId="08F6AB2E" w14:textId="77777777" w:rsidR="00047410" w:rsidRPr="004C0492" w:rsidRDefault="00047410">
      <w:pPr>
        <w:pStyle w:val="3"/>
        <w:numPr>
          <w:ilvl w:val="2"/>
          <w:numId w:val="8"/>
        </w:numPr>
        <w:ind w:firstLineChars="0"/>
        <w:rPr>
          <w:sz w:val="28"/>
          <w:szCs w:val="28"/>
          <w:rPrChange w:id="5138" w:author="吴 珊珊" w:date="2019-10-31T09:53:00Z">
            <w:rPr/>
          </w:rPrChange>
        </w:rPr>
        <w:pPrChange w:id="5139" w:author="吴 珊珊" w:date="2019-10-29T11:06:00Z">
          <w:pPr>
            <w:pStyle w:val="a6"/>
            <w:numPr>
              <w:ilvl w:val="2"/>
              <w:numId w:val="1"/>
            </w:numPr>
            <w:ind w:left="1080" w:firstLineChars="0" w:hanging="1080"/>
            <w:outlineLvl w:val="3"/>
          </w:pPr>
        </w:pPrChange>
      </w:pPr>
      <w:bookmarkStart w:id="5140" w:name="_Toc23408331"/>
      <w:r w:rsidRPr="004C0492">
        <w:rPr>
          <w:rFonts w:hint="eastAsia"/>
          <w:sz w:val="28"/>
          <w:szCs w:val="28"/>
          <w:rPrChange w:id="5141" w:author="吴 珊珊" w:date="2019-10-31T09:53:00Z">
            <w:rPr>
              <w:rFonts w:hint="eastAsia"/>
            </w:rPr>
          </w:rPrChange>
        </w:rPr>
        <w:t>标记号码</w:t>
      </w:r>
      <w:bookmarkEnd w:id="5140"/>
    </w:p>
    <w:p w14:paraId="0568E1BB" w14:textId="5BC5F6AA" w:rsidR="003B213D" w:rsidRPr="004C0492" w:rsidRDefault="003B213D" w:rsidP="009013E7">
      <w:pPr>
        <w:ind w:firstLine="560"/>
        <w:rPr>
          <w:ins w:id="5142" w:author="吴 珊珊" w:date="2019-10-30T19:55:00Z"/>
          <w:sz w:val="28"/>
          <w:szCs w:val="28"/>
          <w:rPrChange w:id="5143" w:author="吴 珊珊" w:date="2019-10-31T09:53:00Z">
            <w:rPr>
              <w:ins w:id="5144" w:author="吴 珊珊" w:date="2019-10-30T19:55:00Z"/>
            </w:rPr>
          </w:rPrChange>
        </w:rPr>
      </w:pPr>
      <w:ins w:id="5145" w:author="吴 珊珊" w:date="2019-10-30T19:55:00Z">
        <w:r w:rsidRPr="004C0492">
          <w:rPr>
            <w:sz w:val="28"/>
            <w:szCs w:val="28"/>
            <w:rPrChange w:id="5146" w:author="吴 珊珊" w:date="2019-10-31T09:53:00Z">
              <w:rPr/>
            </w:rPrChange>
          </w:rPr>
          <w:t>具有</w:t>
        </w:r>
        <w:r w:rsidRPr="004C0492">
          <w:rPr>
            <w:rFonts w:hint="eastAsia"/>
            <w:sz w:val="28"/>
            <w:szCs w:val="28"/>
            <w:rPrChange w:id="5147" w:author="吴 珊珊" w:date="2019-10-31T09:53:00Z">
              <w:rPr>
                <w:rFonts w:hint="eastAsia"/>
              </w:rPr>
            </w:rPrChange>
          </w:rPr>
          <w:t>班长角色的工作人员可查看并</w:t>
        </w:r>
        <w:proofErr w:type="gramStart"/>
        <w:r w:rsidRPr="004C0492">
          <w:rPr>
            <w:rFonts w:hint="eastAsia"/>
            <w:sz w:val="28"/>
            <w:szCs w:val="28"/>
            <w:rPrChange w:id="5148" w:author="吴 珊珊" w:date="2019-10-31T09:53:00Z">
              <w:rPr>
                <w:rFonts w:hint="eastAsia"/>
              </w:rPr>
            </w:rPrChange>
          </w:rPr>
          <w:t>操作此</w:t>
        </w:r>
        <w:proofErr w:type="gramEnd"/>
        <w:r w:rsidRPr="004C0492">
          <w:rPr>
            <w:rFonts w:hint="eastAsia"/>
            <w:sz w:val="28"/>
            <w:szCs w:val="28"/>
            <w:rPrChange w:id="5149" w:author="吴 珊珊" w:date="2019-10-31T09:53:00Z">
              <w:rPr>
                <w:rFonts w:hint="eastAsia"/>
              </w:rPr>
            </w:rPrChange>
          </w:rPr>
          <w:t>列表。</w:t>
        </w:r>
      </w:ins>
    </w:p>
    <w:p w14:paraId="6EB07846" w14:textId="3BBF581F" w:rsidR="00510542" w:rsidRPr="004C0492" w:rsidRDefault="00510542" w:rsidP="005776FC">
      <w:pPr>
        <w:ind w:firstLine="560"/>
        <w:rPr>
          <w:ins w:id="5150" w:author="吴 珊珊" w:date="2019-10-30T21:21:00Z"/>
          <w:sz w:val="28"/>
          <w:szCs w:val="28"/>
          <w:rPrChange w:id="5151" w:author="吴 珊珊" w:date="2019-10-31T09:53:00Z">
            <w:rPr>
              <w:ins w:id="5152" w:author="吴 珊珊" w:date="2019-10-30T21:21:00Z"/>
            </w:rPr>
          </w:rPrChange>
        </w:rPr>
      </w:pPr>
      <w:ins w:id="5153" w:author="吴 珊珊" w:date="2019-10-30T21:19:00Z">
        <w:r w:rsidRPr="004C0492">
          <w:rPr>
            <w:sz w:val="28"/>
            <w:szCs w:val="28"/>
            <w:rPrChange w:id="5154" w:author="吴 珊珊" w:date="2019-10-31T09:53:00Z">
              <w:rPr/>
            </w:rPrChange>
          </w:rPr>
          <w:t>对于</w:t>
        </w:r>
      </w:ins>
      <w:del w:id="5155" w:author="吴 珊珊" w:date="2019-10-30T21:19:00Z">
        <w:r w:rsidR="006E1A04" w:rsidRPr="004C0492" w:rsidDel="00510542">
          <w:rPr>
            <w:rFonts w:hint="eastAsia"/>
            <w:sz w:val="28"/>
            <w:szCs w:val="28"/>
            <w:rPrChange w:id="5156" w:author="吴 珊珊" w:date="2019-10-31T09:53:00Z">
              <w:rPr>
                <w:rFonts w:hint="eastAsia"/>
              </w:rPr>
            </w:rPrChange>
          </w:rPr>
          <w:delText>当</w:delText>
        </w:r>
      </w:del>
      <w:ins w:id="5157" w:author="吴 珊珊" w:date="2019-10-30T21:16:00Z">
        <w:r w:rsidR="0087099E" w:rsidRPr="004C0492">
          <w:rPr>
            <w:rFonts w:hint="eastAsia"/>
            <w:sz w:val="28"/>
            <w:szCs w:val="28"/>
            <w:rPrChange w:id="5158" w:author="吴 珊珊" w:date="2019-10-31T09:53:00Z">
              <w:rPr>
                <w:rFonts w:hint="eastAsia"/>
              </w:rPr>
            </w:rPrChange>
          </w:rPr>
          <w:t>被</w:t>
        </w:r>
      </w:ins>
      <w:r w:rsidR="006E1A04" w:rsidRPr="004C0492">
        <w:rPr>
          <w:rFonts w:hint="eastAsia"/>
          <w:sz w:val="28"/>
          <w:szCs w:val="28"/>
          <w:rPrChange w:id="5159" w:author="吴 珊珊" w:date="2019-10-31T09:53:00Z">
            <w:rPr>
              <w:rFonts w:hint="eastAsia"/>
            </w:rPr>
          </w:rPrChange>
        </w:rPr>
        <w:t>标记</w:t>
      </w:r>
      <w:ins w:id="5160" w:author="吴 珊珊" w:date="2019-10-30T21:16:00Z">
        <w:r w:rsidR="0087099E" w:rsidRPr="004C0492">
          <w:rPr>
            <w:sz w:val="28"/>
            <w:szCs w:val="28"/>
            <w:rPrChange w:id="5161" w:author="吴 珊珊" w:date="2019-10-31T09:53:00Z">
              <w:rPr/>
            </w:rPrChange>
          </w:rPr>
          <w:t>联系人</w:t>
        </w:r>
      </w:ins>
      <w:ins w:id="5162" w:author="吴 珊珊" w:date="2019-10-30T21:17:00Z">
        <w:r w:rsidR="0087099E" w:rsidRPr="004C0492">
          <w:rPr>
            <w:rFonts w:hint="eastAsia"/>
            <w:sz w:val="28"/>
            <w:szCs w:val="28"/>
            <w:rPrChange w:id="5163" w:author="吴 珊珊" w:date="2019-10-31T09:53:00Z">
              <w:rPr>
                <w:rFonts w:hint="eastAsia"/>
              </w:rPr>
            </w:rPrChange>
          </w:rPr>
          <w:t>（在联系人管理中进行标记）</w:t>
        </w:r>
        <w:r w:rsidR="0087099E" w:rsidRPr="004C0492">
          <w:rPr>
            <w:sz w:val="28"/>
            <w:szCs w:val="28"/>
            <w:rPrChange w:id="5164" w:author="吴 珊珊" w:date="2019-10-31T09:53:00Z">
              <w:rPr/>
            </w:rPrChange>
          </w:rPr>
          <w:t>再次</w:t>
        </w:r>
      </w:ins>
      <w:del w:id="5165" w:author="吴 珊珊" w:date="2019-10-30T21:16:00Z">
        <w:r w:rsidR="006E1A04" w:rsidRPr="004C0492" w:rsidDel="0087099E">
          <w:rPr>
            <w:rFonts w:hint="eastAsia"/>
            <w:sz w:val="28"/>
            <w:szCs w:val="28"/>
            <w:rPrChange w:id="5166" w:author="吴 珊珊" w:date="2019-10-31T09:53:00Z">
              <w:rPr>
                <w:rFonts w:hint="eastAsia"/>
              </w:rPr>
            </w:rPrChange>
          </w:rPr>
          <w:delText>号码库</w:delText>
        </w:r>
      </w:del>
      <w:del w:id="5167" w:author="吴 珊珊" w:date="2019-10-30T21:17:00Z">
        <w:r w:rsidR="0087099E" w:rsidRPr="004C0492" w:rsidDel="0087099E">
          <w:rPr>
            <w:rFonts w:hint="eastAsia"/>
            <w:sz w:val="28"/>
            <w:szCs w:val="28"/>
            <w:rPrChange w:id="5168" w:author="吴 珊珊" w:date="2019-10-31T09:53:00Z">
              <w:rPr>
                <w:rFonts w:hint="eastAsia"/>
              </w:rPr>
            </w:rPrChange>
          </w:rPr>
          <w:delText>中的市民来电话</w:delText>
        </w:r>
      </w:del>
      <w:ins w:id="5169" w:author="吴 珊珊" w:date="2019-10-30T21:17:00Z">
        <w:r w:rsidR="0087099E" w:rsidRPr="004C0492">
          <w:rPr>
            <w:rFonts w:hint="eastAsia"/>
            <w:sz w:val="28"/>
            <w:szCs w:val="28"/>
            <w:rPrChange w:id="5170" w:author="吴 珊珊" w:date="2019-10-31T09:53:00Z">
              <w:rPr>
                <w:rFonts w:hint="eastAsia"/>
              </w:rPr>
            </w:rPrChange>
          </w:rPr>
          <w:t>来电</w:t>
        </w:r>
      </w:ins>
      <w:ins w:id="5171" w:author="吴 珊珊" w:date="2019-10-30T21:19:00Z">
        <w:r w:rsidRPr="004C0492">
          <w:rPr>
            <w:sz w:val="28"/>
            <w:szCs w:val="28"/>
            <w:rPrChange w:id="5172" w:author="吴 珊珊" w:date="2019-10-31T09:53:00Z">
              <w:rPr/>
            </w:rPrChange>
          </w:rPr>
          <w:t>的工单</w:t>
        </w:r>
      </w:ins>
      <w:del w:id="5173" w:author="吴 珊珊" w:date="2019-10-30T21:19:00Z">
        <w:r w:rsidR="006E1A04" w:rsidRPr="004C0492" w:rsidDel="00510542">
          <w:rPr>
            <w:rFonts w:hint="eastAsia"/>
            <w:sz w:val="28"/>
            <w:szCs w:val="28"/>
            <w:rPrChange w:id="5174" w:author="吴 珊珊" w:date="2019-10-31T09:53:00Z">
              <w:rPr>
                <w:rFonts w:hint="eastAsia"/>
              </w:rPr>
            </w:rPrChange>
          </w:rPr>
          <w:delText>后</w:delText>
        </w:r>
      </w:del>
      <w:r w:rsidR="006E1A04" w:rsidRPr="004C0492">
        <w:rPr>
          <w:rFonts w:hint="eastAsia"/>
          <w:sz w:val="28"/>
          <w:szCs w:val="28"/>
          <w:rPrChange w:id="5175" w:author="吴 珊珊" w:date="2019-10-31T09:53:00Z">
            <w:rPr>
              <w:rFonts w:hint="eastAsia"/>
            </w:rPr>
          </w:rPrChange>
        </w:rPr>
        <w:t>，</w:t>
      </w:r>
      <w:ins w:id="5176" w:author="吴 珊珊" w:date="2019-10-30T21:20:00Z">
        <w:r w:rsidRPr="004C0492">
          <w:rPr>
            <w:rFonts w:hint="eastAsia"/>
            <w:sz w:val="28"/>
            <w:szCs w:val="28"/>
            <w:rPrChange w:id="5177" w:author="吴 珊珊" w:date="2019-10-31T09:53:00Z">
              <w:rPr>
                <w:rFonts w:hint="eastAsia"/>
              </w:rPr>
            </w:rPrChange>
          </w:rPr>
          <w:t>可汇集显示在“标记号码未处理”列表中，受理班长</w:t>
        </w:r>
      </w:ins>
      <w:ins w:id="5178" w:author="吴 珊珊" w:date="2019-10-30T21:18:00Z">
        <w:r w:rsidRPr="004C0492">
          <w:rPr>
            <w:rFonts w:hint="eastAsia"/>
            <w:sz w:val="28"/>
            <w:szCs w:val="28"/>
            <w:rPrChange w:id="5179" w:author="吴 珊珊" w:date="2019-10-31T09:53:00Z">
              <w:rPr>
                <w:rFonts w:hint="eastAsia"/>
              </w:rPr>
            </w:rPrChange>
          </w:rPr>
          <w:t>可</w:t>
        </w:r>
      </w:ins>
      <w:ins w:id="5180" w:author="吴 珊珊" w:date="2019-10-30T21:21:00Z">
        <w:r w:rsidRPr="004C0492">
          <w:rPr>
            <w:rFonts w:hint="eastAsia"/>
            <w:sz w:val="28"/>
            <w:szCs w:val="28"/>
            <w:rPrChange w:id="5181" w:author="吴 珊珊" w:date="2019-10-31T09:53:00Z">
              <w:rPr>
                <w:rFonts w:hint="eastAsia"/>
              </w:rPr>
            </w:rPrChange>
          </w:rPr>
          <w:t>根据情况进行上报</w:t>
        </w:r>
      </w:ins>
      <w:ins w:id="5182" w:author="吴 珊珊" w:date="2019-10-30T21:30:00Z">
        <w:r w:rsidR="001E1D21" w:rsidRPr="004C0492">
          <w:rPr>
            <w:rFonts w:hint="eastAsia"/>
            <w:sz w:val="28"/>
            <w:szCs w:val="28"/>
            <w:rPrChange w:id="5183" w:author="吴 珊珊" w:date="2019-10-31T09:53:00Z">
              <w:rPr>
                <w:rFonts w:hint="eastAsia"/>
              </w:rPr>
            </w:rPrChange>
          </w:rPr>
          <w:t>操作</w:t>
        </w:r>
      </w:ins>
      <w:ins w:id="5184" w:author="吴 珊珊" w:date="2019-10-30T21:21:00Z">
        <w:r w:rsidRPr="004C0492">
          <w:rPr>
            <w:rFonts w:hint="eastAsia"/>
            <w:sz w:val="28"/>
            <w:szCs w:val="28"/>
            <w:rPrChange w:id="5185" w:author="吴 珊珊" w:date="2019-10-31T09:53:00Z">
              <w:rPr>
                <w:rFonts w:hint="eastAsia"/>
              </w:rPr>
            </w:rPrChange>
          </w:rPr>
          <w:t>。</w:t>
        </w:r>
      </w:ins>
    </w:p>
    <w:p w14:paraId="5C34994D" w14:textId="77777777" w:rsidR="00510542" w:rsidRPr="004C0492" w:rsidRDefault="00510542">
      <w:pPr>
        <w:pStyle w:val="4"/>
        <w:numPr>
          <w:ilvl w:val="3"/>
          <w:numId w:val="8"/>
        </w:numPr>
        <w:ind w:firstLineChars="0"/>
        <w:rPr>
          <w:ins w:id="5186" w:author="吴 珊珊" w:date="2019-10-30T21:21:00Z"/>
          <w:rPrChange w:id="5187" w:author="吴 珊珊" w:date="2019-10-31T09:53:00Z">
            <w:rPr>
              <w:ins w:id="5188" w:author="吴 珊珊" w:date="2019-10-30T21:21:00Z"/>
            </w:rPr>
          </w:rPrChange>
        </w:rPr>
        <w:pPrChange w:id="5189" w:author="吴 珊珊" w:date="2019-10-30T21:21:00Z">
          <w:pPr>
            <w:ind w:firstLine="480"/>
          </w:pPr>
        </w:pPrChange>
      </w:pPr>
      <w:ins w:id="5190" w:author="吴 珊珊" w:date="2019-10-30T21:21:00Z">
        <w:r w:rsidRPr="004C0492">
          <w:rPr>
            <w:rPrChange w:id="5191" w:author="吴 珊珊" w:date="2019-10-31T09:53:00Z">
              <w:rPr/>
            </w:rPrChange>
          </w:rPr>
          <w:t>处理流程</w:t>
        </w:r>
      </w:ins>
    </w:p>
    <w:p w14:paraId="55F9476D" w14:textId="6338A8FA" w:rsidR="00510542" w:rsidRPr="004C0492" w:rsidRDefault="001E1D21" w:rsidP="005776FC">
      <w:pPr>
        <w:ind w:firstLine="560"/>
        <w:rPr>
          <w:sz w:val="28"/>
          <w:szCs w:val="28"/>
          <w:rPrChange w:id="5192" w:author="吴 珊珊" w:date="2019-10-31T09:53:00Z">
            <w:rPr/>
          </w:rPrChange>
        </w:rPr>
      </w:pPr>
      <w:ins w:id="5193" w:author="吴 珊珊" w:date="2019-10-30T21:34:00Z">
        <w:r w:rsidRPr="004C0492">
          <w:rPr>
            <w:rFonts w:hint="eastAsia"/>
            <w:sz w:val="28"/>
            <w:szCs w:val="28"/>
            <w:rPrChange w:id="5194" w:author="吴 珊珊" w:date="2019-10-31T09:53:00Z">
              <w:rPr>
                <w:rFonts w:hint="eastAsia"/>
              </w:rPr>
            </w:rPrChange>
          </w:rPr>
          <w:t>由班长对历史联系人</w:t>
        </w:r>
      </w:ins>
      <w:ins w:id="5195" w:author="吴 珊珊" w:date="2019-10-30T21:35:00Z">
        <w:r w:rsidRPr="004C0492">
          <w:rPr>
            <w:rFonts w:hint="eastAsia"/>
            <w:sz w:val="28"/>
            <w:szCs w:val="28"/>
            <w:rPrChange w:id="5196" w:author="吴 珊珊" w:date="2019-10-31T09:53:00Z">
              <w:rPr>
                <w:rFonts w:hint="eastAsia"/>
              </w:rPr>
            </w:rPrChange>
          </w:rPr>
          <w:t>进行标记后，</w:t>
        </w:r>
      </w:ins>
      <w:ins w:id="5197" w:author="吴 珊珊" w:date="2019-10-30T21:36:00Z">
        <w:r w:rsidR="00956443" w:rsidRPr="004C0492">
          <w:rPr>
            <w:rFonts w:hint="eastAsia"/>
            <w:sz w:val="28"/>
            <w:szCs w:val="28"/>
            <w:rPrChange w:id="5198" w:author="吴 珊珊" w:date="2019-10-31T09:53:00Z">
              <w:rPr>
                <w:rFonts w:hint="eastAsia"/>
              </w:rPr>
            </w:rPrChange>
          </w:rPr>
          <w:t>班长可在“标记号码未处理”列表中对被标记</w:t>
        </w:r>
        <w:r w:rsidR="00956443" w:rsidRPr="004C0492">
          <w:rPr>
            <w:sz w:val="28"/>
            <w:szCs w:val="28"/>
            <w:rPrChange w:id="5199" w:author="吴 珊珊" w:date="2019-10-31T09:53:00Z">
              <w:rPr/>
            </w:rPrChange>
          </w:rPr>
          <w:t>联系人再次</w:t>
        </w:r>
        <w:r w:rsidR="00956443" w:rsidRPr="004C0492">
          <w:rPr>
            <w:rFonts w:hint="eastAsia"/>
            <w:sz w:val="28"/>
            <w:szCs w:val="28"/>
            <w:rPrChange w:id="5200" w:author="吴 珊珊" w:date="2019-10-31T09:53:00Z">
              <w:rPr>
                <w:rFonts w:hint="eastAsia"/>
              </w:rPr>
            </w:rPrChange>
          </w:rPr>
          <w:t>来电</w:t>
        </w:r>
        <w:r w:rsidR="00956443" w:rsidRPr="004C0492">
          <w:rPr>
            <w:sz w:val="28"/>
            <w:szCs w:val="28"/>
            <w:rPrChange w:id="5201" w:author="吴 珊珊" w:date="2019-10-31T09:53:00Z">
              <w:rPr/>
            </w:rPrChange>
          </w:rPr>
          <w:t>的工单</w:t>
        </w:r>
      </w:ins>
      <w:ins w:id="5202" w:author="吴 珊珊" w:date="2019-10-30T21:37:00Z">
        <w:r w:rsidR="00956443" w:rsidRPr="004C0492">
          <w:rPr>
            <w:sz w:val="28"/>
            <w:szCs w:val="28"/>
            <w:rPrChange w:id="5203" w:author="吴 珊珊" w:date="2019-10-31T09:53:00Z">
              <w:rPr/>
            </w:rPrChange>
          </w:rPr>
          <w:t>进行</w:t>
        </w:r>
        <w:r w:rsidR="00956443" w:rsidRPr="004C0492">
          <w:rPr>
            <w:rFonts w:hint="eastAsia"/>
            <w:sz w:val="28"/>
            <w:szCs w:val="28"/>
            <w:rPrChange w:id="5204" w:author="吴 珊珊" w:date="2019-10-31T09:53:00Z">
              <w:rPr>
                <w:rFonts w:hint="eastAsia"/>
              </w:rPr>
            </w:rPrChange>
          </w:rPr>
          <w:t>“处理上报”</w:t>
        </w:r>
        <w:r w:rsidR="00956443" w:rsidRPr="004C0492">
          <w:rPr>
            <w:sz w:val="28"/>
            <w:szCs w:val="28"/>
            <w:rPrChange w:id="5205" w:author="吴 珊珊" w:date="2019-10-31T09:53:00Z">
              <w:rPr/>
            </w:rPrChange>
          </w:rPr>
          <w:t>操作</w:t>
        </w:r>
        <w:r w:rsidR="00956443" w:rsidRPr="004C0492">
          <w:rPr>
            <w:rFonts w:hint="eastAsia"/>
            <w:sz w:val="28"/>
            <w:szCs w:val="28"/>
            <w:rPrChange w:id="5206" w:author="吴 珊珊" w:date="2019-10-31T09:53:00Z">
              <w:rPr>
                <w:rFonts w:hint="eastAsia"/>
              </w:rPr>
            </w:rPrChange>
          </w:rPr>
          <w:t>。</w:t>
        </w:r>
      </w:ins>
      <w:del w:id="5207" w:author="吴 珊珊" w:date="2019-10-30T21:21:00Z">
        <w:r w:rsidR="006E1A04" w:rsidRPr="004C0492" w:rsidDel="00510542">
          <w:rPr>
            <w:rFonts w:hint="eastAsia"/>
            <w:sz w:val="28"/>
            <w:szCs w:val="28"/>
            <w:rPrChange w:id="5208" w:author="吴 珊珊" w:date="2019-10-31T09:53:00Z">
              <w:rPr>
                <w:rFonts w:hint="eastAsia"/>
              </w:rPr>
            </w:rPrChange>
          </w:rPr>
          <w:delText>班长账号可以看到电话号码的特殊标记，可以根据情况进行线下信息上报，上报后在此功能进行记录。</w:delText>
        </w:r>
      </w:del>
    </w:p>
    <w:p w14:paraId="02ADD820" w14:textId="6F32B662" w:rsidR="007773EC" w:rsidRPr="004C0492" w:rsidRDefault="007773EC">
      <w:pPr>
        <w:pStyle w:val="4"/>
        <w:numPr>
          <w:ilvl w:val="3"/>
          <w:numId w:val="8"/>
        </w:numPr>
        <w:ind w:firstLineChars="0"/>
        <w:rPr>
          <w:ins w:id="5209" w:author="吴 珊珊" w:date="2019-10-30T21:56:00Z"/>
          <w:rPrChange w:id="5210" w:author="吴 珊珊" w:date="2019-10-31T09:53:00Z">
            <w:rPr>
              <w:ins w:id="5211" w:author="吴 珊珊" w:date="2019-10-30T21:56:00Z"/>
            </w:rPr>
          </w:rPrChange>
        </w:rPr>
        <w:pPrChange w:id="5212" w:author="吴 珊珊" w:date="2019-10-30T21:56:00Z">
          <w:pPr>
            <w:pStyle w:val="a6"/>
            <w:numPr>
              <w:ilvl w:val="3"/>
              <w:numId w:val="1"/>
            </w:numPr>
            <w:ind w:left="1440" w:firstLineChars="0" w:hanging="1440"/>
            <w:outlineLvl w:val="4"/>
          </w:pPr>
        </w:pPrChange>
      </w:pPr>
      <w:ins w:id="5213" w:author="吴 珊珊" w:date="2019-10-30T21:56:00Z">
        <w:r w:rsidRPr="004C0492">
          <w:rPr>
            <w:rPrChange w:id="5214" w:author="吴 珊珊" w:date="2019-10-31T09:53:00Z">
              <w:rPr/>
            </w:rPrChange>
          </w:rPr>
          <w:t>列表展示</w:t>
        </w:r>
      </w:ins>
    </w:p>
    <w:p w14:paraId="6248F65A" w14:textId="3CD7179B" w:rsidR="007773EC" w:rsidRPr="004C0492" w:rsidRDefault="00323671">
      <w:pPr>
        <w:ind w:firstLine="560"/>
        <w:rPr>
          <w:ins w:id="5215" w:author="吴 珊珊" w:date="2019-10-30T21:56:00Z"/>
          <w:sz w:val="28"/>
          <w:szCs w:val="28"/>
          <w:rPrChange w:id="5216" w:author="吴 珊珊" w:date="2019-10-31T09:53:00Z">
            <w:rPr>
              <w:ins w:id="5217" w:author="吴 珊珊" w:date="2019-10-30T21:56:00Z"/>
            </w:rPr>
          </w:rPrChange>
        </w:rPr>
        <w:pPrChange w:id="5218" w:author="吴 珊珊" w:date="2019-10-30T21:56:00Z">
          <w:pPr>
            <w:pStyle w:val="a6"/>
            <w:numPr>
              <w:ilvl w:val="3"/>
              <w:numId w:val="1"/>
            </w:numPr>
            <w:ind w:left="1440" w:firstLineChars="0" w:hanging="1440"/>
            <w:outlineLvl w:val="4"/>
          </w:pPr>
        </w:pPrChange>
      </w:pPr>
      <w:ins w:id="5219" w:author="吴 珊珊" w:date="2019-10-30T21:57:00Z">
        <w:r w:rsidRPr="004C0492">
          <w:rPr>
            <w:rFonts w:hint="eastAsia"/>
            <w:sz w:val="28"/>
            <w:szCs w:val="28"/>
            <w:rPrChange w:id="5220" w:author="吴 珊珊" w:date="2019-10-31T09:53:00Z">
              <w:rPr>
                <w:rFonts w:hint="eastAsia"/>
              </w:rPr>
            </w:rPrChange>
          </w:rPr>
          <w:t>以列表的形式展示</w:t>
        </w:r>
      </w:ins>
      <w:ins w:id="5221" w:author="吴 珊珊" w:date="2019-10-30T21:59:00Z">
        <w:r w:rsidRPr="004C0492">
          <w:rPr>
            <w:rFonts w:hint="eastAsia"/>
            <w:sz w:val="28"/>
            <w:szCs w:val="28"/>
            <w:rPrChange w:id="5222" w:author="吴 珊珊" w:date="2019-10-31T09:53:00Z">
              <w:rPr>
                <w:rFonts w:hint="eastAsia"/>
              </w:rPr>
            </w:rPrChange>
          </w:rPr>
          <w:t>被标记联系人的再次来电工单</w:t>
        </w:r>
      </w:ins>
      <w:ins w:id="5223" w:author="吴 珊珊" w:date="2019-10-30T21:57:00Z">
        <w:r w:rsidRPr="004C0492">
          <w:rPr>
            <w:rFonts w:hint="eastAsia"/>
            <w:sz w:val="28"/>
            <w:szCs w:val="28"/>
            <w:rPrChange w:id="5224" w:author="吴 珊珊" w:date="2019-10-31T09:53:00Z">
              <w:rPr>
                <w:rFonts w:hint="eastAsia"/>
              </w:rPr>
            </w:rPrChange>
          </w:rPr>
          <w:t>，</w:t>
        </w:r>
      </w:ins>
      <w:ins w:id="5225" w:author="吴 珊珊" w:date="2019-10-30T21:58:00Z">
        <w:r w:rsidRPr="004C0492">
          <w:rPr>
            <w:rFonts w:hint="eastAsia"/>
            <w:sz w:val="28"/>
            <w:szCs w:val="28"/>
            <w:rPrChange w:id="5226" w:author="吴 珊珊" w:date="2019-10-31T09:53:00Z">
              <w:rPr>
                <w:rFonts w:hint="eastAsia"/>
              </w:rPr>
            </w:rPrChange>
          </w:rPr>
          <w:t>展示内容</w:t>
        </w:r>
        <w:r w:rsidRPr="004C0492">
          <w:rPr>
            <w:rFonts w:hint="eastAsia"/>
            <w:sz w:val="28"/>
            <w:szCs w:val="28"/>
            <w:rPrChange w:id="5227" w:author="吴 珊珊" w:date="2019-10-31T09:53:00Z">
              <w:rPr>
                <w:rFonts w:hint="eastAsia"/>
              </w:rPr>
            </w:rPrChange>
          </w:rPr>
          <w:t>:</w:t>
        </w:r>
        <w:r w:rsidRPr="004C0492">
          <w:rPr>
            <w:rFonts w:hint="eastAsia"/>
            <w:sz w:val="28"/>
            <w:szCs w:val="28"/>
            <w:rPrChange w:id="5228" w:author="吴 珊珊" w:date="2019-10-31T09:53:00Z">
              <w:rPr>
                <w:rFonts w:hint="eastAsia"/>
              </w:rPr>
            </w:rPrChange>
          </w:rPr>
          <w:t>工单编号、录入时间、标记类型、问题描述、是否上报。</w:t>
        </w:r>
      </w:ins>
    </w:p>
    <w:p w14:paraId="702D24BB" w14:textId="77777777" w:rsidR="006E1A04" w:rsidRPr="004C0492" w:rsidRDefault="006E1A04">
      <w:pPr>
        <w:pStyle w:val="4"/>
        <w:numPr>
          <w:ilvl w:val="3"/>
          <w:numId w:val="8"/>
        </w:numPr>
        <w:ind w:firstLineChars="0"/>
        <w:rPr>
          <w:rPrChange w:id="5229" w:author="吴 珊珊" w:date="2019-10-31T09:53:00Z">
            <w:rPr/>
          </w:rPrChange>
        </w:rPr>
        <w:pPrChange w:id="5230" w:author="吴 珊珊" w:date="2019-10-29T11:06:00Z">
          <w:pPr>
            <w:pStyle w:val="a6"/>
            <w:numPr>
              <w:ilvl w:val="3"/>
              <w:numId w:val="1"/>
            </w:numPr>
            <w:ind w:left="1440" w:firstLineChars="0" w:hanging="1440"/>
            <w:outlineLvl w:val="4"/>
          </w:pPr>
        </w:pPrChange>
      </w:pPr>
      <w:r w:rsidRPr="004C0492">
        <w:rPr>
          <w:rFonts w:hint="eastAsia"/>
          <w:rPrChange w:id="5231" w:author="吴 珊珊" w:date="2019-10-31T09:53:00Z">
            <w:rPr>
              <w:rFonts w:hint="eastAsia"/>
            </w:rPr>
          </w:rPrChange>
        </w:rPr>
        <w:t>列表功能</w:t>
      </w:r>
    </w:p>
    <w:p w14:paraId="04F0D869" w14:textId="26AADCE8" w:rsidR="00323671" w:rsidRPr="004C0492" w:rsidRDefault="006E1A04" w:rsidP="005776FC">
      <w:pPr>
        <w:ind w:firstLine="560"/>
        <w:rPr>
          <w:sz w:val="28"/>
          <w:szCs w:val="28"/>
          <w:rPrChange w:id="5232" w:author="吴 珊珊" w:date="2019-10-31T09:53:00Z">
            <w:rPr/>
          </w:rPrChange>
        </w:rPr>
      </w:pPr>
      <w:r w:rsidRPr="004C0492">
        <w:rPr>
          <w:rFonts w:hint="eastAsia"/>
          <w:sz w:val="28"/>
          <w:szCs w:val="28"/>
          <w:rPrChange w:id="5233" w:author="吴 珊珊" w:date="2019-10-31T09:53:00Z">
            <w:rPr>
              <w:rFonts w:hint="eastAsia"/>
            </w:rPr>
          </w:rPrChange>
        </w:rPr>
        <w:t>提供</w:t>
      </w:r>
      <w:del w:id="5234" w:author="吴 珊珊" w:date="2019-10-30T22:00:00Z">
        <w:r w:rsidRPr="004C0492" w:rsidDel="00323671">
          <w:rPr>
            <w:rFonts w:hint="eastAsia"/>
            <w:sz w:val="28"/>
            <w:szCs w:val="28"/>
            <w:rPrChange w:id="5235" w:author="吴 珊珊" w:date="2019-10-31T09:53:00Z">
              <w:rPr>
                <w:rFonts w:hint="eastAsia"/>
              </w:rPr>
            </w:rPrChange>
          </w:rPr>
          <w:delText>紧急工单</w:delText>
        </w:r>
      </w:del>
      <w:ins w:id="5236" w:author="吴 珊珊" w:date="2019-10-30T22:00:00Z">
        <w:r w:rsidR="00323671" w:rsidRPr="004C0492">
          <w:rPr>
            <w:rFonts w:hint="eastAsia"/>
            <w:sz w:val="28"/>
            <w:szCs w:val="28"/>
            <w:rPrChange w:id="5237" w:author="吴 珊珊" w:date="2019-10-31T09:53:00Z">
              <w:rPr>
                <w:rFonts w:hint="eastAsia"/>
              </w:rPr>
            </w:rPrChange>
          </w:rPr>
          <w:t>标记号码</w:t>
        </w:r>
      </w:ins>
      <w:r w:rsidRPr="004C0492">
        <w:rPr>
          <w:rFonts w:hint="eastAsia"/>
          <w:sz w:val="28"/>
          <w:szCs w:val="28"/>
          <w:rPrChange w:id="5238" w:author="吴 珊珊" w:date="2019-10-31T09:53:00Z">
            <w:rPr>
              <w:rFonts w:hint="eastAsia"/>
            </w:rPr>
          </w:rPrChange>
        </w:rPr>
        <w:t>的</w:t>
      </w:r>
      <w:del w:id="5239" w:author="吴 珊珊" w:date="2019-10-30T21:31:00Z">
        <w:r w:rsidRPr="004C0492" w:rsidDel="001E1D21">
          <w:rPr>
            <w:rFonts w:hint="eastAsia"/>
            <w:sz w:val="28"/>
            <w:szCs w:val="28"/>
            <w:rPrChange w:id="5240" w:author="吴 珊珊" w:date="2019-10-31T09:53:00Z">
              <w:rPr>
                <w:rFonts w:hint="eastAsia"/>
              </w:rPr>
            </w:rPrChange>
          </w:rPr>
          <w:delText>的</w:delText>
        </w:r>
      </w:del>
      <w:r w:rsidRPr="004C0492">
        <w:rPr>
          <w:rFonts w:hint="eastAsia"/>
          <w:sz w:val="28"/>
          <w:szCs w:val="28"/>
          <w:rPrChange w:id="5241" w:author="吴 珊珊" w:date="2019-10-31T09:53:00Z">
            <w:rPr>
              <w:rFonts w:hint="eastAsia"/>
            </w:rPr>
          </w:rPrChange>
        </w:rPr>
        <w:t>列表</w:t>
      </w:r>
      <w:del w:id="5242" w:author="吴 珊珊" w:date="2019-10-30T22:00:00Z">
        <w:r w:rsidRPr="004C0492" w:rsidDel="00323671">
          <w:rPr>
            <w:sz w:val="28"/>
            <w:szCs w:val="28"/>
            <w:rPrChange w:id="5243" w:author="吴 珊珊" w:date="2019-10-31T09:53:00Z">
              <w:rPr/>
            </w:rPrChange>
          </w:rPr>
          <w:delText>查询、勾选移出、导出、勾选导出</w:delText>
        </w:r>
      </w:del>
      <w:ins w:id="5244" w:author="吴 珊珊" w:date="2019-10-30T22:00:00Z">
        <w:r w:rsidR="00323671" w:rsidRPr="004C0492">
          <w:rPr>
            <w:rFonts w:hint="eastAsia"/>
            <w:sz w:val="28"/>
            <w:szCs w:val="28"/>
            <w:rPrChange w:id="5245" w:author="吴 珊珊" w:date="2019-10-31T09:53:00Z">
              <w:rPr>
                <w:rFonts w:hint="eastAsia"/>
              </w:rPr>
            </w:rPrChange>
          </w:rPr>
          <w:t>刷新</w:t>
        </w:r>
      </w:ins>
      <w:ins w:id="5246" w:author="吴 珊珊" w:date="2019-10-30T22:02:00Z">
        <w:r w:rsidR="00323671" w:rsidRPr="004C0492">
          <w:rPr>
            <w:rFonts w:hint="eastAsia"/>
            <w:sz w:val="28"/>
            <w:szCs w:val="28"/>
            <w:rPrChange w:id="5247" w:author="吴 珊珊" w:date="2019-10-31T09:53:00Z">
              <w:rPr>
                <w:rFonts w:hint="eastAsia"/>
              </w:rPr>
            </w:rPrChange>
          </w:rPr>
          <w:t>、查询</w:t>
        </w:r>
      </w:ins>
      <w:r w:rsidRPr="004C0492">
        <w:rPr>
          <w:rFonts w:hint="eastAsia"/>
          <w:sz w:val="28"/>
          <w:szCs w:val="28"/>
          <w:rPrChange w:id="5248" w:author="吴 珊珊" w:date="2019-10-31T09:53:00Z">
            <w:rPr>
              <w:rFonts w:hint="eastAsia"/>
            </w:rPr>
          </w:rPrChange>
        </w:rPr>
        <w:t>功能，可以点击记录查看工单详情。</w:t>
      </w:r>
    </w:p>
    <w:p w14:paraId="3CDAE1A7" w14:textId="2FB21CC5" w:rsidR="00323671" w:rsidRPr="004C0492" w:rsidRDefault="006E1A04" w:rsidP="006E1A04">
      <w:pPr>
        <w:ind w:firstLine="560"/>
        <w:rPr>
          <w:ins w:id="5249" w:author="吴 珊珊" w:date="2019-10-30T22:02:00Z"/>
          <w:sz w:val="28"/>
          <w:szCs w:val="28"/>
          <w:rPrChange w:id="5250" w:author="吴 珊珊" w:date="2019-10-31T09:53:00Z">
            <w:rPr>
              <w:ins w:id="5251" w:author="吴 珊珊" w:date="2019-10-30T22:02:00Z"/>
            </w:rPr>
          </w:rPrChange>
        </w:rPr>
      </w:pPr>
      <w:del w:id="5252" w:author="吴 珊珊" w:date="2019-10-30T22:05:00Z">
        <w:r w:rsidRPr="004C0492" w:rsidDel="004F7C69">
          <w:rPr>
            <w:rFonts w:hint="eastAsia"/>
            <w:sz w:val="28"/>
            <w:szCs w:val="28"/>
            <w:highlight w:val="yellow"/>
            <w:rPrChange w:id="5253" w:author="吴 珊珊" w:date="2019-10-31T09:53:00Z">
              <w:rPr>
                <w:rFonts w:hint="eastAsia"/>
              </w:rPr>
            </w:rPrChange>
          </w:rPr>
          <w:delText>工单查询中提供按照状态查询的功能（未处理，已上报）。</w:delText>
        </w:r>
      </w:del>
      <w:ins w:id="5254" w:author="吴 珊珊" w:date="2019-10-30T22:02:00Z">
        <w:r w:rsidR="00323671" w:rsidRPr="004C0492">
          <w:rPr>
            <w:rFonts w:hint="eastAsia"/>
            <w:sz w:val="28"/>
            <w:szCs w:val="28"/>
            <w:rPrChange w:id="5255" w:author="吴 珊珊" w:date="2019-10-31T09:53:00Z">
              <w:rPr>
                <w:rFonts w:hint="eastAsia"/>
              </w:rPr>
            </w:rPrChange>
          </w:rPr>
          <w:t>1</w:t>
        </w:r>
        <w:r w:rsidR="00323671" w:rsidRPr="004C0492">
          <w:rPr>
            <w:rFonts w:hint="eastAsia"/>
            <w:sz w:val="28"/>
            <w:szCs w:val="28"/>
            <w:rPrChange w:id="5256" w:author="吴 珊珊" w:date="2019-10-31T09:53:00Z">
              <w:rPr>
                <w:rFonts w:hint="eastAsia"/>
              </w:rPr>
            </w:rPrChange>
          </w:rPr>
          <w:t>）</w:t>
        </w:r>
      </w:ins>
      <w:ins w:id="5257" w:author="吴 珊珊" w:date="2019-10-30T22:01:00Z">
        <w:r w:rsidR="00323671" w:rsidRPr="004C0492">
          <w:rPr>
            <w:sz w:val="28"/>
            <w:szCs w:val="28"/>
            <w:rPrChange w:id="5258" w:author="吴 珊珊" w:date="2019-10-31T09:53:00Z">
              <w:rPr/>
            </w:rPrChange>
          </w:rPr>
          <w:t>刷新</w:t>
        </w:r>
        <w:r w:rsidR="00323671" w:rsidRPr="004C0492">
          <w:rPr>
            <w:rFonts w:hint="eastAsia"/>
            <w:sz w:val="28"/>
            <w:szCs w:val="28"/>
            <w:rPrChange w:id="5259" w:author="吴 珊珊" w:date="2019-10-31T09:53:00Z">
              <w:rPr>
                <w:rFonts w:hint="eastAsia"/>
              </w:rPr>
            </w:rPrChange>
          </w:rPr>
          <w:t>：</w:t>
        </w:r>
        <w:r w:rsidR="00323671" w:rsidRPr="004C0492">
          <w:rPr>
            <w:sz w:val="28"/>
            <w:szCs w:val="28"/>
            <w:rPrChange w:id="5260" w:author="吴 珊珊" w:date="2019-10-31T09:53:00Z">
              <w:rPr/>
            </w:rPrChange>
          </w:rPr>
          <w:t>刷新当前列表数据</w:t>
        </w:r>
        <w:r w:rsidR="00323671" w:rsidRPr="004C0492">
          <w:rPr>
            <w:rFonts w:hint="eastAsia"/>
            <w:sz w:val="28"/>
            <w:szCs w:val="28"/>
            <w:rPrChange w:id="5261" w:author="吴 珊珊" w:date="2019-10-31T09:53:00Z">
              <w:rPr>
                <w:rFonts w:hint="eastAsia"/>
              </w:rPr>
            </w:rPrChange>
          </w:rPr>
          <w:t>。</w:t>
        </w:r>
      </w:ins>
    </w:p>
    <w:p w14:paraId="3A3F5924" w14:textId="111E7AC5" w:rsidR="00323671" w:rsidRPr="004C0492" w:rsidRDefault="00323671" w:rsidP="00323671">
      <w:pPr>
        <w:ind w:firstLine="560"/>
        <w:rPr>
          <w:ins w:id="5262" w:author="吴 珊珊" w:date="2019-10-30T22:02:00Z"/>
          <w:sz w:val="28"/>
          <w:szCs w:val="28"/>
          <w:rPrChange w:id="5263" w:author="吴 珊珊" w:date="2019-10-31T09:53:00Z">
            <w:rPr>
              <w:ins w:id="5264" w:author="吴 珊珊" w:date="2019-10-30T22:02:00Z"/>
            </w:rPr>
          </w:rPrChange>
        </w:rPr>
      </w:pPr>
      <w:ins w:id="5265" w:author="吴 珊珊" w:date="2019-10-30T22:02:00Z">
        <w:r w:rsidRPr="004C0492">
          <w:rPr>
            <w:sz w:val="28"/>
            <w:szCs w:val="28"/>
            <w:rPrChange w:id="5266" w:author="吴 珊珊" w:date="2019-10-31T09:53:00Z">
              <w:rPr/>
            </w:rPrChange>
          </w:rPr>
          <w:t>2</w:t>
        </w:r>
        <w:r w:rsidRPr="004C0492">
          <w:rPr>
            <w:rFonts w:hint="eastAsia"/>
            <w:sz w:val="28"/>
            <w:szCs w:val="28"/>
            <w:rPrChange w:id="5267" w:author="吴 珊珊" w:date="2019-10-31T09:53:00Z">
              <w:rPr>
                <w:rFonts w:hint="eastAsia"/>
              </w:rPr>
            </w:rPrChange>
          </w:rPr>
          <w:t>）</w:t>
        </w:r>
        <w:r w:rsidRPr="004C0492">
          <w:rPr>
            <w:sz w:val="28"/>
            <w:szCs w:val="28"/>
            <w:rPrChange w:id="5268" w:author="吴 珊珊" w:date="2019-10-31T09:53:00Z">
              <w:rPr/>
            </w:rPrChange>
          </w:rPr>
          <w:t>查询</w:t>
        </w:r>
        <w:r w:rsidRPr="004C0492">
          <w:rPr>
            <w:rFonts w:hint="eastAsia"/>
            <w:sz w:val="28"/>
            <w:szCs w:val="28"/>
            <w:rPrChange w:id="5269" w:author="吴 珊珊" w:date="2019-10-31T09:53:00Z">
              <w:rPr>
                <w:rFonts w:hint="eastAsia"/>
              </w:rPr>
            </w:rPrChange>
          </w:rPr>
          <w:t>：查询项包含：</w:t>
        </w:r>
      </w:ins>
    </w:p>
    <w:p w14:paraId="2B4B89F4" w14:textId="77777777" w:rsidR="00323671" w:rsidRPr="004C0492" w:rsidRDefault="00323671" w:rsidP="00323671">
      <w:pPr>
        <w:pStyle w:val="a6"/>
        <w:numPr>
          <w:ilvl w:val="0"/>
          <w:numId w:val="4"/>
        </w:numPr>
        <w:ind w:left="420" w:firstLineChars="0" w:firstLine="480"/>
        <w:rPr>
          <w:ins w:id="5270" w:author="吴 珊珊" w:date="2019-10-30T22:02:00Z"/>
          <w:rFonts w:ascii="仿宋" w:hAnsi="仿宋"/>
          <w:sz w:val="28"/>
          <w:szCs w:val="28"/>
          <w:rPrChange w:id="5271" w:author="吴 珊珊" w:date="2019-10-31T09:53:00Z">
            <w:rPr>
              <w:ins w:id="5272" w:author="吴 珊珊" w:date="2019-10-30T22:02:00Z"/>
              <w:rFonts w:ascii="仿宋" w:hAnsi="仿宋"/>
            </w:rPr>
          </w:rPrChange>
        </w:rPr>
      </w:pPr>
      <w:ins w:id="5273" w:author="吴 珊珊" w:date="2019-10-30T22:02:00Z">
        <w:r w:rsidRPr="004C0492">
          <w:rPr>
            <w:rFonts w:ascii="仿宋" w:hAnsi="仿宋" w:hint="eastAsia"/>
            <w:sz w:val="28"/>
            <w:szCs w:val="28"/>
            <w:rPrChange w:id="5274" w:author="吴 珊珊" w:date="2019-10-31T09:53:00Z">
              <w:rPr>
                <w:rFonts w:ascii="仿宋" w:hAnsi="仿宋" w:hint="eastAsia"/>
              </w:rPr>
            </w:rPrChange>
          </w:rPr>
          <w:lastRenderedPageBreak/>
          <w:t>录入时间从：日期时间选择框，精确到秒。</w:t>
        </w:r>
      </w:ins>
    </w:p>
    <w:p w14:paraId="0BF82CB6" w14:textId="77777777" w:rsidR="00323671" w:rsidRPr="004C0492" w:rsidRDefault="00323671" w:rsidP="00323671">
      <w:pPr>
        <w:pStyle w:val="a6"/>
        <w:numPr>
          <w:ilvl w:val="0"/>
          <w:numId w:val="4"/>
        </w:numPr>
        <w:ind w:left="420" w:firstLineChars="0" w:firstLine="480"/>
        <w:rPr>
          <w:ins w:id="5275" w:author="吴 珊珊" w:date="2019-10-30T22:02:00Z"/>
          <w:rFonts w:ascii="仿宋" w:hAnsi="仿宋"/>
          <w:sz w:val="28"/>
          <w:szCs w:val="28"/>
          <w:rPrChange w:id="5276" w:author="吴 珊珊" w:date="2019-10-31T09:53:00Z">
            <w:rPr>
              <w:ins w:id="5277" w:author="吴 珊珊" w:date="2019-10-30T22:02:00Z"/>
              <w:rFonts w:ascii="仿宋" w:hAnsi="仿宋"/>
            </w:rPr>
          </w:rPrChange>
        </w:rPr>
      </w:pPr>
      <w:ins w:id="5278" w:author="吴 珊珊" w:date="2019-10-30T22:02:00Z">
        <w:r w:rsidRPr="004C0492">
          <w:rPr>
            <w:rFonts w:ascii="仿宋" w:hAnsi="仿宋" w:hint="eastAsia"/>
            <w:sz w:val="28"/>
            <w:szCs w:val="28"/>
            <w:rPrChange w:id="5279" w:author="吴 珊珊" w:date="2019-10-31T09:53:00Z">
              <w:rPr>
                <w:rFonts w:ascii="仿宋" w:hAnsi="仿宋" w:hint="eastAsia"/>
              </w:rPr>
            </w:rPrChange>
          </w:rPr>
          <w:t>录入时间至：日期时间选择框，精确到秒。</w:t>
        </w:r>
      </w:ins>
    </w:p>
    <w:p w14:paraId="6377A980" w14:textId="77777777" w:rsidR="00323671" w:rsidRPr="004C0492" w:rsidRDefault="00323671" w:rsidP="00323671">
      <w:pPr>
        <w:pStyle w:val="a6"/>
        <w:numPr>
          <w:ilvl w:val="0"/>
          <w:numId w:val="4"/>
        </w:numPr>
        <w:ind w:left="420" w:firstLineChars="0" w:firstLine="480"/>
        <w:rPr>
          <w:ins w:id="5280" w:author="吴 珊珊" w:date="2019-10-30T22:02:00Z"/>
          <w:rFonts w:ascii="仿宋" w:hAnsi="仿宋"/>
          <w:sz w:val="28"/>
          <w:szCs w:val="28"/>
          <w:rPrChange w:id="5281" w:author="吴 珊珊" w:date="2019-10-31T09:53:00Z">
            <w:rPr>
              <w:ins w:id="5282" w:author="吴 珊珊" w:date="2019-10-30T22:02:00Z"/>
              <w:rFonts w:ascii="仿宋" w:hAnsi="仿宋"/>
            </w:rPr>
          </w:rPrChange>
        </w:rPr>
      </w:pPr>
      <w:ins w:id="5283" w:author="吴 珊珊" w:date="2019-10-30T22:02:00Z">
        <w:r w:rsidRPr="004C0492">
          <w:rPr>
            <w:rFonts w:ascii="仿宋" w:hAnsi="仿宋" w:hint="eastAsia"/>
            <w:sz w:val="28"/>
            <w:szCs w:val="28"/>
            <w:rPrChange w:id="5284" w:author="吴 珊珊" w:date="2019-10-31T09:53:00Z">
              <w:rPr>
                <w:rFonts w:ascii="仿宋" w:hAnsi="仿宋" w:hint="eastAsia"/>
              </w:rPr>
            </w:rPrChange>
          </w:rPr>
          <w:t>工单编号：文本输入框。</w:t>
        </w:r>
      </w:ins>
    </w:p>
    <w:p w14:paraId="3ED09256" w14:textId="77777777" w:rsidR="00323671" w:rsidRPr="004C0492" w:rsidRDefault="00323671" w:rsidP="00323671">
      <w:pPr>
        <w:pStyle w:val="a6"/>
        <w:numPr>
          <w:ilvl w:val="0"/>
          <w:numId w:val="4"/>
        </w:numPr>
        <w:ind w:left="420" w:firstLineChars="0" w:firstLine="480"/>
        <w:rPr>
          <w:ins w:id="5285" w:author="吴 珊珊" w:date="2019-10-30T22:02:00Z"/>
          <w:rFonts w:ascii="仿宋" w:hAnsi="仿宋"/>
          <w:sz w:val="28"/>
          <w:szCs w:val="28"/>
          <w:rPrChange w:id="5286" w:author="吴 珊珊" w:date="2019-10-31T09:53:00Z">
            <w:rPr>
              <w:ins w:id="5287" w:author="吴 珊珊" w:date="2019-10-30T22:02:00Z"/>
              <w:rFonts w:ascii="仿宋" w:hAnsi="仿宋"/>
            </w:rPr>
          </w:rPrChange>
        </w:rPr>
      </w:pPr>
      <w:ins w:id="5288" w:author="吴 珊珊" w:date="2019-10-30T22:02:00Z">
        <w:r w:rsidRPr="004C0492">
          <w:rPr>
            <w:rFonts w:ascii="仿宋" w:hAnsi="仿宋" w:hint="eastAsia"/>
            <w:sz w:val="28"/>
            <w:szCs w:val="28"/>
            <w:rPrChange w:id="5289" w:author="吴 珊珊" w:date="2019-10-31T09:53:00Z">
              <w:rPr>
                <w:rFonts w:ascii="仿宋" w:hAnsi="仿宋" w:hint="eastAsia"/>
              </w:rPr>
            </w:rPrChange>
          </w:rPr>
          <w:t>受理员姓名：文本输入框。</w:t>
        </w:r>
      </w:ins>
    </w:p>
    <w:p w14:paraId="628AD58B" w14:textId="77777777" w:rsidR="00323671" w:rsidRPr="004C0492" w:rsidRDefault="00323671" w:rsidP="00323671">
      <w:pPr>
        <w:pStyle w:val="a6"/>
        <w:numPr>
          <w:ilvl w:val="0"/>
          <w:numId w:val="4"/>
        </w:numPr>
        <w:ind w:left="420" w:firstLineChars="0" w:firstLine="480"/>
        <w:rPr>
          <w:ins w:id="5290" w:author="吴 珊珊" w:date="2019-10-30T22:02:00Z"/>
          <w:rFonts w:ascii="仿宋" w:hAnsi="仿宋"/>
          <w:sz w:val="28"/>
          <w:szCs w:val="28"/>
          <w:rPrChange w:id="5291" w:author="吴 珊珊" w:date="2019-10-31T09:53:00Z">
            <w:rPr>
              <w:ins w:id="5292" w:author="吴 珊珊" w:date="2019-10-30T22:02:00Z"/>
              <w:rFonts w:ascii="仿宋" w:hAnsi="仿宋"/>
            </w:rPr>
          </w:rPrChange>
        </w:rPr>
      </w:pPr>
      <w:ins w:id="5293" w:author="吴 珊珊" w:date="2019-10-30T22:02:00Z">
        <w:r w:rsidRPr="004C0492">
          <w:rPr>
            <w:rFonts w:ascii="仿宋" w:hAnsi="仿宋" w:hint="eastAsia"/>
            <w:sz w:val="28"/>
            <w:szCs w:val="28"/>
            <w:rPrChange w:id="5294" w:author="吴 珊珊" w:date="2019-10-31T09:53:00Z">
              <w:rPr>
                <w:rFonts w:ascii="仿宋" w:hAnsi="仿宋" w:hint="eastAsia"/>
              </w:rPr>
            </w:rPrChange>
          </w:rPr>
          <w:t>受理员工号：文本输入框。</w:t>
        </w:r>
      </w:ins>
    </w:p>
    <w:p w14:paraId="344349D2" w14:textId="77777777" w:rsidR="00323671" w:rsidRPr="004C0492" w:rsidRDefault="00323671">
      <w:pPr>
        <w:pStyle w:val="a6"/>
        <w:numPr>
          <w:ilvl w:val="0"/>
          <w:numId w:val="4"/>
        </w:numPr>
        <w:ind w:left="420" w:firstLineChars="0" w:firstLine="480"/>
        <w:rPr>
          <w:ins w:id="5295" w:author="吴 珊珊" w:date="2019-10-30T22:04:00Z"/>
          <w:sz w:val="28"/>
          <w:szCs w:val="28"/>
          <w:rPrChange w:id="5296" w:author="吴 珊珊" w:date="2019-10-31T09:53:00Z">
            <w:rPr>
              <w:ins w:id="5297" w:author="吴 珊珊" w:date="2019-10-30T22:04:00Z"/>
            </w:rPr>
          </w:rPrChange>
        </w:rPr>
        <w:pPrChange w:id="5298" w:author="吴 珊珊" w:date="2019-10-30T22:04:00Z">
          <w:pPr>
            <w:ind w:firstLine="480"/>
          </w:pPr>
        </w:pPrChange>
      </w:pPr>
      <w:ins w:id="5299" w:author="吴 珊珊" w:date="2019-10-30T22:02:00Z">
        <w:r w:rsidRPr="004C0492">
          <w:rPr>
            <w:rFonts w:ascii="仿宋" w:hAnsi="仿宋"/>
            <w:sz w:val="28"/>
            <w:szCs w:val="28"/>
            <w:highlight w:val="yellow"/>
            <w:rPrChange w:id="5300" w:author="吴 珊珊" w:date="2019-10-31T09:53:00Z">
              <w:rPr>
                <w:rFonts w:ascii="仿宋" w:hAnsi="仿宋"/>
                <w:highlight w:val="yellow"/>
              </w:rPr>
            </w:rPrChange>
          </w:rPr>
          <w:t>状态</w:t>
        </w:r>
        <w:r w:rsidRPr="004C0492">
          <w:rPr>
            <w:rFonts w:ascii="仿宋" w:hAnsi="仿宋" w:hint="eastAsia"/>
            <w:sz w:val="28"/>
            <w:szCs w:val="28"/>
            <w:highlight w:val="yellow"/>
            <w:rPrChange w:id="5301" w:author="吴 珊珊" w:date="2019-10-31T09:53:00Z">
              <w:rPr>
                <w:rFonts w:ascii="仿宋" w:hAnsi="仿宋" w:hint="eastAsia"/>
                <w:highlight w:val="yellow"/>
              </w:rPr>
            </w:rPrChange>
          </w:rPr>
          <w:t>：</w:t>
        </w:r>
        <w:r w:rsidRPr="004C0492">
          <w:rPr>
            <w:rFonts w:hint="eastAsia"/>
            <w:sz w:val="28"/>
            <w:szCs w:val="28"/>
            <w:highlight w:val="yellow"/>
            <w:rPrChange w:id="5302" w:author="吴 珊珊" w:date="2019-10-31T09:53:00Z">
              <w:rPr>
                <w:rFonts w:hint="eastAsia"/>
                <w:highlight w:val="yellow"/>
              </w:rPr>
            </w:rPrChange>
          </w:rPr>
          <w:t>未处理，</w:t>
        </w:r>
      </w:ins>
      <w:ins w:id="5303" w:author="吴 珊珊" w:date="2019-10-30T22:04:00Z">
        <w:r w:rsidRPr="004C0492">
          <w:rPr>
            <w:rFonts w:hint="eastAsia"/>
            <w:sz w:val="28"/>
            <w:szCs w:val="28"/>
            <w:highlight w:val="yellow"/>
            <w:rPrChange w:id="5304" w:author="吴 珊珊" w:date="2019-10-31T09:53:00Z">
              <w:rPr>
                <w:rFonts w:hint="eastAsia"/>
                <w:highlight w:val="yellow"/>
              </w:rPr>
            </w:rPrChange>
          </w:rPr>
          <w:t>已上报</w:t>
        </w:r>
      </w:ins>
      <w:ins w:id="5305" w:author="吴 珊珊" w:date="2019-10-30T22:02:00Z">
        <w:r w:rsidRPr="004C0492">
          <w:rPr>
            <w:rFonts w:hint="eastAsia"/>
            <w:sz w:val="28"/>
            <w:szCs w:val="28"/>
            <w:highlight w:val="yellow"/>
            <w:rPrChange w:id="5306" w:author="吴 珊珊" w:date="2019-10-31T09:53:00Z">
              <w:rPr>
                <w:rFonts w:hint="eastAsia"/>
                <w:highlight w:val="yellow"/>
              </w:rPr>
            </w:rPrChange>
          </w:rPr>
          <w:t>。</w:t>
        </w:r>
      </w:ins>
    </w:p>
    <w:p w14:paraId="00F7B74B" w14:textId="1473D76E" w:rsidR="00323671" w:rsidRPr="004C0492" w:rsidRDefault="00323671">
      <w:pPr>
        <w:pStyle w:val="a6"/>
        <w:numPr>
          <w:ilvl w:val="0"/>
          <w:numId w:val="4"/>
        </w:numPr>
        <w:ind w:left="420" w:firstLineChars="0" w:firstLine="480"/>
        <w:rPr>
          <w:ins w:id="5307" w:author="吴 珊珊" w:date="2019-10-30T22:05:00Z"/>
          <w:sz w:val="28"/>
          <w:szCs w:val="28"/>
          <w:rPrChange w:id="5308" w:author="吴 珊珊" w:date="2019-10-31T09:53:00Z">
            <w:rPr>
              <w:ins w:id="5309" w:author="吴 珊珊" w:date="2019-10-30T22:05:00Z"/>
            </w:rPr>
          </w:rPrChange>
        </w:rPr>
        <w:pPrChange w:id="5310" w:author="吴 珊珊" w:date="2019-10-30T22:04:00Z">
          <w:pPr>
            <w:ind w:firstLine="480"/>
          </w:pPr>
        </w:pPrChange>
      </w:pPr>
      <w:ins w:id="5311" w:author="吴 珊珊" w:date="2019-10-30T22:02:00Z">
        <w:r w:rsidRPr="004C0492">
          <w:rPr>
            <w:rFonts w:ascii="仿宋" w:hAnsi="仿宋" w:hint="eastAsia"/>
            <w:sz w:val="28"/>
            <w:szCs w:val="28"/>
            <w:rPrChange w:id="5312" w:author="吴 珊珊" w:date="2019-10-31T09:53:00Z">
              <w:rPr>
                <w:rFonts w:ascii="仿宋" w:hAnsi="仿宋" w:hint="eastAsia"/>
              </w:rPr>
            </w:rPrChange>
          </w:rPr>
          <w:t>问题描述</w:t>
        </w:r>
        <w:r w:rsidRPr="004C0492">
          <w:rPr>
            <w:rFonts w:ascii="仿宋" w:hAnsi="仿宋"/>
            <w:sz w:val="28"/>
            <w:szCs w:val="28"/>
            <w:rPrChange w:id="5313" w:author="吴 珊珊" w:date="2019-10-31T09:53:00Z">
              <w:rPr>
                <w:rFonts w:ascii="仿宋" w:hAnsi="仿宋"/>
              </w:rPr>
            </w:rPrChange>
          </w:rPr>
          <w:t xml:space="preserve"> </w:t>
        </w:r>
        <w:r w:rsidRPr="004C0492">
          <w:rPr>
            <w:rFonts w:ascii="仿宋" w:hAnsi="仿宋" w:hint="eastAsia"/>
            <w:sz w:val="28"/>
            <w:szCs w:val="28"/>
            <w:rPrChange w:id="5314" w:author="吴 珊珊" w:date="2019-10-31T09:53:00Z">
              <w:rPr>
                <w:rFonts w:ascii="仿宋" w:hAnsi="仿宋" w:hint="eastAsia"/>
              </w:rPr>
            </w:rPrChange>
          </w:rPr>
          <w:t>：文本输入框；模糊查询</w:t>
        </w:r>
        <w:r w:rsidRPr="004C0492">
          <w:rPr>
            <w:rFonts w:hint="eastAsia"/>
            <w:sz w:val="28"/>
            <w:szCs w:val="28"/>
            <w:rPrChange w:id="5315" w:author="吴 珊珊" w:date="2019-10-31T09:53:00Z">
              <w:rPr>
                <w:rFonts w:hint="eastAsia"/>
              </w:rPr>
            </w:rPrChange>
          </w:rPr>
          <w:t>。</w:t>
        </w:r>
      </w:ins>
    </w:p>
    <w:p w14:paraId="5F06846F" w14:textId="005515FE" w:rsidR="004F7C69" w:rsidRPr="004C0492" w:rsidRDefault="004F7C69">
      <w:pPr>
        <w:pStyle w:val="4"/>
        <w:numPr>
          <w:ilvl w:val="3"/>
          <w:numId w:val="8"/>
        </w:numPr>
        <w:ind w:firstLineChars="0"/>
        <w:rPr>
          <w:ins w:id="5316" w:author="吴 珊珊" w:date="2019-10-30T22:05:00Z"/>
          <w:rPrChange w:id="5317" w:author="吴 珊珊" w:date="2019-10-31T09:53:00Z">
            <w:rPr>
              <w:ins w:id="5318" w:author="吴 珊珊" w:date="2019-10-30T22:05:00Z"/>
            </w:rPr>
          </w:rPrChange>
        </w:rPr>
        <w:pPrChange w:id="5319" w:author="吴 珊珊" w:date="2019-10-30T22:05:00Z">
          <w:pPr>
            <w:ind w:firstLine="480"/>
          </w:pPr>
        </w:pPrChange>
      </w:pPr>
      <w:ins w:id="5320" w:author="吴 珊珊" w:date="2019-10-30T22:05:00Z">
        <w:r w:rsidRPr="004C0492">
          <w:rPr>
            <w:rPrChange w:id="5321" w:author="吴 珊珊" w:date="2019-10-31T09:53:00Z">
              <w:rPr/>
            </w:rPrChange>
          </w:rPr>
          <w:t>详情操作</w:t>
        </w:r>
      </w:ins>
    </w:p>
    <w:p w14:paraId="53869277" w14:textId="0E059C58" w:rsidR="004F7C69" w:rsidRPr="004C0492" w:rsidRDefault="004F7C69">
      <w:pPr>
        <w:ind w:firstLine="560"/>
        <w:rPr>
          <w:ins w:id="5322" w:author="吴 珊珊" w:date="2019-10-30T22:05:00Z"/>
          <w:sz w:val="28"/>
          <w:szCs w:val="28"/>
          <w:rPrChange w:id="5323" w:author="吴 珊珊" w:date="2019-10-31T09:53:00Z">
            <w:rPr>
              <w:ins w:id="5324" w:author="吴 珊珊" w:date="2019-10-30T22:05:00Z"/>
            </w:rPr>
          </w:rPrChange>
        </w:rPr>
        <w:pPrChange w:id="5325" w:author="吴 珊珊" w:date="2019-10-30T22:06:00Z">
          <w:pPr>
            <w:pStyle w:val="a6"/>
            <w:numPr>
              <w:numId w:val="8"/>
            </w:numPr>
            <w:ind w:left="425" w:firstLineChars="0" w:hanging="425"/>
          </w:pPr>
        </w:pPrChange>
      </w:pPr>
      <w:ins w:id="5326" w:author="吴 珊珊" w:date="2019-10-30T22:05:00Z">
        <w:r w:rsidRPr="004C0492">
          <w:rPr>
            <w:rFonts w:hint="eastAsia"/>
            <w:sz w:val="28"/>
            <w:szCs w:val="28"/>
            <w:rPrChange w:id="5327" w:author="吴 珊珊" w:date="2019-10-31T09:53:00Z">
              <w:rPr>
                <w:rFonts w:hint="eastAsia"/>
              </w:rPr>
            </w:rPrChange>
          </w:rPr>
          <w:t>点击详情可查看工单的详细信息，并可支持</w:t>
        </w:r>
      </w:ins>
      <w:ins w:id="5328" w:author="吴 珊珊" w:date="2019-10-30T22:06:00Z">
        <w:r w:rsidRPr="004C0492">
          <w:rPr>
            <w:rFonts w:hint="eastAsia"/>
            <w:sz w:val="28"/>
            <w:szCs w:val="28"/>
            <w:rPrChange w:id="5329" w:author="吴 珊珊" w:date="2019-10-31T09:53:00Z">
              <w:rPr>
                <w:rFonts w:hint="eastAsia"/>
              </w:rPr>
            </w:rPrChange>
          </w:rPr>
          <w:t>上报</w:t>
        </w:r>
      </w:ins>
      <w:ins w:id="5330" w:author="吴 珊珊" w:date="2019-10-30T22:05:00Z">
        <w:r w:rsidRPr="004C0492">
          <w:rPr>
            <w:rFonts w:hint="eastAsia"/>
            <w:sz w:val="28"/>
            <w:szCs w:val="28"/>
            <w:rPrChange w:id="5331" w:author="吴 珊珊" w:date="2019-10-31T09:53:00Z">
              <w:rPr>
                <w:rFonts w:hint="eastAsia"/>
              </w:rPr>
            </w:rPrChange>
          </w:rPr>
          <w:t>功能。</w:t>
        </w:r>
      </w:ins>
    </w:p>
    <w:p w14:paraId="6CADD158" w14:textId="20BCD798" w:rsidR="004F7C69" w:rsidRPr="004C0492" w:rsidRDefault="004F7C69">
      <w:pPr>
        <w:ind w:firstLine="560"/>
        <w:rPr>
          <w:ins w:id="5332" w:author="吴 珊珊" w:date="2019-10-30T22:05:00Z"/>
          <w:sz w:val="28"/>
          <w:szCs w:val="28"/>
          <w:rPrChange w:id="5333" w:author="吴 珊珊" w:date="2019-10-31T09:53:00Z">
            <w:rPr>
              <w:ins w:id="5334" w:author="吴 珊珊" w:date="2019-10-30T22:05:00Z"/>
            </w:rPr>
          </w:rPrChange>
        </w:rPr>
        <w:pPrChange w:id="5335" w:author="吴 珊珊" w:date="2019-10-30T22:06:00Z">
          <w:pPr>
            <w:pStyle w:val="a6"/>
            <w:numPr>
              <w:numId w:val="8"/>
            </w:numPr>
            <w:ind w:left="425" w:firstLineChars="0" w:hanging="425"/>
          </w:pPr>
        </w:pPrChange>
      </w:pPr>
      <w:ins w:id="5336" w:author="吴 珊珊" w:date="2019-10-30T22:05:00Z">
        <w:r w:rsidRPr="004C0492">
          <w:rPr>
            <w:sz w:val="28"/>
            <w:szCs w:val="28"/>
            <w:rPrChange w:id="5337" w:author="吴 珊珊" w:date="2019-10-31T09:53:00Z">
              <w:rPr/>
            </w:rPrChange>
          </w:rPr>
          <w:t>详情页面提供返回</w:t>
        </w:r>
        <w:r w:rsidRPr="004C0492">
          <w:rPr>
            <w:rFonts w:hint="eastAsia"/>
            <w:sz w:val="28"/>
            <w:szCs w:val="28"/>
            <w:rPrChange w:id="5338" w:author="吴 珊珊" w:date="2019-10-31T09:53:00Z">
              <w:rPr>
                <w:rFonts w:hint="eastAsia"/>
              </w:rPr>
            </w:rPrChange>
          </w:rPr>
          <w:t>、</w:t>
        </w:r>
      </w:ins>
      <w:ins w:id="5339" w:author="吴 珊珊" w:date="2019-10-30T22:06:00Z">
        <w:r w:rsidRPr="004C0492">
          <w:rPr>
            <w:rFonts w:hint="eastAsia"/>
            <w:sz w:val="28"/>
            <w:szCs w:val="28"/>
            <w:rPrChange w:id="5340" w:author="吴 珊珊" w:date="2019-10-31T09:53:00Z">
              <w:rPr>
                <w:rFonts w:hint="eastAsia"/>
              </w:rPr>
            </w:rPrChange>
          </w:rPr>
          <w:t>处理</w:t>
        </w:r>
        <w:r w:rsidRPr="004C0492">
          <w:rPr>
            <w:sz w:val="28"/>
            <w:szCs w:val="28"/>
            <w:rPrChange w:id="5341" w:author="吴 珊珊" w:date="2019-10-31T09:53:00Z">
              <w:rPr/>
            </w:rPrChange>
          </w:rPr>
          <w:t>上报</w:t>
        </w:r>
      </w:ins>
      <w:ins w:id="5342" w:author="吴 珊珊" w:date="2019-10-30T22:05:00Z">
        <w:r w:rsidRPr="004C0492">
          <w:rPr>
            <w:rFonts w:hint="eastAsia"/>
            <w:sz w:val="28"/>
            <w:szCs w:val="28"/>
            <w:rPrChange w:id="5343" w:author="吴 珊珊" w:date="2019-10-31T09:53:00Z">
              <w:rPr>
                <w:rFonts w:hint="eastAsia"/>
              </w:rPr>
            </w:rPrChange>
          </w:rPr>
          <w:t>的功能。</w:t>
        </w:r>
      </w:ins>
    </w:p>
    <w:p w14:paraId="63450F4F" w14:textId="77777777" w:rsidR="004F7C69" w:rsidRPr="004C0492" w:rsidRDefault="004F7C69">
      <w:pPr>
        <w:ind w:firstLine="560"/>
        <w:rPr>
          <w:ins w:id="5344" w:author="吴 珊珊" w:date="2019-10-30T22:05:00Z"/>
          <w:sz w:val="28"/>
          <w:szCs w:val="28"/>
          <w:rPrChange w:id="5345" w:author="吴 珊珊" w:date="2019-10-31T09:53:00Z">
            <w:rPr>
              <w:ins w:id="5346" w:author="吴 珊珊" w:date="2019-10-30T22:05:00Z"/>
            </w:rPr>
          </w:rPrChange>
        </w:rPr>
        <w:pPrChange w:id="5347" w:author="吴 珊珊" w:date="2019-10-30T22:06:00Z">
          <w:pPr>
            <w:pStyle w:val="a6"/>
            <w:numPr>
              <w:numId w:val="8"/>
            </w:numPr>
            <w:ind w:left="425" w:firstLineChars="0" w:hanging="425"/>
          </w:pPr>
        </w:pPrChange>
      </w:pPr>
      <w:ins w:id="5348" w:author="吴 珊珊" w:date="2019-10-30T22:05:00Z">
        <w:r w:rsidRPr="004C0492">
          <w:rPr>
            <w:rFonts w:hint="eastAsia"/>
            <w:sz w:val="28"/>
            <w:szCs w:val="28"/>
            <w:rPrChange w:id="5349" w:author="吴 珊珊" w:date="2019-10-31T09:53:00Z">
              <w:rPr>
                <w:rFonts w:hint="eastAsia"/>
              </w:rPr>
            </w:rPrChange>
          </w:rPr>
          <w:t>1</w:t>
        </w:r>
        <w:r w:rsidRPr="004C0492">
          <w:rPr>
            <w:rFonts w:hint="eastAsia"/>
            <w:sz w:val="28"/>
            <w:szCs w:val="28"/>
            <w:rPrChange w:id="5350" w:author="吴 珊珊" w:date="2019-10-31T09:53:00Z">
              <w:rPr>
                <w:rFonts w:hint="eastAsia"/>
              </w:rPr>
            </w:rPrChange>
          </w:rPr>
          <w:t>）</w:t>
        </w:r>
        <w:r w:rsidRPr="004C0492">
          <w:rPr>
            <w:sz w:val="28"/>
            <w:szCs w:val="28"/>
            <w:rPrChange w:id="5351" w:author="吴 珊珊" w:date="2019-10-31T09:53:00Z">
              <w:rPr/>
            </w:rPrChange>
          </w:rPr>
          <w:t>返回</w:t>
        </w:r>
        <w:r w:rsidRPr="004C0492">
          <w:rPr>
            <w:rFonts w:hint="eastAsia"/>
            <w:sz w:val="28"/>
            <w:szCs w:val="28"/>
            <w:rPrChange w:id="5352" w:author="吴 珊珊" w:date="2019-10-31T09:53:00Z">
              <w:rPr>
                <w:rFonts w:hint="eastAsia"/>
              </w:rPr>
            </w:rPrChange>
          </w:rPr>
          <w:t>：</w:t>
        </w:r>
        <w:r w:rsidRPr="004C0492">
          <w:rPr>
            <w:sz w:val="28"/>
            <w:szCs w:val="28"/>
            <w:rPrChange w:id="5353" w:author="吴 珊珊" w:date="2019-10-31T09:53:00Z">
              <w:rPr/>
            </w:rPrChange>
          </w:rPr>
          <w:t>返回列表</w:t>
        </w:r>
        <w:r w:rsidRPr="004C0492">
          <w:rPr>
            <w:rFonts w:hint="eastAsia"/>
            <w:sz w:val="28"/>
            <w:szCs w:val="28"/>
            <w:rPrChange w:id="5354" w:author="吴 珊珊" w:date="2019-10-31T09:53:00Z">
              <w:rPr>
                <w:rFonts w:hint="eastAsia"/>
              </w:rPr>
            </w:rPrChange>
          </w:rPr>
          <w:t>；</w:t>
        </w:r>
      </w:ins>
    </w:p>
    <w:p w14:paraId="09EC8671" w14:textId="6924AE75" w:rsidR="00143836" w:rsidRPr="004C0492" w:rsidRDefault="004F7C69" w:rsidP="005776FC">
      <w:pPr>
        <w:ind w:firstLine="560"/>
        <w:rPr>
          <w:ins w:id="5355" w:author="吴 珊珊" w:date="2019-10-30T22:24:00Z"/>
          <w:sz w:val="28"/>
          <w:szCs w:val="28"/>
          <w:rPrChange w:id="5356" w:author="吴 珊珊" w:date="2019-10-31T09:53:00Z">
            <w:rPr>
              <w:ins w:id="5357" w:author="吴 珊珊" w:date="2019-10-30T22:24:00Z"/>
            </w:rPr>
          </w:rPrChange>
        </w:rPr>
      </w:pPr>
      <w:ins w:id="5358" w:author="吴 珊珊" w:date="2019-10-30T22:05:00Z">
        <w:r w:rsidRPr="004C0492">
          <w:rPr>
            <w:rFonts w:hint="eastAsia"/>
            <w:sz w:val="28"/>
            <w:szCs w:val="28"/>
            <w:rPrChange w:id="5359" w:author="吴 珊珊" w:date="2019-10-31T09:53:00Z">
              <w:rPr>
                <w:rFonts w:hint="eastAsia"/>
              </w:rPr>
            </w:rPrChange>
          </w:rPr>
          <w:t>2</w:t>
        </w:r>
        <w:r w:rsidRPr="004C0492">
          <w:rPr>
            <w:rFonts w:hint="eastAsia"/>
            <w:sz w:val="28"/>
            <w:szCs w:val="28"/>
            <w:rPrChange w:id="5360" w:author="吴 珊珊" w:date="2019-10-31T09:53:00Z">
              <w:rPr>
                <w:rFonts w:hint="eastAsia"/>
              </w:rPr>
            </w:rPrChange>
          </w:rPr>
          <w:t>）</w:t>
        </w:r>
      </w:ins>
      <w:ins w:id="5361" w:author="吴 珊珊" w:date="2019-10-30T22:06:00Z">
        <w:r w:rsidRPr="004C0492">
          <w:rPr>
            <w:rFonts w:hint="eastAsia"/>
            <w:sz w:val="28"/>
            <w:szCs w:val="28"/>
            <w:rPrChange w:id="5362" w:author="吴 珊珊" w:date="2019-10-31T09:53:00Z">
              <w:rPr>
                <w:rFonts w:hint="eastAsia"/>
              </w:rPr>
            </w:rPrChange>
          </w:rPr>
          <w:t>处理</w:t>
        </w:r>
        <w:r w:rsidRPr="004C0492">
          <w:rPr>
            <w:sz w:val="28"/>
            <w:szCs w:val="28"/>
            <w:rPrChange w:id="5363" w:author="吴 珊珊" w:date="2019-10-31T09:53:00Z">
              <w:rPr/>
            </w:rPrChange>
          </w:rPr>
          <w:t>上报</w:t>
        </w:r>
      </w:ins>
      <w:ins w:id="5364" w:author="吴 珊珊" w:date="2019-10-30T22:05:00Z">
        <w:r w:rsidRPr="004C0492">
          <w:rPr>
            <w:rFonts w:hint="eastAsia"/>
            <w:sz w:val="28"/>
            <w:szCs w:val="28"/>
            <w:rPrChange w:id="5365" w:author="吴 珊珊" w:date="2019-10-31T09:53:00Z">
              <w:rPr>
                <w:rFonts w:hint="eastAsia"/>
              </w:rPr>
            </w:rPrChange>
          </w:rPr>
          <w:t>：</w:t>
        </w:r>
      </w:ins>
      <w:ins w:id="5366" w:author="吴 珊珊" w:date="2019-10-30T22:06:00Z">
        <w:r w:rsidRPr="004C0492">
          <w:rPr>
            <w:rFonts w:hint="eastAsia"/>
            <w:sz w:val="28"/>
            <w:szCs w:val="28"/>
            <w:rPrChange w:id="5367" w:author="吴 珊珊" w:date="2019-10-31T09:53:00Z">
              <w:rPr>
                <w:rFonts w:hint="eastAsia"/>
              </w:rPr>
            </w:rPrChange>
          </w:rPr>
          <w:t>点击弹出“处理信息”窗口，</w:t>
        </w:r>
      </w:ins>
      <w:ins w:id="5368" w:author="吴 珊珊" w:date="2019-10-30T22:10:00Z">
        <w:r w:rsidR="00143836" w:rsidRPr="004C0492">
          <w:rPr>
            <w:rFonts w:hint="eastAsia"/>
            <w:sz w:val="28"/>
            <w:szCs w:val="28"/>
            <w:rPrChange w:id="5369" w:author="吴 珊珊" w:date="2019-10-31T09:53:00Z">
              <w:rPr>
                <w:rFonts w:hint="eastAsia"/>
              </w:rPr>
            </w:rPrChange>
          </w:rPr>
          <w:t>可选择“是否已上报（是（默认）和</w:t>
        </w:r>
        <w:proofErr w:type="gramStart"/>
        <w:r w:rsidR="00143836" w:rsidRPr="004C0492">
          <w:rPr>
            <w:rFonts w:hint="eastAsia"/>
            <w:sz w:val="28"/>
            <w:szCs w:val="28"/>
            <w:rPrChange w:id="5370" w:author="吴 珊珊" w:date="2019-10-31T09:53:00Z">
              <w:rPr>
                <w:rFonts w:hint="eastAsia"/>
              </w:rPr>
            </w:rPrChange>
          </w:rPr>
          <w:t>否）</w:t>
        </w:r>
        <w:proofErr w:type="gramEnd"/>
        <w:r w:rsidR="00143836" w:rsidRPr="004C0492">
          <w:rPr>
            <w:rFonts w:hint="eastAsia"/>
            <w:sz w:val="28"/>
            <w:szCs w:val="28"/>
            <w:rPrChange w:id="5371" w:author="吴 珊珊" w:date="2019-10-31T09:53:00Z">
              <w:rPr>
                <w:rFonts w:hint="eastAsia"/>
              </w:rPr>
            </w:rPrChange>
          </w:rPr>
          <w:t>”、填写备注信息</w:t>
        </w:r>
      </w:ins>
      <w:ins w:id="5372" w:author="吴 珊珊" w:date="2019-10-30T22:23:00Z">
        <w:r w:rsidR="0018303A" w:rsidRPr="004C0492">
          <w:rPr>
            <w:rFonts w:hint="eastAsia"/>
            <w:sz w:val="28"/>
            <w:szCs w:val="28"/>
            <w:rPrChange w:id="5373" w:author="吴 珊珊" w:date="2019-10-31T09:53:00Z">
              <w:rPr>
                <w:rFonts w:hint="eastAsia"/>
              </w:rPr>
            </w:rPrChange>
          </w:rPr>
          <w:t>，支持多此修改保存</w:t>
        </w:r>
      </w:ins>
      <w:ins w:id="5374" w:author="吴 珊珊" w:date="2019-10-30T22:05:00Z">
        <w:r w:rsidRPr="004C0492">
          <w:rPr>
            <w:rFonts w:hint="eastAsia"/>
            <w:sz w:val="28"/>
            <w:szCs w:val="28"/>
            <w:rPrChange w:id="5375" w:author="吴 珊珊" w:date="2019-10-31T09:53:00Z">
              <w:rPr>
                <w:rFonts w:hint="eastAsia"/>
              </w:rPr>
            </w:rPrChange>
          </w:rPr>
          <w:t>。</w:t>
        </w:r>
      </w:ins>
    </w:p>
    <w:p w14:paraId="1C4E0297" w14:textId="77777777" w:rsidR="00605B8C" w:rsidRPr="004C0492" w:rsidRDefault="00605B8C" w:rsidP="00605B8C">
      <w:pPr>
        <w:pStyle w:val="4"/>
        <w:numPr>
          <w:ilvl w:val="3"/>
          <w:numId w:val="8"/>
        </w:numPr>
        <w:ind w:firstLineChars="0"/>
        <w:rPr>
          <w:ins w:id="5376" w:author="吴 珊珊" w:date="2019-10-30T22:24:00Z"/>
          <w:rPrChange w:id="5377" w:author="吴 珊珊" w:date="2019-10-31T09:53:00Z">
            <w:rPr>
              <w:ins w:id="5378" w:author="吴 珊珊" w:date="2019-10-30T22:24:00Z"/>
            </w:rPr>
          </w:rPrChange>
        </w:rPr>
      </w:pPr>
      <w:ins w:id="5379" w:author="吴 珊珊" w:date="2019-10-30T22:24:00Z">
        <w:r w:rsidRPr="004C0492">
          <w:rPr>
            <w:rFonts w:hint="eastAsia"/>
            <w:rPrChange w:id="5380" w:author="吴 珊珊" w:date="2019-10-31T09:53:00Z">
              <w:rPr>
                <w:rFonts w:hint="eastAsia"/>
              </w:rPr>
            </w:rPrChange>
          </w:rPr>
          <w:t>列表类型</w:t>
        </w:r>
      </w:ins>
    </w:p>
    <w:p w14:paraId="77C61D04" w14:textId="4DAF14C2" w:rsidR="00605B8C" w:rsidRPr="004C0492" w:rsidRDefault="00605B8C" w:rsidP="00605B8C">
      <w:pPr>
        <w:ind w:firstLine="560"/>
        <w:rPr>
          <w:ins w:id="5381" w:author="吴 珊珊" w:date="2019-10-30T22:24:00Z"/>
          <w:sz w:val="28"/>
          <w:szCs w:val="28"/>
          <w:rPrChange w:id="5382" w:author="吴 珊珊" w:date="2019-10-31T09:53:00Z">
            <w:rPr>
              <w:ins w:id="5383" w:author="吴 珊珊" w:date="2019-10-30T22:24:00Z"/>
            </w:rPr>
          </w:rPrChange>
        </w:rPr>
      </w:pPr>
      <w:ins w:id="5384" w:author="吴 珊珊" w:date="2019-10-30T22:24:00Z">
        <w:r w:rsidRPr="004C0492">
          <w:rPr>
            <w:rFonts w:hint="eastAsia"/>
            <w:sz w:val="28"/>
            <w:szCs w:val="28"/>
            <w:rPrChange w:id="5385" w:author="吴 珊珊" w:date="2019-10-31T09:53:00Z">
              <w:rPr>
                <w:rFonts w:hint="eastAsia"/>
              </w:rPr>
            </w:rPrChange>
          </w:rPr>
          <w:t>标记号码列表分为标记号码未处理工单和标记号码已处理工单。</w:t>
        </w:r>
      </w:ins>
    </w:p>
    <w:p w14:paraId="7235FD94" w14:textId="2083E886" w:rsidR="00605B8C" w:rsidRPr="004C0492" w:rsidRDefault="00605B8C" w:rsidP="005776FC">
      <w:pPr>
        <w:ind w:firstLine="560"/>
        <w:rPr>
          <w:sz w:val="28"/>
          <w:szCs w:val="28"/>
          <w:rPrChange w:id="5386" w:author="吴 珊珊" w:date="2019-10-31T09:53:00Z">
            <w:rPr/>
          </w:rPrChange>
        </w:rPr>
      </w:pPr>
      <w:ins w:id="5387" w:author="吴 珊珊" w:date="2019-10-30T22:25:00Z">
        <w:r w:rsidRPr="004C0492">
          <w:rPr>
            <w:rFonts w:hint="eastAsia"/>
            <w:sz w:val="28"/>
            <w:szCs w:val="28"/>
            <w:rPrChange w:id="5388" w:author="吴 珊珊" w:date="2019-10-31T09:53:00Z">
              <w:rPr>
                <w:rFonts w:hint="eastAsia"/>
              </w:rPr>
            </w:rPrChange>
          </w:rPr>
          <w:t>标记号码未处理工单和标记号码</w:t>
        </w:r>
      </w:ins>
      <w:ins w:id="5389" w:author="吴 珊珊" w:date="2019-10-30T22:24:00Z">
        <w:r w:rsidRPr="004C0492">
          <w:rPr>
            <w:rFonts w:hint="eastAsia"/>
            <w:sz w:val="28"/>
            <w:szCs w:val="28"/>
            <w:rPrChange w:id="5390" w:author="吴 珊珊" w:date="2019-10-31T09:53:00Z">
              <w:rPr>
                <w:rFonts w:hint="eastAsia"/>
              </w:rPr>
            </w:rPrChange>
          </w:rPr>
          <w:t>的操作功能一致。</w:t>
        </w:r>
      </w:ins>
    </w:p>
    <w:p w14:paraId="07C08743" w14:textId="19B5A3E3" w:rsidR="006E1A04" w:rsidRPr="004C0492" w:rsidDel="00B204D5" w:rsidRDefault="006E1A04">
      <w:pPr>
        <w:pStyle w:val="4"/>
        <w:numPr>
          <w:ilvl w:val="3"/>
          <w:numId w:val="8"/>
        </w:numPr>
        <w:ind w:firstLineChars="0"/>
        <w:rPr>
          <w:del w:id="5391" w:author="吴 珊珊" w:date="2019-10-30T22:24:00Z"/>
          <w:rPrChange w:id="5392" w:author="吴 珊珊" w:date="2019-10-31T09:53:00Z">
            <w:rPr>
              <w:del w:id="5393" w:author="吴 珊珊" w:date="2019-10-30T22:24:00Z"/>
            </w:rPr>
          </w:rPrChange>
        </w:rPr>
        <w:pPrChange w:id="5394" w:author="吴 珊珊" w:date="2019-10-29T11:06:00Z">
          <w:pPr>
            <w:pStyle w:val="a6"/>
            <w:numPr>
              <w:ilvl w:val="3"/>
              <w:numId w:val="1"/>
            </w:numPr>
            <w:ind w:left="1440" w:firstLineChars="0" w:hanging="1440"/>
            <w:outlineLvl w:val="4"/>
          </w:pPr>
        </w:pPrChange>
      </w:pPr>
      <w:del w:id="5395" w:author="吴 珊珊" w:date="2019-10-30T22:24:00Z">
        <w:r w:rsidRPr="004C0492" w:rsidDel="00B204D5">
          <w:rPr>
            <w:rFonts w:hint="eastAsia"/>
            <w:rPrChange w:id="5396" w:author="吴 珊珊" w:date="2019-10-31T09:53:00Z">
              <w:rPr>
                <w:rFonts w:hint="eastAsia"/>
              </w:rPr>
            </w:rPrChange>
          </w:rPr>
          <w:delText>上报功能</w:delText>
        </w:r>
        <w:bookmarkStart w:id="5397" w:name="_Toc23408332"/>
        <w:bookmarkEnd w:id="5397"/>
      </w:del>
    </w:p>
    <w:p w14:paraId="0011BD5B" w14:textId="4F560717" w:rsidR="006E1A04" w:rsidRPr="004C0492" w:rsidDel="00B204D5" w:rsidRDefault="006E1A04" w:rsidP="006E1A04">
      <w:pPr>
        <w:ind w:firstLine="560"/>
        <w:rPr>
          <w:del w:id="5398" w:author="吴 珊珊" w:date="2019-10-30T22:24:00Z"/>
          <w:sz w:val="28"/>
          <w:szCs w:val="28"/>
          <w:rPrChange w:id="5399" w:author="吴 珊珊" w:date="2019-10-31T09:53:00Z">
            <w:rPr>
              <w:del w:id="5400" w:author="吴 珊珊" w:date="2019-10-30T22:24:00Z"/>
            </w:rPr>
          </w:rPrChange>
        </w:rPr>
      </w:pPr>
      <w:del w:id="5401" w:author="吴 珊珊" w:date="2019-10-30T22:24:00Z">
        <w:r w:rsidRPr="004C0492" w:rsidDel="00B204D5">
          <w:rPr>
            <w:rFonts w:hint="eastAsia"/>
            <w:sz w:val="28"/>
            <w:szCs w:val="28"/>
            <w:rPrChange w:id="5402" w:author="吴 珊珊" w:date="2019-10-31T09:53:00Z">
              <w:rPr>
                <w:rFonts w:hint="eastAsia"/>
              </w:rPr>
            </w:rPrChange>
          </w:rPr>
          <w:delText>在工单查看页面，提供“上报处理结果”功能，记录是否上报，备注信息，并根据上报选项，变更上报状态，填写过信息后，“上报处理结果”变为“查看上报信息”。</w:delText>
        </w:r>
        <w:bookmarkStart w:id="5403" w:name="_Toc23408333"/>
        <w:bookmarkEnd w:id="5403"/>
      </w:del>
    </w:p>
    <w:p w14:paraId="72B9F019" w14:textId="325ACE94" w:rsidR="006E1A04" w:rsidRPr="004C0492" w:rsidDel="00B204D5" w:rsidRDefault="006E1A04" w:rsidP="006E1A04">
      <w:pPr>
        <w:ind w:firstLine="560"/>
        <w:rPr>
          <w:del w:id="5404" w:author="吴 珊珊" w:date="2019-10-30T22:24:00Z"/>
          <w:sz w:val="28"/>
          <w:szCs w:val="28"/>
          <w:rPrChange w:id="5405" w:author="吴 珊珊" w:date="2019-10-31T09:53:00Z">
            <w:rPr>
              <w:del w:id="5406" w:author="吴 珊珊" w:date="2019-10-30T22:24:00Z"/>
            </w:rPr>
          </w:rPrChange>
        </w:rPr>
      </w:pPr>
      <w:bookmarkStart w:id="5407" w:name="_Toc23408334"/>
      <w:bookmarkEnd w:id="5407"/>
    </w:p>
    <w:p w14:paraId="3CDEBD5A" w14:textId="7A11B576" w:rsidR="00047410" w:rsidRPr="004C0492" w:rsidRDefault="00047410">
      <w:pPr>
        <w:pStyle w:val="3"/>
        <w:numPr>
          <w:ilvl w:val="2"/>
          <w:numId w:val="8"/>
        </w:numPr>
        <w:ind w:firstLineChars="0"/>
        <w:rPr>
          <w:sz w:val="28"/>
          <w:szCs w:val="28"/>
          <w:rPrChange w:id="5408" w:author="吴 珊珊" w:date="2019-10-31T09:53:00Z">
            <w:rPr/>
          </w:rPrChange>
        </w:rPr>
        <w:pPrChange w:id="5409" w:author="吴 珊珊" w:date="2019-10-29T11:07:00Z">
          <w:pPr>
            <w:pStyle w:val="a6"/>
            <w:numPr>
              <w:ilvl w:val="2"/>
              <w:numId w:val="1"/>
            </w:numPr>
            <w:ind w:left="1080" w:firstLineChars="0" w:hanging="1080"/>
            <w:outlineLvl w:val="3"/>
          </w:pPr>
        </w:pPrChange>
      </w:pPr>
      <w:bookmarkStart w:id="5410" w:name="_Toc23408335"/>
      <w:r w:rsidRPr="004C0492">
        <w:rPr>
          <w:rFonts w:hint="eastAsia"/>
          <w:sz w:val="28"/>
          <w:szCs w:val="28"/>
          <w:rPrChange w:id="5411" w:author="吴 珊珊" w:date="2019-10-31T09:53:00Z">
            <w:rPr>
              <w:rFonts w:hint="eastAsia"/>
            </w:rPr>
          </w:rPrChange>
        </w:rPr>
        <w:t>待恢复工单</w:t>
      </w:r>
      <w:bookmarkEnd w:id="5410"/>
      <w:del w:id="5412" w:author="吴 珊珊" w:date="2019-10-30T22:27:00Z">
        <w:r w:rsidRPr="004C0492" w:rsidDel="006E150A">
          <w:rPr>
            <w:rFonts w:hint="eastAsia"/>
            <w:sz w:val="28"/>
            <w:szCs w:val="28"/>
            <w:rPrChange w:id="5413" w:author="吴 珊珊" w:date="2019-10-31T09:53:00Z">
              <w:rPr>
                <w:rFonts w:hint="eastAsia"/>
              </w:rPr>
            </w:rPrChange>
          </w:rPr>
          <w:delText>功能</w:delText>
        </w:r>
      </w:del>
    </w:p>
    <w:p w14:paraId="7501A63E" w14:textId="05CCD526" w:rsidR="00E75598" w:rsidRPr="004C0492" w:rsidRDefault="00E75598" w:rsidP="00AD204F">
      <w:pPr>
        <w:ind w:firstLine="560"/>
        <w:rPr>
          <w:ins w:id="5414" w:author="吴 珊珊" w:date="2019-10-30T22:29:00Z"/>
          <w:sz w:val="28"/>
          <w:szCs w:val="28"/>
          <w:rPrChange w:id="5415" w:author="吴 珊珊" w:date="2019-10-31T09:53:00Z">
            <w:rPr>
              <w:ins w:id="5416" w:author="吴 珊珊" w:date="2019-10-30T22:29:00Z"/>
            </w:rPr>
          </w:rPrChange>
        </w:rPr>
      </w:pPr>
      <w:ins w:id="5417" w:author="吴 珊珊" w:date="2019-10-30T22:29:00Z">
        <w:r w:rsidRPr="004C0492">
          <w:rPr>
            <w:rFonts w:hint="eastAsia"/>
            <w:sz w:val="28"/>
            <w:szCs w:val="28"/>
            <w:rPrChange w:id="5418" w:author="吴 珊珊" w:date="2019-10-31T09:53:00Z">
              <w:rPr>
                <w:rFonts w:hint="eastAsia"/>
              </w:rPr>
            </w:rPrChange>
          </w:rPr>
          <w:t>若出现特殊情况</w:t>
        </w:r>
      </w:ins>
      <w:ins w:id="5419" w:author="吴 珊珊" w:date="2019-10-30T22:59:00Z">
        <w:r w:rsidR="00A700E7" w:rsidRPr="004C0492">
          <w:rPr>
            <w:rFonts w:hint="eastAsia"/>
            <w:sz w:val="28"/>
            <w:szCs w:val="28"/>
            <w:rPrChange w:id="5420" w:author="吴 珊珊" w:date="2019-10-31T09:53:00Z">
              <w:rPr>
                <w:rFonts w:hint="eastAsia"/>
              </w:rPr>
            </w:rPrChange>
          </w:rPr>
          <w:t>（浏览器崩溃、网络超时</w:t>
        </w:r>
        <w:del w:id="5421" w:author="吴 珊珊" w:date="2019-10-31T15:09:00Z">
          <w:r w:rsidR="00A700E7" w:rsidRPr="004C0492" w:rsidDel="00180694">
            <w:rPr>
              <w:rFonts w:hint="eastAsia"/>
              <w:sz w:val="28"/>
              <w:szCs w:val="28"/>
              <w:rPrChange w:id="5422" w:author="吴 珊珊" w:date="2019-10-31T09:53:00Z">
                <w:rPr>
                  <w:rFonts w:hint="eastAsia"/>
                </w:rPr>
              </w:rPrChange>
            </w:rPr>
            <w:delText>、操作失误</w:delText>
          </w:r>
        </w:del>
        <w:r w:rsidR="00A700E7" w:rsidRPr="004C0492">
          <w:rPr>
            <w:rFonts w:hint="eastAsia"/>
            <w:sz w:val="28"/>
            <w:szCs w:val="28"/>
            <w:rPrChange w:id="5423" w:author="吴 珊珊" w:date="2019-10-31T09:53:00Z">
              <w:rPr>
                <w:rFonts w:hint="eastAsia"/>
              </w:rPr>
            </w:rPrChange>
          </w:rPr>
          <w:t>等）</w:t>
        </w:r>
      </w:ins>
      <w:ins w:id="5424" w:author="吴 珊珊" w:date="2019-10-30T22:29:00Z">
        <w:r w:rsidRPr="004C0492">
          <w:rPr>
            <w:rFonts w:hint="eastAsia"/>
            <w:sz w:val="28"/>
            <w:szCs w:val="28"/>
            <w:rPrChange w:id="5425" w:author="吴 珊珊" w:date="2019-10-31T09:53:00Z">
              <w:rPr>
                <w:rFonts w:hint="eastAsia"/>
              </w:rPr>
            </w:rPrChange>
          </w:rPr>
          <w:t>，导致工单未成功保存，</w:t>
        </w:r>
      </w:ins>
      <w:ins w:id="5426" w:author="吴 珊珊" w:date="2019-10-30T22:30:00Z">
        <w:r w:rsidRPr="004C0492">
          <w:rPr>
            <w:rFonts w:hint="eastAsia"/>
            <w:sz w:val="28"/>
            <w:szCs w:val="28"/>
            <w:rPrChange w:id="5427" w:author="吴 珊珊" w:date="2019-10-31T09:53:00Z">
              <w:rPr>
                <w:rFonts w:hint="eastAsia"/>
              </w:rPr>
            </w:rPrChange>
          </w:rPr>
          <w:t>系统</w:t>
        </w:r>
      </w:ins>
      <w:ins w:id="5428" w:author="吴 珊珊" w:date="2019-10-30T22:29:00Z">
        <w:r w:rsidRPr="004C0492">
          <w:rPr>
            <w:rFonts w:hint="eastAsia"/>
            <w:sz w:val="28"/>
            <w:szCs w:val="28"/>
            <w:rPrChange w:id="5429" w:author="吴 珊珊" w:date="2019-10-31T09:53:00Z">
              <w:rPr>
                <w:rFonts w:hint="eastAsia"/>
              </w:rPr>
            </w:rPrChange>
          </w:rPr>
          <w:t>会暂存于待恢复工单列表，</w:t>
        </w:r>
      </w:ins>
      <w:ins w:id="5430" w:author="吴 珊珊" w:date="2019-10-30T22:30:00Z">
        <w:r w:rsidRPr="004C0492">
          <w:rPr>
            <w:rFonts w:hint="eastAsia"/>
            <w:sz w:val="28"/>
            <w:szCs w:val="28"/>
            <w:rPrChange w:id="5431" w:author="吴 珊珊" w:date="2019-10-31T09:53:00Z">
              <w:rPr>
                <w:rFonts w:hint="eastAsia"/>
              </w:rPr>
            </w:rPrChange>
          </w:rPr>
          <w:t>受理人员</w:t>
        </w:r>
      </w:ins>
      <w:ins w:id="5432" w:author="吴 珊珊" w:date="2019-10-30T22:29:00Z">
        <w:r w:rsidRPr="004C0492">
          <w:rPr>
            <w:rFonts w:hint="eastAsia"/>
            <w:sz w:val="28"/>
            <w:szCs w:val="28"/>
            <w:rPrChange w:id="5433" w:author="吴 珊珊" w:date="2019-10-31T09:53:00Z">
              <w:rPr>
                <w:rFonts w:hint="eastAsia"/>
              </w:rPr>
            </w:rPrChange>
          </w:rPr>
          <w:t>可直接恢复工单。</w:t>
        </w:r>
      </w:ins>
    </w:p>
    <w:p w14:paraId="15AADD0D" w14:textId="0F10C9DC" w:rsidR="00AD204F" w:rsidRPr="004C0492" w:rsidDel="00E75598" w:rsidRDefault="006E150A" w:rsidP="00AD204F">
      <w:pPr>
        <w:ind w:firstLine="560"/>
        <w:rPr>
          <w:del w:id="5434" w:author="吴 珊珊" w:date="2019-10-30T22:30:00Z"/>
          <w:sz w:val="28"/>
          <w:szCs w:val="28"/>
          <w:rPrChange w:id="5435" w:author="吴 珊珊" w:date="2019-10-31T09:53:00Z">
            <w:rPr>
              <w:del w:id="5436" w:author="吴 珊珊" w:date="2019-10-30T22:30:00Z"/>
            </w:rPr>
          </w:rPrChange>
        </w:rPr>
      </w:pPr>
      <w:ins w:id="5437" w:author="吴 珊珊" w:date="2019-10-30T22:27:00Z">
        <w:r w:rsidRPr="004C0492">
          <w:rPr>
            <w:rFonts w:hint="eastAsia"/>
            <w:sz w:val="28"/>
            <w:szCs w:val="28"/>
            <w:rPrChange w:id="5438" w:author="吴 珊珊" w:date="2019-10-31T09:53:00Z">
              <w:rPr>
                <w:rFonts w:hint="eastAsia"/>
              </w:rPr>
            </w:rPrChange>
          </w:rPr>
          <w:t>以列表的形式</w:t>
        </w:r>
      </w:ins>
      <w:del w:id="5439" w:author="吴 珊珊" w:date="2019-10-30T22:27:00Z">
        <w:r w:rsidR="00AD204F" w:rsidRPr="004C0492" w:rsidDel="006E150A">
          <w:rPr>
            <w:rFonts w:hint="eastAsia"/>
            <w:sz w:val="28"/>
            <w:szCs w:val="28"/>
            <w:rPrChange w:id="5440" w:author="吴 珊珊" w:date="2019-10-31T09:53:00Z">
              <w:rPr>
                <w:rFonts w:hint="eastAsia"/>
              </w:rPr>
            </w:rPrChange>
          </w:rPr>
          <w:delText>记录</w:delText>
        </w:r>
      </w:del>
      <w:ins w:id="5441" w:author="吴 珊珊" w:date="2019-10-30T22:27:00Z">
        <w:r w:rsidRPr="004C0492">
          <w:rPr>
            <w:rFonts w:hint="eastAsia"/>
            <w:sz w:val="28"/>
            <w:szCs w:val="28"/>
            <w:rPrChange w:id="5442" w:author="吴 珊珊" w:date="2019-10-31T09:53:00Z">
              <w:rPr>
                <w:rFonts w:hint="eastAsia"/>
              </w:rPr>
            </w:rPrChange>
          </w:rPr>
          <w:t>汇集未保存成功</w:t>
        </w:r>
      </w:ins>
      <w:ins w:id="5443" w:author="吴 珊珊" w:date="2019-10-30T22:28:00Z">
        <w:r w:rsidRPr="004C0492">
          <w:rPr>
            <w:rFonts w:hint="eastAsia"/>
            <w:sz w:val="28"/>
            <w:szCs w:val="28"/>
            <w:rPrChange w:id="5444" w:author="吴 珊珊" w:date="2019-10-31T09:53:00Z">
              <w:rPr>
                <w:rFonts w:hint="eastAsia"/>
              </w:rPr>
            </w:rPrChange>
          </w:rPr>
          <w:t>（网络或浏览器崩溃导致）</w:t>
        </w:r>
      </w:ins>
      <w:ins w:id="5445" w:author="吴 珊珊" w:date="2019-10-30T22:27:00Z">
        <w:r w:rsidRPr="004C0492">
          <w:rPr>
            <w:rFonts w:hint="eastAsia"/>
            <w:sz w:val="28"/>
            <w:szCs w:val="28"/>
            <w:rPrChange w:id="5446" w:author="吴 珊珊" w:date="2019-10-31T09:53:00Z">
              <w:rPr>
                <w:rFonts w:hint="eastAsia"/>
              </w:rPr>
            </w:rPrChange>
          </w:rPr>
          <w:t>的工单</w:t>
        </w:r>
      </w:ins>
      <w:del w:id="5447" w:author="吴 珊珊" w:date="2019-10-30T22:28:00Z">
        <w:r w:rsidR="00AD204F" w:rsidRPr="004C0492" w:rsidDel="006E150A">
          <w:rPr>
            <w:sz w:val="28"/>
            <w:szCs w:val="28"/>
            <w:rPrChange w:id="5448" w:author="吴 珊珊" w:date="2019-10-31T09:53:00Z">
              <w:rPr/>
            </w:rPrChange>
          </w:rPr>
          <w:delText>因入库失败问题导致的保存失败的工单</w:delText>
        </w:r>
        <w:r w:rsidR="00AD204F" w:rsidRPr="004C0492" w:rsidDel="006E150A">
          <w:rPr>
            <w:rFonts w:hint="eastAsia"/>
            <w:sz w:val="28"/>
            <w:szCs w:val="28"/>
            <w:rPrChange w:id="5449" w:author="吴 珊珊" w:date="2019-10-31T09:53:00Z">
              <w:rPr>
                <w:rFonts w:hint="eastAsia"/>
              </w:rPr>
            </w:rPrChange>
          </w:rPr>
          <w:delText>，或者</w:delText>
        </w:r>
        <w:r w:rsidR="00AD204F" w:rsidRPr="004C0492" w:rsidDel="006E150A">
          <w:rPr>
            <w:sz w:val="28"/>
            <w:szCs w:val="28"/>
            <w:rPrChange w:id="5450" w:author="吴 珊珊" w:date="2019-10-31T09:53:00Z">
              <w:rPr/>
            </w:rPrChange>
          </w:rPr>
          <w:delText>因为浏览器崩溃导致工单没有保存，在重新补录工单时无法关联录音</w:delText>
        </w:r>
      </w:del>
      <w:ins w:id="5451" w:author="吴 珊珊" w:date="2019-10-30T22:30:00Z">
        <w:r w:rsidR="00E75598" w:rsidRPr="004C0492">
          <w:rPr>
            <w:rFonts w:hint="eastAsia"/>
            <w:sz w:val="28"/>
            <w:szCs w:val="28"/>
            <w:rPrChange w:id="5452" w:author="吴 珊珊" w:date="2019-10-31T09:53:00Z">
              <w:rPr>
                <w:rFonts w:hint="eastAsia"/>
              </w:rPr>
            </w:rPrChange>
          </w:rPr>
          <w:t>，</w:t>
        </w:r>
      </w:ins>
      <w:del w:id="5453" w:author="吴 珊珊" w:date="2019-10-30T22:30:00Z">
        <w:r w:rsidR="00AD204F" w:rsidRPr="004C0492" w:rsidDel="00E75598">
          <w:rPr>
            <w:rFonts w:hint="eastAsia"/>
            <w:sz w:val="28"/>
            <w:szCs w:val="28"/>
            <w:rPrChange w:id="5454" w:author="吴 珊珊" w:date="2019-10-31T09:53:00Z">
              <w:rPr>
                <w:rFonts w:hint="eastAsia"/>
              </w:rPr>
            </w:rPrChange>
          </w:rPr>
          <w:delText>。</w:delText>
        </w:r>
      </w:del>
    </w:p>
    <w:p w14:paraId="65CF68EE" w14:textId="3F07E4BB" w:rsidR="00E75598" w:rsidRPr="004C0492" w:rsidRDefault="00E75598" w:rsidP="005776FC">
      <w:pPr>
        <w:ind w:firstLine="560"/>
        <w:rPr>
          <w:ins w:id="5455" w:author="吴 珊珊" w:date="2019-10-30T22:31:00Z"/>
          <w:sz w:val="28"/>
          <w:szCs w:val="28"/>
          <w:rPrChange w:id="5456" w:author="吴 珊珊" w:date="2019-10-31T09:53:00Z">
            <w:rPr>
              <w:ins w:id="5457" w:author="吴 珊珊" w:date="2019-10-30T22:31:00Z"/>
            </w:rPr>
          </w:rPrChange>
        </w:rPr>
      </w:pPr>
      <w:ins w:id="5458" w:author="吴 珊珊" w:date="2019-10-30T22:30:00Z">
        <w:r w:rsidRPr="004C0492">
          <w:rPr>
            <w:rFonts w:hint="eastAsia"/>
            <w:sz w:val="28"/>
            <w:szCs w:val="28"/>
            <w:rPrChange w:id="5459" w:author="吴 珊珊" w:date="2019-10-31T09:53:00Z">
              <w:rPr>
                <w:rFonts w:hint="eastAsia"/>
              </w:rPr>
            </w:rPrChange>
          </w:rPr>
          <w:t>展示内容包括：受理员姓名、受理员工号、保存时间、工单编号、来电号码、</w:t>
        </w:r>
      </w:ins>
      <w:ins w:id="5460" w:author="吴 珊珊" w:date="2019-10-30T22:31:00Z">
        <w:r w:rsidRPr="004C0492">
          <w:rPr>
            <w:rFonts w:hint="eastAsia"/>
            <w:sz w:val="28"/>
            <w:szCs w:val="28"/>
            <w:rPrChange w:id="5461" w:author="吴 珊珊" w:date="2019-10-31T09:53:00Z">
              <w:rPr>
                <w:rFonts w:hint="eastAsia"/>
              </w:rPr>
            </w:rPrChange>
          </w:rPr>
          <w:t>操作【</w:t>
        </w:r>
      </w:ins>
      <w:ins w:id="5462" w:author="吴 珊珊" w:date="2019-10-30T22:32:00Z">
        <w:r w:rsidRPr="004C0492">
          <w:rPr>
            <w:rFonts w:hint="eastAsia"/>
            <w:sz w:val="28"/>
            <w:szCs w:val="28"/>
            <w:rPrChange w:id="5463" w:author="吴 珊珊" w:date="2019-10-31T09:53:00Z">
              <w:rPr>
                <w:rFonts w:hint="eastAsia"/>
              </w:rPr>
            </w:rPrChange>
          </w:rPr>
          <w:t>恢复</w:t>
        </w:r>
      </w:ins>
      <w:ins w:id="5464" w:author="吴 珊珊" w:date="2019-10-30T22:31:00Z">
        <w:r w:rsidRPr="004C0492">
          <w:rPr>
            <w:rFonts w:hint="eastAsia"/>
            <w:sz w:val="28"/>
            <w:szCs w:val="28"/>
            <w:rPrChange w:id="5465" w:author="吴 珊珊" w:date="2019-10-31T09:53:00Z">
              <w:rPr>
                <w:rFonts w:hint="eastAsia"/>
              </w:rPr>
            </w:rPrChange>
          </w:rPr>
          <w:t>】</w:t>
        </w:r>
      </w:ins>
      <w:ins w:id="5466" w:author="吴 珊珊" w:date="2019-10-30T22:30:00Z">
        <w:r w:rsidRPr="004C0492">
          <w:rPr>
            <w:rFonts w:hint="eastAsia"/>
            <w:sz w:val="28"/>
            <w:szCs w:val="28"/>
            <w:rPrChange w:id="5467" w:author="吴 珊珊" w:date="2019-10-31T09:53:00Z">
              <w:rPr>
                <w:rFonts w:hint="eastAsia"/>
              </w:rPr>
            </w:rPrChange>
          </w:rPr>
          <w:t>。</w:t>
        </w:r>
      </w:ins>
    </w:p>
    <w:p w14:paraId="484D3DE2" w14:textId="1B1AD3EF" w:rsidR="00E75598" w:rsidRPr="004C0492" w:rsidRDefault="00E75598">
      <w:pPr>
        <w:ind w:firstLine="560"/>
        <w:rPr>
          <w:ins w:id="5468" w:author="吴 珊珊" w:date="2019-10-30T22:39:00Z"/>
          <w:sz w:val="28"/>
          <w:szCs w:val="28"/>
          <w:rPrChange w:id="5469" w:author="吴 珊珊" w:date="2019-10-31T09:53:00Z">
            <w:rPr>
              <w:ins w:id="5470" w:author="吴 珊珊" w:date="2019-10-30T22:39:00Z"/>
            </w:rPr>
          </w:rPrChange>
        </w:rPr>
      </w:pPr>
      <w:ins w:id="5471" w:author="吴 珊珊" w:date="2019-10-30T22:32:00Z">
        <w:r w:rsidRPr="004C0492">
          <w:rPr>
            <w:rFonts w:hint="eastAsia"/>
            <w:sz w:val="28"/>
            <w:szCs w:val="28"/>
            <w:rPrChange w:id="5472" w:author="吴 珊珊" w:date="2019-10-31T09:53:00Z">
              <w:rPr>
                <w:rFonts w:hint="eastAsia"/>
              </w:rPr>
            </w:rPrChange>
          </w:rPr>
          <w:lastRenderedPageBreak/>
          <w:t>每一条待恢复工单都有一个“恢复”按钮，点击按钮，即可恢复工单，恢复失败则提示“</w:t>
        </w:r>
      </w:ins>
      <w:ins w:id="5473" w:author="吴 珊珊" w:date="2019-10-30T22:36:00Z">
        <w:r w:rsidRPr="004C0492">
          <w:rPr>
            <w:rFonts w:hint="eastAsia"/>
            <w:sz w:val="28"/>
            <w:szCs w:val="28"/>
            <w:rPrChange w:id="5474" w:author="吴 珊珊" w:date="2019-10-31T09:53:00Z">
              <w:rPr>
                <w:rFonts w:hint="eastAsia"/>
              </w:rPr>
            </w:rPrChange>
          </w:rPr>
          <w:t>恢复</w:t>
        </w:r>
      </w:ins>
      <w:ins w:id="5475" w:author="吴 珊珊" w:date="2019-10-30T22:38:00Z">
        <w:r w:rsidRPr="004C0492">
          <w:rPr>
            <w:rFonts w:hint="eastAsia"/>
            <w:sz w:val="28"/>
            <w:szCs w:val="28"/>
            <w:rPrChange w:id="5476" w:author="吴 珊珊" w:date="2019-10-31T09:53:00Z">
              <w:rPr>
                <w:rFonts w:hint="eastAsia"/>
              </w:rPr>
            </w:rPrChange>
          </w:rPr>
          <w:t>失败，请联系系统管理员！</w:t>
        </w:r>
      </w:ins>
      <w:ins w:id="5477" w:author="吴 珊珊" w:date="2019-10-30T22:32:00Z">
        <w:r w:rsidRPr="004C0492">
          <w:rPr>
            <w:rFonts w:hint="eastAsia"/>
            <w:sz w:val="28"/>
            <w:szCs w:val="28"/>
            <w:rPrChange w:id="5478" w:author="吴 珊珊" w:date="2019-10-31T09:53:00Z">
              <w:rPr>
                <w:rFonts w:hint="eastAsia"/>
              </w:rPr>
            </w:rPrChange>
          </w:rPr>
          <w:t>”。</w:t>
        </w:r>
      </w:ins>
    </w:p>
    <w:p w14:paraId="53DFE91F" w14:textId="553D4177" w:rsidR="000B65F7" w:rsidRPr="004C0492" w:rsidRDefault="00F51178">
      <w:pPr>
        <w:pStyle w:val="3"/>
        <w:numPr>
          <w:ilvl w:val="2"/>
          <w:numId w:val="8"/>
        </w:numPr>
        <w:ind w:firstLineChars="0"/>
        <w:rPr>
          <w:ins w:id="5479" w:author="吴 珊珊" w:date="2019-10-30T22:55:00Z"/>
          <w:sz w:val="28"/>
          <w:szCs w:val="28"/>
          <w:rPrChange w:id="5480" w:author="吴 珊珊" w:date="2019-10-31T09:53:00Z">
            <w:rPr>
              <w:ins w:id="5481" w:author="吴 珊珊" w:date="2019-10-30T22:55:00Z"/>
            </w:rPr>
          </w:rPrChange>
        </w:rPr>
        <w:pPrChange w:id="5482" w:author="吴 珊珊" w:date="2019-10-30T22:55:00Z">
          <w:pPr>
            <w:ind w:firstLine="480"/>
          </w:pPr>
        </w:pPrChange>
      </w:pPr>
      <w:bookmarkStart w:id="5483" w:name="_Toc23408336"/>
      <w:ins w:id="5484" w:author="吴 珊珊" w:date="2019-10-30T22:51:00Z">
        <w:r w:rsidRPr="004C0492">
          <w:rPr>
            <w:rFonts w:hint="eastAsia"/>
            <w:sz w:val="28"/>
            <w:szCs w:val="28"/>
            <w:rPrChange w:id="5485" w:author="吴 珊珊" w:date="2019-10-31T09:53:00Z">
              <w:rPr>
                <w:rFonts w:hint="eastAsia"/>
              </w:rPr>
            </w:rPrChange>
          </w:rPr>
          <w:t>匹配待处理工单</w:t>
        </w:r>
      </w:ins>
      <w:ins w:id="5486" w:author="吴 珊珊" w:date="2019-10-30T22:55:00Z">
        <w:r w:rsidRPr="004C0492">
          <w:rPr>
            <w:rFonts w:hint="eastAsia"/>
            <w:sz w:val="28"/>
            <w:szCs w:val="28"/>
            <w:rPrChange w:id="5487" w:author="吴 珊珊" w:date="2019-10-31T09:53:00Z">
              <w:rPr>
                <w:rFonts w:hint="eastAsia"/>
              </w:rPr>
            </w:rPrChange>
          </w:rPr>
          <w:t>（名字待沟通）</w:t>
        </w:r>
        <w:bookmarkEnd w:id="5483"/>
      </w:ins>
    </w:p>
    <w:p w14:paraId="2A055F8D" w14:textId="0A67D078" w:rsidR="00F51178" w:rsidRPr="004C0492" w:rsidRDefault="00A15506" w:rsidP="005776FC">
      <w:pPr>
        <w:ind w:firstLine="560"/>
        <w:rPr>
          <w:ins w:id="5488" w:author="吴 珊珊" w:date="2019-10-30T23:06:00Z"/>
          <w:sz w:val="28"/>
          <w:szCs w:val="28"/>
          <w:rPrChange w:id="5489" w:author="吴 珊珊" w:date="2019-10-31T09:53:00Z">
            <w:rPr>
              <w:ins w:id="5490" w:author="吴 珊珊" w:date="2019-10-30T23:06:00Z"/>
            </w:rPr>
          </w:rPrChange>
        </w:rPr>
      </w:pPr>
      <w:ins w:id="5491" w:author="吴 珊珊" w:date="2019-10-30T22:56:00Z">
        <w:r w:rsidRPr="004C0492">
          <w:rPr>
            <w:rFonts w:hint="eastAsia"/>
            <w:sz w:val="28"/>
            <w:szCs w:val="28"/>
            <w:rPrChange w:id="5492" w:author="吴 珊珊" w:date="2019-10-31T09:53:00Z">
              <w:rPr>
                <w:rFonts w:hint="eastAsia"/>
              </w:rPr>
            </w:rPrChange>
          </w:rPr>
          <w:t>若出现特殊情况</w:t>
        </w:r>
      </w:ins>
      <w:ins w:id="5493" w:author="吴 珊珊" w:date="2019-10-30T22:58:00Z">
        <w:r w:rsidRPr="004C0492">
          <w:rPr>
            <w:rFonts w:hint="eastAsia"/>
            <w:sz w:val="28"/>
            <w:szCs w:val="28"/>
            <w:rPrChange w:id="5494" w:author="吴 珊珊" w:date="2019-10-31T09:53:00Z">
              <w:rPr>
                <w:rFonts w:hint="eastAsia"/>
              </w:rPr>
            </w:rPrChange>
          </w:rPr>
          <w:t>（浏览器崩溃、网络超时</w:t>
        </w:r>
      </w:ins>
      <w:ins w:id="5495" w:author="吴 珊珊" w:date="2019-10-30T22:59:00Z">
        <w:r w:rsidRPr="004C0492">
          <w:rPr>
            <w:rFonts w:hint="eastAsia"/>
            <w:sz w:val="28"/>
            <w:szCs w:val="28"/>
            <w:rPrChange w:id="5496" w:author="吴 珊珊" w:date="2019-10-31T09:53:00Z">
              <w:rPr>
                <w:rFonts w:hint="eastAsia"/>
              </w:rPr>
            </w:rPrChange>
          </w:rPr>
          <w:t>、操作失误等</w:t>
        </w:r>
      </w:ins>
      <w:ins w:id="5497" w:author="吴 珊珊" w:date="2019-10-30T22:58:00Z">
        <w:r w:rsidRPr="004C0492">
          <w:rPr>
            <w:rFonts w:hint="eastAsia"/>
            <w:sz w:val="28"/>
            <w:szCs w:val="28"/>
            <w:rPrChange w:id="5498" w:author="吴 珊珊" w:date="2019-10-31T09:53:00Z">
              <w:rPr>
                <w:rFonts w:hint="eastAsia"/>
              </w:rPr>
            </w:rPrChange>
          </w:rPr>
          <w:t>）</w:t>
        </w:r>
      </w:ins>
      <w:ins w:id="5499" w:author="吴 珊珊" w:date="2019-10-30T22:56:00Z">
        <w:r w:rsidRPr="004C0492">
          <w:rPr>
            <w:rFonts w:hint="eastAsia"/>
            <w:sz w:val="28"/>
            <w:szCs w:val="28"/>
            <w:rPrChange w:id="5500" w:author="吴 珊珊" w:date="2019-10-31T09:53:00Z">
              <w:rPr>
                <w:rFonts w:hint="eastAsia"/>
              </w:rPr>
            </w:rPrChange>
          </w:rPr>
          <w:t>，导致工单未成功保存，</w:t>
        </w:r>
      </w:ins>
      <w:ins w:id="5501" w:author="吴 珊珊" w:date="2019-10-30T22:58:00Z">
        <w:r w:rsidRPr="004C0492">
          <w:rPr>
            <w:rFonts w:hint="eastAsia"/>
            <w:sz w:val="28"/>
            <w:szCs w:val="28"/>
            <w:rPrChange w:id="5502" w:author="吴 珊珊" w:date="2019-10-31T09:53:00Z">
              <w:rPr>
                <w:rFonts w:hint="eastAsia"/>
              </w:rPr>
            </w:rPrChange>
          </w:rPr>
          <w:t>同时也未生成待恢复工单，</w:t>
        </w:r>
      </w:ins>
      <w:ins w:id="5503" w:author="吴 珊珊" w:date="2019-10-30T22:59:00Z">
        <w:r w:rsidR="00A700E7" w:rsidRPr="004C0492">
          <w:rPr>
            <w:rFonts w:hint="eastAsia"/>
            <w:sz w:val="28"/>
            <w:szCs w:val="28"/>
            <w:rPrChange w:id="5504" w:author="吴 珊珊" w:date="2019-10-31T09:53:00Z">
              <w:rPr>
                <w:rFonts w:hint="eastAsia"/>
              </w:rPr>
            </w:rPrChange>
          </w:rPr>
          <w:t>通过定时服务（</w:t>
        </w:r>
      </w:ins>
      <w:ins w:id="5505" w:author="吴 珊珊" w:date="2019-10-30T23:00:00Z">
        <w:r w:rsidR="00A700E7" w:rsidRPr="004C0492">
          <w:rPr>
            <w:sz w:val="28"/>
            <w:szCs w:val="28"/>
            <w:rPrChange w:id="5506" w:author="吴 珊珊" w:date="2019-10-31T09:53:00Z">
              <w:rPr/>
            </w:rPrChange>
          </w:rPr>
          <w:t>2</w:t>
        </w:r>
      </w:ins>
      <w:ins w:id="5507" w:author="吴 珊珊" w:date="2019-10-30T22:59:00Z">
        <w:r w:rsidR="00A700E7" w:rsidRPr="004C0492">
          <w:rPr>
            <w:rFonts w:hint="eastAsia"/>
            <w:sz w:val="28"/>
            <w:szCs w:val="28"/>
            <w:rPrChange w:id="5508" w:author="吴 珊珊" w:date="2019-10-31T09:53:00Z">
              <w:rPr>
                <w:rFonts w:hint="eastAsia"/>
              </w:rPr>
            </w:rPrChange>
          </w:rPr>
          <w:t>小时，以当前时间</w:t>
        </w:r>
      </w:ins>
      <w:ins w:id="5509" w:author="吴 珊珊" w:date="2019-10-30T23:00:00Z">
        <w:r w:rsidR="00A700E7" w:rsidRPr="004C0492">
          <w:rPr>
            <w:rFonts w:hint="eastAsia"/>
            <w:sz w:val="28"/>
            <w:szCs w:val="28"/>
            <w:rPrChange w:id="5510" w:author="吴 珊珊" w:date="2019-10-31T09:53:00Z">
              <w:rPr>
                <w:rFonts w:hint="eastAsia"/>
              </w:rPr>
            </w:rPrChange>
          </w:rPr>
          <w:t>往前推</w:t>
        </w:r>
        <w:r w:rsidR="00A700E7" w:rsidRPr="004C0492">
          <w:rPr>
            <w:rFonts w:hint="eastAsia"/>
            <w:sz w:val="28"/>
            <w:szCs w:val="28"/>
            <w:rPrChange w:id="5511" w:author="吴 珊珊" w:date="2019-10-31T09:53:00Z">
              <w:rPr>
                <w:rFonts w:hint="eastAsia"/>
              </w:rPr>
            </w:rPrChange>
          </w:rPr>
          <w:t>2</w:t>
        </w:r>
        <w:r w:rsidR="00A700E7" w:rsidRPr="004C0492">
          <w:rPr>
            <w:rFonts w:hint="eastAsia"/>
            <w:sz w:val="28"/>
            <w:szCs w:val="28"/>
            <w:rPrChange w:id="5512" w:author="吴 珊珊" w:date="2019-10-31T09:53:00Z">
              <w:rPr>
                <w:rFonts w:hint="eastAsia"/>
              </w:rPr>
            </w:rPrChange>
          </w:rPr>
          <w:t>小时</w:t>
        </w:r>
      </w:ins>
      <w:ins w:id="5513" w:author="吴 珊珊" w:date="2019-10-30T22:59:00Z">
        <w:r w:rsidR="00A700E7" w:rsidRPr="004C0492">
          <w:rPr>
            <w:rFonts w:hint="eastAsia"/>
            <w:sz w:val="28"/>
            <w:szCs w:val="28"/>
            <w:rPrChange w:id="5514" w:author="吴 珊珊" w:date="2019-10-31T09:53:00Z">
              <w:rPr>
                <w:rFonts w:hint="eastAsia"/>
              </w:rPr>
            </w:rPrChange>
          </w:rPr>
          <w:t>）</w:t>
        </w:r>
      </w:ins>
      <w:ins w:id="5515" w:author="吴 珊珊" w:date="2019-10-30T23:00:00Z">
        <w:r w:rsidR="00A700E7" w:rsidRPr="004C0492">
          <w:rPr>
            <w:rFonts w:hint="eastAsia"/>
            <w:sz w:val="28"/>
            <w:szCs w:val="28"/>
            <w:rPrChange w:id="5516" w:author="吴 珊珊" w:date="2019-10-31T09:53:00Z">
              <w:rPr>
                <w:rFonts w:hint="eastAsia"/>
              </w:rPr>
            </w:rPrChange>
          </w:rPr>
          <w:t>，</w:t>
        </w:r>
      </w:ins>
      <w:ins w:id="5517" w:author="吴 珊珊" w:date="2019-10-30T23:03:00Z">
        <w:r w:rsidR="00A700E7" w:rsidRPr="004C0492">
          <w:rPr>
            <w:rFonts w:hint="eastAsia"/>
            <w:sz w:val="28"/>
            <w:szCs w:val="28"/>
            <w:rPrChange w:id="5518" w:author="吴 珊珊" w:date="2019-10-31T09:53:00Z">
              <w:rPr>
                <w:rFonts w:hint="eastAsia"/>
              </w:rPr>
            </w:rPrChange>
          </w:rPr>
          <w:t>将话务库中的</w:t>
        </w:r>
      </w:ins>
      <w:ins w:id="5519" w:author="吴 珊珊" w:date="2019-10-30T23:01:00Z">
        <w:r w:rsidR="00A700E7" w:rsidRPr="004C0492">
          <w:rPr>
            <w:rFonts w:hint="eastAsia"/>
            <w:sz w:val="28"/>
            <w:szCs w:val="28"/>
            <w:rPrChange w:id="5520" w:author="吴 珊珊" w:date="2019-10-31T09:53:00Z">
              <w:rPr>
                <w:rFonts w:hint="eastAsia"/>
              </w:rPr>
            </w:rPrChange>
          </w:rPr>
          <w:t>录音标志</w:t>
        </w:r>
      </w:ins>
      <w:ins w:id="5521" w:author="吴 珊珊" w:date="2019-10-30T23:03:00Z">
        <w:r w:rsidR="00A700E7" w:rsidRPr="004C0492">
          <w:rPr>
            <w:sz w:val="28"/>
            <w:szCs w:val="28"/>
            <w:rPrChange w:id="5522" w:author="吴 珊珊" w:date="2019-10-31T09:53:00Z">
              <w:rPr/>
            </w:rPrChange>
          </w:rPr>
          <w:t>与业务库中的</w:t>
        </w:r>
      </w:ins>
      <w:ins w:id="5523" w:author="吴 珊珊" w:date="2019-10-30T23:01:00Z">
        <w:r w:rsidR="00A700E7" w:rsidRPr="004C0492">
          <w:rPr>
            <w:rFonts w:hint="eastAsia"/>
            <w:sz w:val="28"/>
            <w:szCs w:val="28"/>
            <w:rPrChange w:id="5524" w:author="吴 珊珊" w:date="2019-10-31T09:53:00Z">
              <w:rPr>
                <w:rFonts w:hint="eastAsia"/>
              </w:rPr>
            </w:rPrChange>
          </w:rPr>
          <w:t>工单</w:t>
        </w:r>
      </w:ins>
      <w:ins w:id="5525" w:author="吴 珊珊" w:date="2019-10-30T23:03:00Z">
        <w:r w:rsidR="00A700E7" w:rsidRPr="004C0492">
          <w:rPr>
            <w:rFonts w:hint="eastAsia"/>
            <w:sz w:val="28"/>
            <w:szCs w:val="28"/>
            <w:rPrChange w:id="5526" w:author="吴 珊珊" w:date="2019-10-31T09:53:00Z">
              <w:rPr>
                <w:rFonts w:hint="eastAsia"/>
              </w:rPr>
            </w:rPrChange>
          </w:rPr>
          <w:t>信息（</w:t>
        </w:r>
        <w:proofErr w:type="spellStart"/>
        <w:r w:rsidR="00A700E7" w:rsidRPr="004C0492">
          <w:rPr>
            <w:rFonts w:hint="eastAsia"/>
            <w:sz w:val="28"/>
            <w:szCs w:val="28"/>
            <w:rPrChange w:id="5527" w:author="吴 珊珊" w:date="2019-10-31T09:53:00Z">
              <w:rPr>
                <w:rFonts w:hint="eastAsia"/>
              </w:rPr>
            </w:rPrChange>
          </w:rPr>
          <w:t>serv</w:t>
        </w:r>
      </w:ins>
      <w:ins w:id="5528" w:author="吴 珊珊" w:date="2019-10-30T23:04:00Z">
        <w:r w:rsidR="00A700E7" w:rsidRPr="004C0492">
          <w:rPr>
            <w:rFonts w:hint="eastAsia"/>
            <w:sz w:val="28"/>
            <w:szCs w:val="28"/>
            <w:rPrChange w:id="5529" w:author="吴 珊珊" w:date="2019-10-31T09:53:00Z">
              <w:rPr>
                <w:rFonts w:hint="eastAsia"/>
              </w:rPr>
            </w:rPrChange>
          </w:rPr>
          <w:t>ice</w:t>
        </w:r>
      </w:ins>
      <w:ins w:id="5530" w:author="吴 珊珊" w:date="2019-10-30T23:03:00Z">
        <w:r w:rsidR="00A700E7" w:rsidRPr="004C0492">
          <w:rPr>
            <w:rFonts w:hint="eastAsia"/>
            <w:sz w:val="28"/>
            <w:szCs w:val="28"/>
            <w:rPrChange w:id="5531" w:author="吴 珊珊" w:date="2019-10-31T09:53:00Z">
              <w:rPr>
                <w:rFonts w:hint="eastAsia"/>
              </w:rPr>
            </w:rPrChange>
          </w:rPr>
          <w:t>ID</w:t>
        </w:r>
        <w:proofErr w:type="spellEnd"/>
        <w:r w:rsidR="00A700E7" w:rsidRPr="004C0492">
          <w:rPr>
            <w:rFonts w:hint="eastAsia"/>
            <w:sz w:val="28"/>
            <w:szCs w:val="28"/>
            <w:rPrChange w:id="5532" w:author="吴 珊珊" w:date="2019-10-31T09:53:00Z">
              <w:rPr>
                <w:rFonts w:hint="eastAsia"/>
              </w:rPr>
            </w:rPrChange>
          </w:rPr>
          <w:t>）</w:t>
        </w:r>
      </w:ins>
      <w:ins w:id="5533" w:author="吴 珊珊" w:date="2019-10-30T23:01:00Z">
        <w:r w:rsidR="00A700E7" w:rsidRPr="004C0492">
          <w:rPr>
            <w:sz w:val="28"/>
            <w:szCs w:val="28"/>
            <w:rPrChange w:id="5534" w:author="吴 珊珊" w:date="2019-10-31T09:53:00Z">
              <w:rPr/>
            </w:rPrChange>
          </w:rPr>
          <w:t>进行比对，</w:t>
        </w:r>
      </w:ins>
      <w:ins w:id="5535" w:author="吴 珊珊" w:date="2019-10-30T23:04:00Z">
        <w:r w:rsidR="00A700E7" w:rsidRPr="004C0492">
          <w:rPr>
            <w:sz w:val="28"/>
            <w:szCs w:val="28"/>
            <w:rPrChange w:id="5536" w:author="吴 珊珊" w:date="2019-10-31T09:53:00Z">
              <w:rPr/>
            </w:rPrChange>
          </w:rPr>
          <w:t>若发现有</w:t>
        </w:r>
      </w:ins>
      <w:ins w:id="5537" w:author="吴 珊珊" w:date="2019-10-30T23:05:00Z">
        <w:r w:rsidR="00A700E7" w:rsidRPr="004C0492">
          <w:rPr>
            <w:sz w:val="28"/>
            <w:szCs w:val="28"/>
            <w:rPrChange w:id="5538" w:author="吴 珊珊" w:date="2019-10-31T09:53:00Z">
              <w:rPr/>
            </w:rPrChange>
          </w:rPr>
          <w:t>匹配不上的</w:t>
        </w:r>
        <w:r w:rsidR="00A700E7" w:rsidRPr="004C0492">
          <w:rPr>
            <w:rFonts w:hint="eastAsia"/>
            <w:sz w:val="28"/>
            <w:szCs w:val="28"/>
            <w:rPrChange w:id="5539" w:author="吴 珊珊" w:date="2019-10-31T09:53:00Z">
              <w:rPr>
                <w:rFonts w:hint="eastAsia"/>
              </w:rPr>
            </w:rPrChange>
          </w:rPr>
          <w:t>，</w:t>
        </w:r>
        <w:r w:rsidR="00A700E7" w:rsidRPr="004C0492">
          <w:rPr>
            <w:sz w:val="28"/>
            <w:szCs w:val="28"/>
            <w:rPrChange w:id="5540" w:author="吴 珊珊" w:date="2019-10-31T09:53:00Z">
              <w:rPr/>
            </w:rPrChange>
          </w:rPr>
          <w:t>则展示的</w:t>
        </w:r>
        <w:r w:rsidR="00A700E7" w:rsidRPr="004C0492">
          <w:rPr>
            <w:rFonts w:hint="eastAsia"/>
            <w:sz w:val="28"/>
            <w:szCs w:val="28"/>
            <w:rPrChange w:id="5541" w:author="吴 珊珊" w:date="2019-10-31T09:53:00Z">
              <w:rPr>
                <w:rFonts w:hint="eastAsia"/>
              </w:rPr>
            </w:rPrChange>
          </w:rPr>
          <w:t>“匹配待处理工单”列表中，由受理人员根据实际</w:t>
        </w:r>
      </w:ins>
      <w:ins w:id="5542" w:author="吴 珊珊" w:date="2019-10-30T23:06:00Z">
        <w:r w:rsidR="00A700E7" w:rsidRPr="004C0492">
          <w:rPr>
            <w:rFonts w:hint="eastAsia"/>
            <w:sz w:val="28"/>
            <w:szCs w:val="28"/>
            <w:rPrChange w:id="5543" w:author="吴 珊珊" w:date="2019-10-31T09:53:00Z">
              <w:rPr>
                <w:rFonts w:hint="eastAsia"/>
              </w:rPr>
            </w:rPrChange>
          </w:rPr>
          <w:t>情况处理。</w:t>
        </w:r>
      </w:ins>
    </w:p>
    <w:p w14:paraId="1F780BCA" w14:textId="57C25D6D" w:rsidR="00A700E7" w:rsidRPr="004C0492" w:rsidRDefault="00A700E7" w:rsidP="00A700E7">
      <w:pPr>
        <w:ind w:firstLine="560"/>
        <w:rPr>
          <w:ins w:id="5544" w:author="吴 珊珊" w:date="2019-10-30T23:07:00Z"/>
          <w:sz w:val="28"/>
          <w:szCs w:val="28"/>
          <w:rPrChange w:id="5545" w:author="吴 珊珊" w:date="2019-10-31T09:53:00Z">
            <w:rPr>
              <w:ins w:id="5546" w:author="吴 珊珊" w:date="2019-10-30T23:07:00Z"/>
            </w:rPr>
          </w:rPrChange>
        </w:rPr>
      </w:pPr>
      <w:ins w:id="5547" w:author="吴 珊珊" w:date="2019-10-30T23:07:00Z">
        <w:r w:rsidRPr="004C0492">
          <w:rPr>
            <w:rFonts w:hint="eastAsia"/>
            <w:sz w:val="28"/>
            <w:szCs w:val="28"/>
            <w:rPrChange w:id="5548" w:author="吴 珊珊" w:date="2019-10-31T09:53:00Z">
              <w:rPr>
                <w:rFonts w:hint="eastAsia"/>
              </w:rPr>
            </w:rPrChange>
          </w:rPr>
          <w:t>以列表的形式汇集匹配</w:t>
        </w:r>
      </w:ins>
      <w:ins w:id="5549" w:author="吴 珊珊" w:date="2019-10-30T23:08:00Z">
        <w:r w:rsidRPr="004C0492">
          <w:rPr>
            <w:rFonts w:hint="eastAsia"/>
            <w:sz w:val="28"/>
            <w:szCs w:val="28"/>
            <w:rPrChange w:id="5550" w:author="吴 珊珊" w:date="2019-10-31T09:53:00Z">
              <w:rPr>
                <w:rFonts w:hint="eastAsia"/>
              </w:rPr>
            </w:rPrChange>
          </w:rPr>
          <w:t>待处理</w:t>
        </w:r>
      </w:ins>
      <w:ins w:id="5551" w:author="吴 珊珊" w:date="2019-10-30T23:07:00Z">
        <w:r w:rsidRPr="004C0492">
          <w:rPr>
            <w:rFonts w:hint="eastAsia"/>
            <w:sz w:val="28"/>
            <w:szCs w:val="28"/>
            <w:rPrChange w:id="5552" w:author="吴 珊珊" w:date="2019-10-31T09:53:00Z">
              <w:rPr>
                <w:rFonts w:hint="eastAsia"/>
              </w:rPr>
            </w:rPrChange>
          </w:rPr>
          <w:t>的工单，展示内容包括：受理员工号、</w:t>
        </w:r>
      </w:ins>
      <w:ins w:id="5553" w:author="吴 珊珊" w:date="2019-10-30T23:09:00Z">
        <w:r w:rsidRPr="004C0492">
          <w:rPr>
            <w:rFonts w:hint="eastAsia"/>
            <w:sz w:val="28"/>
            <w:szCs w:val="28"/>
            <w:rPrChange w:id="5554" w:author="吴 珊珊" w:date="2019-10-31T09:53:00Z">
              <w:rPr>
                <w:rFonts w:hint="eastAsia"/>
              </w:rPr>
            </w:rPrChange>
          </w:rPr>
          <w:t>来电时间</w:t>
        </w:r>
      </w:ins>
      <w:ins w:id="5555" w:author="吴 珊珊" w:date="2019-10-30T23:07:00Z">
        <w:r w:rsidRPr="004C0492">
          <w:rPr>
            <w:rFonts w:hint="eastAsia"/>
            <w:sz w:val="28"/>
            <w:szCs w:val="28"/>
            <w:rPrChange w:id="5556" w:author="吴 珊珊" w:date="2019-10-31T09:53:00Z">
              <w:rPr>
                <w:rFonts w:hint="eastAsia"/>
              </w:rPr>
            </w:rPrChange>
          </w:rPr>
          <w:t>、来电号码、操作</w:t>
        </w:r>
      </w:ins>
      <w:ins w:id="5557" w:author="吴 珊珊" w:date="2019-10-30T23:09:00Z">
        <w:r w:rsidR="00F8177F" w:rsidRPr="004C0492">
          <w:rPr>
            <w:rFonts w:hint="eastAsia"/>
            <w:sz w:val="28"/>
            <w:szCs w:val="28"/>
            <w:rPrChange w:id="5558" w:author="吴 珊珊" w:date="2019-10-31T09:53:00Z">
              <w:rPr>
                <w:rFonts w:hint="eastAsia"/>
              </w:rPr>
            </w:rPrChange>
          </w:rPr>
          <w:t>（</w:t>
        </w:r>
      </w:ins>
      <w:ins w:id="5559" w:author="吴 珊珊" w:date="2019-10-30T23:07:00Z">
        <w:r w:rsidRPr="004C0492">
          <w:rPr>
            <w:rFonts w:hint="eastAsia"/>
            <w:sz w:val="28"/>
            <w:szCs w:val="28"/>
            <w:rPrChange w:id="5560" w:author="吴 珊珊" w:date="2019-10-31T09:53:00Z">
              <w:rPr>
                <w:rFonts w:hint="eastAsia"/>
              </w:rPr>
            </w:rPrChange>
          </w:rPr>
          <w:t>【</w:t>
        </w:r>
      </w:ins>
      <w:ins w:id="5561" w:author="吴 珊珊" w:date="2019-10-30T23:10:00Z">
        <w:r w:rsidR="00F8177F" w:rsidRPr="004C0492">
          <w:rPr>
            <w:rFonts w:hint="eastAsia"/>
            <w:sz w:val="28"/>
            <w:szCs w:val="28"/>
            <w:rPrChange w:id="5562" w:author="吴 珊珊" w:date="2019-10-31T09:53:00Z">
              <w:rPr>
                <w:rFonts w:hint="eastAsia"/>
              </w:rPr>
            </w:rPrChange>
          </w:rPr>
          <w:t>播放录音</w:t>
        </w:r>
      </w:ins>
      <w:ins w:id="5563" w:author="吴 珊珊" w:date="2019-10-30T23:07:00Z">
        <w:r w:rsidRPr="004C0492">
          <w:rPr>
            <w:rFonts w:hint="eastAsia"/>
            <w:sz w:val="28"/>
            <w:szCs w:val="28"/>
            <w:rPrChange w:id="5564" w:author="吴 珊珊" w:date="2019-10-31T09:53:00Z">
              <w:rPr>
                <w:rFonts w:hint="eastAsia"/>
              </w:rPr>
            </w:rPrChange>
          </w:rPr>
          <w:t>】</w:t>
        </w:r>
      </w:ins>
      <w:ins w:id="5565" w:author="吴 珊珊" w:date="2019-10-30T23:09:00Z">
        <w:r w:rsidR="00F8177F" w:rsidRPr="004C0492">
          <w:rPr>
            <w:rFonts w:hint="eastAsia"/>
            <w:sz w:val="28"/>
            <w:szCs w:val="28"/>
            <w:rPrChange w:id="5566" w:author="吴 珊珊" w:date="2019-10-31T09:53:00Z">
              <w:rPr>
                <w:rFonts w:hint="eastAsia"/>
              </w:rPr>
            </w:rPrChange>
          </w:rPr>
          <w:t>、【</w:t>
        </w:r>
      </w:ins>
      <w:ins w:id="5567" w:author="吴 珊珊" w:date="2019-10-30T23:10:00Z">
        <w:r w:rsidR="00F8177F" w:rsidRPr="004C0492">
          <w:rPr>
            <w:rFonts w:hint="eastAsia"/>
            <w:sz w:val="28"/>
            <w:szCs w:val="28"/>
            <w:rPrChange w:id="5568" w:author="吴 珊珊" w:date="2019-10-31T09:53:00Z">
              <w:rPr>
                <w:rFonts w:hint="eastAsia"/>
              </w:rPr>
            </w:rPrChange>
          </w:rPr>
          <w:t>关联工单</w:t>
        </w:r>
      </w:ins>
      <w:ins w:id="5569" w:author="吴 珊珊" w:date="2019-10-30T23:09:00Z">
        <w:r w:rsidR="00F8177F" w:rsidRPr="004C0492">
          <w:rPr>
            <w:rFonts w:hint="eastAsia"/>
            <w:sz w:val="28"/>
            <w:szCs w:val="28"/>
            <w:rPrChange w:id="5570" w:author="吴 珊珊" w:date="2019-10-31T09:53:00Z">
              <w:rPr>
                <w:rFonts w:hint="eastAsia"/>
              </w:rPr>
            </w:rPrChange>
          </w:rPr>
          <w:t>】）</w:t>
        </w:r>
      </w:ins>
      <w:ins w:id="5571" w:author="吴 珊珊" w:date="2019-10-30T23:07:00Z">
        <w:r w:rsidRPr="004C0492">
          <w:rPr>
            <w:rFonts w:hint="eastAsia"/>
            <w:sz w:val="28"/>
            <w:szCs w:val="28"/>
            <w:rPrChange w:id="5572" w:author="吴 珊珊" w:date="2019-10-31T09:53:00Z">
              <w:rPr>
                <w:rFonts w:hint="eastAsia"/>
              </w:rPr>
            </w:rPrChange>
          </w:rPr>
          <w:t>。</w:t>
        </w:r>
      </w:ins>
    </w:p>
    <w:p w14:paraId="47E0E195" w14:textId="0F9CE107" w:rsidR="00AD204F" w:rsidRPr="004C0492" w:rsidDel="00E75598" w:rsidRDefault="00F8177F" w:rsidP="005776FC">
      <w:pPr>
        <w:ind w:firstLine="560"/>
        <w:rPr>
          <w:del w:id="5573" w:author="吴 珊珊" w:date="2019-10-30T22:29:00Z"/>
          <w:sz w:val="28"/>
          <w:szCs w:val="28"/>
          <w:rPrChange w:id="5574" w:author="吴 珊珊" w:date="2019-10-31T09:53:00Z">
            <w:rPr>
              <w:del w:id="5575" w:author="吴 珊珊" w:date="2019-10-30T22:29:00Z"/>
            </w:rPr>
          </w:rPrChange>
        </w:rPr>
      </w:pPr>
      <w:ins w:id="5576" w:author="吴 珊珊" w:date="2019-10-30T23:11:00Z">
        <w:r w:rsidRPr="004C0492">
          <w:rPr>
            <w:sz w:val="28"/>
            <w:szCs w:val="28"/>
            <w:rPrChange w:id="5577" w:author="吴 珊珊" w:date="2019-10-31T09:53:00Z">
              <w:rPr/>
            </w:rPrChange>
          </w:rPr>
          <w:t>受理人员</w:t>
        </w:r>
      </w:ins>
      <w:ins w:id="5578" w:author="吴 珊珊" w:date="2019-10-30T23:12:00Z">
        <w:r w:rsidRPr="004C0492">
          <w:rPr>
            <w:sz w:val="28"/>
            <w:szCs w:val="28"/>
            <w:rPrChange w:id="5579" w:author="吴 珊珊" w:date="2019-10-31T09:53:00Z">
              <w:rPr/>
            </w:rPrChange>
          </w:rPr>
          <w:t>可自行判断是否已补录过工单</w:t>
        </w:r>
        <w:r w:rsidRPr="004C0492">
          <w:rPr>
            <w:rFonts w:hint="eastAsia"/>
            <w:sz w:val="28"/>
            <w:szCs w:val="28"/>
            <w:rPrChange w:id="5580" w:author="吴 珊珊" w:date="2019-10-31T09:53:00Z">
              <w:rPr>
                <w:rFonts w:hint="eastAsia"/>
              </w:rPr>
            </w:rPrChange>
          </w:rPr>
          <w:t>，</w:t>
        </w:r>
        <w:r w:rsidRPr="004C0492">
          <w:rPr>
            <w:sz w:val="28"/>
            <w:szCs w:val="28"/>
            <w:rPrChange w:id="5581" w:author="吴 珊珊" w:date="2019-10-31T09:53:00Z">
              <w:rPr/>
            </w:rPrChange>
          </w:rPr>
          <w:t>若</w:t>
        </w:r>
      </w:ins>
      <w:ins w:id="5582" w:author="吴 珊珊" w:date="2019-10-30T23:13:00Z">
        <w:r w:rsidRPr="004C0492">
          <w:rPr>
            <w:sz w:val="28"/>
            <w:szCs w:val="28"/>
            <w:rPrChange w:id="5583" w:author="吴 珊珊" w:date="2019-10-31T09:53:00Z">
              <w:rPr/>
            </w:rPrChange>
          </w:rPr>
          <w:t>未补录过</w:t>
        </w:r>
        <w:r w:rsidRPr="004C0492">
          <w:rPr>
            <w:rFonts w:hint="eastAsia"/>
            <w:sz w:val="28"/>
            <w:szCs w:val="28"/>
            <w:rPrChange w:id="5584" w:author="吴 珊珊" w:date="2019-10-31T09:53:00Z">
              <w:rPr>
                <w:rFonts w:hint="eastAsia"/>
              </w:rPr>
            </w:rPrChange>
          </w:rPr>
          <w:t>，</w:t>
        </w:r>
        <w:r w:rsidRPr="004C0492">
          <w:rPr>
            <w:sz w:val="28"/>
            <w:szCs w:val="28"/>
            <w:rPrChange w:id="5585" w:author="吴 珊珊" w:date="2019-10-31T09:53:00Z">
              <w:rPr/>
            </w:rPrChange>
          </w:rPr>
          <w:t>则点击</w:t>
        </w:r>
        <w:r w:rsidRPr="004C0492">
          <w:rPr>
            <w:rFonts w:hint="eastAsia"/>
            <w:sz w:val="28"/>
            <w:szCs w:val="28"/>
            <w:rPrChange w:id="5586" w:author="吴 珊珊" w:date="2019-10-31T09:53:00Z">
              <w:rPr>
                <w:rFonts w:hint="eastAsia"/>
              </w:rPr>
            </w:rPrChange>
          </w:rPr>
          <w:t>【播放录音】按钮，</w:t>
        </w:r>
      </w:ins>
      <w:ins w:id="5587" w:author="吴 珊珊" w:date="2019-10-30T23:14:00Z">
        <w:r w:rsidRPr="004C0492">
          <w:rPr>
            <w:rFonts w:hint="eastAsia"/>
            <w:sz w:val="28"/>
            <w:szCs w:val="28"/>
            <w:rPrChange w:id="5588" w:author="吴 珊珊" w:date="2019-10-31T09:53:00Z">
              <w:rPr>
                <w:rFonts w:hint="eastAsia"/>
              </w:rPr>
            </w:rPrChange>
          </w:rPr>
          <w:t>重新补录工单，若已补录过，可点击【关联工单】，把</w:t>
        </w:r>
      </w:ins>
      <w:ins w:id="5589" w:author="吴 珊珊" w:date="2019-10-30T23:15:00Z">
        <w:r w:rsidRPr="004C0492">
          <w:rPr>
            <w:rFonts w:hint="eastAsia"/>
            <w:sz w:val="28"/>
            <w:szCs w:val="28"/>
            <w:rPrChange w:id="5590" w:author="吴 珊珊" w:date="2019-10-31T09:53:00Z">
              <w:rPr>
                <w:rFonts w:hint="eastAsia"/>
              </w:rPr>
            </w:rPrChange>
          </w:rPr>
          <w:t>录音关联标识关联到</w:t>
        </w:r>
      </w:ins>
      <w:ins w:id="5591" w:author="吴 珊珊" w:date="2019-10-30T23:14:00Z">
        <w:r w:rsidRPr="004C0492">
          <w:rPr>
            <w:rFonts w:hint="eastAsia"/>
            <w:sz w:val="28"/>
            <w:szCs w:val="28"/>
            <w:rPrChange w:id="5592" w:author="吴 珊珊" w:date="2019-10-31T09:53:00Z">
              <w:rPr>
                <w:rFonts w:hint="eastAsia"/>
              </w:rPr>
            </w:rPrChange>
          </w:rPr>
          <w:t>已补录的工单</w:t>
        </w:r>
      </w:ins>
      <w:ins w:id="5593" w:author="吴 珊珊" w:date="2019-10-30T23:15:00Z">
        <w:r w:rsidRPr="004C0492">
          <w:rPr>
            <w:rFonts w:hint="eastAsia"/>
            <w:sz w:val="28"/>
            <w:szCs w:val="28"/>
            <w:rPrChange w:id="5594" w:author="吴 珊珊" w:date="2019-10-31T09:53:00Z">
              <w:rPr>
                <w:rFonts w:hint="eastAsia"/>
              </w:rPr>
            </w:rPrChange>
          </w:rPr>
          <w:t>上</w:t>
        </w:r>
      </w:ins>
      <w:del w:id="5595" w:author="吴 珊珊" w:date="2019-10-30T22:29:00Z">
        <w:r w:rsidR="00AD204F" w:rsidRPr="004C0492" w:rsidDel="00E75598">
          <w:rPr>
            <w:rFonts w:hint="eastAsia"/>
            <w:sz w:val="28"/>
            <w:szCs w:val="28"/>
            <w:rPrChange w:id="5596" w:author="吴 珊珊" w:date="2019-10-31T09:53:00Z">
              <w:rPr>
                <w:rFonts w:hint="eastAsia"/>
              </w:rPr>
            </w:rPrChange>
          </w:rPr>
          <w:delText>当入库失败时，提供恢复功能，点击恢复工单，工单被重新写入数据库中，并可以再待办事宜中进行查看。</w:delText>
        </w:r>
      </w:del>
    </w:p>
    <w:p w14:paraId="3F6C88D0" w14:textId="5996DD0F" w:rsidR="00595BA9" w:rsidRPr="004C0492" w:rsidDel="00F8177F" w:rsidRDefault="00595BA9">
      <w:pPr>
        <w:ind w:firstLine="560"/>
        <w:rPr>
          <w:del w:id="5597" w:author="吴 珊珊" w:date="2019-10-30T23:15:00Z"/>
          <w:sz w:val="28"/>
          <w:szCs w:val="28"/>
          <w:rPrChange w:id="5598" w:author="吴 珊珊" w:date="2019-10-31T09:53:00Z">
            <w:rPr>
              <w:del w:id="5599" w:author="吴 珊珊" w:date="2019-10-30T23:15:00Z"/>
            </w:rPr>
          </w:rPrChange>
        </w:rPr>
      </w:pPr>
      <w:del w:id="5600" w:author="吴 珊珊" w:date="2019-10-30T23:15:00Z">
        <w:r w:rsidRPr="004C0492" w:rsidDel="00F8177F">
          <w:rPr>
            <w:rFonts w:hint="eastAsia"/>
            <w:sz w:val="28"/>
            <w:szCs w:val="28"/>
            <w:rPrChange w:id="5601" w:author="吴 珊珊" w:date="2019-10-31T09:53:00Z">
              <w:rPr>
                <w:rFonts w:hint="eastAsia"/>
              </w:rPr>
            </w:rPrChange>
          </w:rPr>
          <w:delText>因为浏览器崩溃导致的工单没有保存，</w:delText>
        </w:r>
        <w:r w:rsidR="00AD204F" w:rsidRPr="004C0492" w:rsidDel="00F8177F">
          <w:rPr>
            <w:rFonts w:hint="eastAsia"/>
            <w:sz w:val="28"/>
            <w:szCs w:val="28"/>
            <w:rPrChange w:id="5602" w:author="吴 珊珊" w:date="2019-10-31T09:53:00Z">
              <w:rPr>
                <w:rFonts w:hint="eastAsia"/>
              </w:rPr>
            </w:rPrChange>
          </w:rPr>
          <w:delText>当</w:delText>
        </w:r>
        <w:r w:rsidR="00AD204F" w:rsidRPr="004C0492" w:rsidDel="00F8177F">
          <w:rPr>
            <w:sz w:val="28"/>
            <w:szCs w:val="28"/>
            <w:rPrChange w:id="5603" w:author="吴 珊珊" w:date="2019-10-31T09:53:00Z">
              <w:rPr/>
            </w:rPrChange>
          </w:rPr>
          <w:delText>有录音成功事件</w:delText>
        </w:r>
        <w:r w:rsidR="00AD204F" w:rsidRPr="004C0492" w:rsidDel="00F8177F">
          <w:rPr>
            <w:rFonts w:hint="eastAsia"/>
            <w:sz w:val="28"/>
            <w:szCs w:val="28"/>
            <w:rPrChange w:id="5604" w:author="吴 珊珊" w:date="2019-10-31T09:53:00Z">
              <w:rPr>
                <w:rFonts w:hint="eastAsia"/>
              </w:rPr>
            </w:rPrChange>
          </w:rPr>
          <w:delText>时</w:delText>
        </w:r>
        <w:r w:rsidR="00AD204F" w:rsidRPr="004C0492" w:rsidDel="00F8177F">
          <w:rPr>
            <w:sz w:val="28"/>
            <w:szCs w:val="28"/>
            <w:rPrChange w:id="5605" w:author="吴 珊珊" w:date="2019-10-31T09:53:00Z">
              <w:rPr/>
            </w:rPrChange>
          </w:rPr>
          <w:delText>保存</w:delText>
        </w:r>
        <w:r w:rsidR="00AD204F" w:rsidRPr="004C0492" w:rsidDel="00F8177F">
          <w:rPr>
            <w:rFonts w:hint="eastAsia"/>
            <w:sz w:val="28"/>
            <w:szCs w:val="28"/>
            <w:rPrChange w:id="5606" w:author="吴 珊珊" w:date="2019-10-31T09:53:00Z">
              <w:rPr>
                <w:rFonts w:hint="eastAsia"/>
              </w:rPr>
            </w:rPrChange>
          </w:rPr>
          <w:delText>录音标志</w:delText>
        </w:r>
        <w:r w:rsidR="00AD204F" w:rsidRPr="004C0492" w:rsidDel="00F8177F">
          <w:rPr>
            <w:sz w:val="28"/>
            <w:szCs w:val="28"/>
            <w:rPrChange w:id="5607" w:author="吴 珊珊" w:date="2019-10-31T09:53:00Z">
              <w:rPr/>
            </w:rPrChange>
          </w:rPr>
          <w:delText>到数据库中，通过</w:delText>
        </w:r>
        <w:r w:rsidRPr="004C0492" w:rsidDel="00F8177F">
          <w:rPr>
            <w:rFonts w:hint="eastAsia"/>
            <w:sz w:val="28"/>
            <w:szCs w:val="28"/>
            <w:rPrChange w:id="5608" w:author="吴 珊珊" w:date="2019-10-31T09:53:00Z">
              <w:rPr>
                <w:rFonts w:hint="eastAsia"/>
              </w:rPr>
            </w:rPrChange>
          </w:rPr>
          <w:delText>定时服务（每小时），将</w:delText>
        </w:r>
        <w:r w:rsidR="00AD204F" w:rsidRPr="004C0492" w:rsidDel="00F8177F">
          <w:rPr>
            <w:rFonts w:hint="eastAsia"/>
            <w:sz w:val="28"/>
            <w:szCs w:val="28"/>
            <w:rPrChange w:id="5609" w:author="吴 珊珊" w:date="2019-10-31T09:53:00Z">
              <w:rPr>
                <w:rFonts w:hint="eastAsia"/>
              </w:rPr>
            </w:rPrChange>
          </w:rPr>
          <w:delText>录音标志</w:delText>
        </w:r>
        <w:r w:rsidR="00AD204F" w:rsidRPr="004C0492" w:rsidDel="00F8177F">
          <w:rPr>
            <w:sz w:val="28"/>
            <w:szCs w:val="28"/>
            <w:rPrChange w:id="5610" w:author="吴 珊珊" w:date="2019-10-31T09:53:00Z">
              <w:rPr/>
            </w:rPrChange>
          </w:rPr>
          <w:delText>跟</w:delText>
        </w:r>
        <w:r w:rsidR="00AD204F" w:rsidRPr="004C0492" w:rsidDel="00F8177F">
          <w:rPr>
            <w:rFonts w:hint="eastAsia"/>
            <w:sz w:val="28"/>
            <w:szCs w:val="28"/>
            <w:rPrChange w:id="5611" w:author="吴 珊珊" w:date="2019-10-31T09:53:00Z">
              <w:rPr>
                <w:rFonts w:hint="eastAsia"/>
              </w:rPr>
            </w:rPrChange>
          </w:rPr>
          <w:delText>工单</w:delText>
        </w:r>
        <w:r w:rsidR="00AD204F" w:rsidRPr="004C0492" w:rsidDel="00F8177F">
          <w:rPr>
            <w:sz w:val="28"/>
            <w:szCs w:val="28"/>
            <w:rPrChange w:id="5612" w:author="吴 珊珊" w:date="2019-10-31T09:53:00Z">
              <w:rPr/>
            </w:rPrChange>
          </w:rPr>
          <w:delText>进行比对，</w:delText>
        </w:r>
        <w:r w:rsidRPr="004C0492" w:rsidDel="00F8177F">
          <w:rPr>
            <w:rFonts w:hint="eastAsia"/>
            <w:sz w:val="28"/>
            <w:szCs w:val="28"/>
            <w:rPrChange w:id="5613" w:author="吴 珊珊" w:date="2019-10-31T09:53:00Z">
              <w:rPr>
                <w:rFonts w:hint="eastAsia"/>
              </w:rPr>
            </w:rPrChange>
          </w:rPr>
          <w:delText>查找录音并以列表的形式提供给用户，</w:delText>
        </w:r>
        <w:r w:rsidRPr="004C0492" w:rsidDel="00F8177F">
          <w:rPr>
            <w:sz w:val="28"/>
            <w:szCs w:val="28"/>
            <w:rPrChange w:id="5614" w:author="吴 珊珊" w:date="2019-10-31T09:53:00Z">
              <w:rPr/>
            </w:rPrChange>
          </w:rPr>
          <w:delText>提醒用户补</w:delText>
        </w:r>
        <w:r w:rsidRPr="004C0492" w:rsidDel="00F8177F">
          <w:rPr>
            <w:rFonts w:hint="eastAsia"/>
            <w:sz w:val="28"/>
            <w:szCs w:val="28"/>
            <w:rPrChange w:id="5615" w:author="吴 珊珊" w:date="2019-10-31T09:53:00Z">
              <w:rPr>
                <w:rFonts w:hint="eastAsia"/>
              </w:rPr>
            </w:rPrChange>
          </w:rPr>
          <w:delText>根据录音进行补</w:delText>
        </w:r>
        <w:r w:rsidRPr="004C0492" w:rsidDel="00F8177F">
          <w:rPr>
            <w:sz w:val="28"/>
            <w:szCs w:val="28"/>
            <w:rPrChange w:id="5616" w:author="吴 珊珊" w:date="2019-10-31T09:53:00Z">
              <w:rPr/>
            </w:rPrChange>
          </w:rPr>
          <w:delText>录。</w:delText>
        </w:r>
      </w:del>
    </w:p>
    <w:p w14:paraId="24D8A172" w14:textId="6BA76364" w:rsidR="005B1517" w:rsidRPr="004C0492" w:rsidRDefault="00595BA9">
      <w:pPr>
        <w:ind w:firstLine="560"/>
        <w:rPr>
          <w:sz w:val="28"/>
          <w:szCs w:val="28"/>
          <w:rPrChange w:id="5617" w:author="吴 珊珊" w:date="2019-10-31T09:53:00Z">
            <w:rPr/>
          </w:rPrChange>
        </w:rPr>
      </w:pPr>
      <w:del w:id="5618" w:author="吴 珊珊" w:date="2019-10-30T23:15:00Z">
        <w:r w:rsidRPr="004C0492" w:rsidDel="00F8177F">
          <w:rPr>
            <w:rFonts w:hint="eastAsia"/>
            <w:sz w:val="28"/>
            <w:szCs w:val="28"/>
            <w:rPrChange w:id="5619" w:author="吴 珊珊" w:date="2019-10-31T09:53:00Z">
              <w:rPr>
                <w:rFonts w:hint="eastAsia"/>
              </w:rPr>
            </w:rPrChange>
          </w:rPr>
          <w:delText>因为浏览器崩溃导致的工单没有保存，</w:delText>
        </w:r>
        <w:r w:rsidR="00AD204F" w:rsidRPr="004C0492" w:rsidDel="00F8177F">
          <w:rPr>
            <w:rFonts w:hint="eastAsia"/>
            <w:sz w:val="28"/>
            <w:szCs w:val="28"/>
            <w:rPrChange w:id="5620" w:author="吴 珊珊" w:date="2019-10-31T09:53:00Z">
              <w:rPr>
                <w:rFonts w:hint="eastAsia"/>
              </w:rPr>
            </w:rPrChange>
          </w:rPr>
          <w:delText>当</w:delText>
        </w:r>
        <w:r w:rsidR="00AD204F" w:rsidRPr="004C0492" w:rsidDel="00F8177F">
          <w:rPr>
            <w:sz w:val="28"/>
            <w:szCs w:val="28"/>
            <w:rPrChange w:id="5621" w:author="吴 珊珊" w:date="2019-10-31T09:53:00Z">
              <w:rPr/>
            </w:rPrChange>
          </w:rPr>
          <w:delText>没有录音成功</w:delText>
        </w:r>
        <w:r w:rsidR="00AD204F" w:rsidRPr="004C0492" w:rsidDel="00F8177F">
          <w:rPr>
            <w:rFonts w:hint="eastAsia"/>
            <w:sz w:val="28"/>
            <w:szCs w:val="28"/>
            <w:rPrChange w:id="5622" w:author="吴 珊珊" w:date="2019-10-31T09:53:00Z">
              <w:rPr>
                <w:rFonts w:hint="eastAsia"/>
              </w:rPr>
            </w:rPrChange>
          </w:rPr>
          <w:delText>事件时</w:delText>
        </w:r>
        <w:r w:rsidR="00AD204F" w:rsidRPr="004C0492" w:rsidDel="00F8177F">
          <w:rPr>
            <w:sz w:val="28"/>
            <w:szCs w:val="28"/>
            <w:rPrChange w:id="5623" w:author="吴 珊珊" w:date="2019-10-31T09:53:00Z">
              <w:rPr/>
            </w:rPrChange>
          </w:rPr>
          <w:delText>（接电话时浏览器就崩溃了），</w:delText>
        </w:r>
        <w:r w:rsidRPr="004C0492" w:rsidDel="00F8177F">
          <w:rPr>
            <w:sz w:val="28"/>
            <w:szCs w:val="28"/>
            <w:rPrChange w:id="5624" w:author="吴 珊珊" w:date="2019-10-31T09:53:00Z">
              <w:rPr/>
            </w:rPrChange>
          </w:rPr>
          <w:delText>通过</w:delText>
        </w:r>
        <w:r w:rsidRPr="004C0492" w:rsidDel="00F8177F">
          <w:rPr>
            <w:rFonts w:hint="eastAsia"/>
            <w:sz w:val="28"/>
            <w:szCs w:val="28"/>
            <w:rPrChange w:id="5625" w:author="吴 珊珊" w:date="2019-10-31T09:53:00Z">
              <w:rPr>
                <w:rFonts w:hint="eastAsia"/>
              </w:rPr>
            </w:rPrChange>
          </w:rPr>
          <w:delText>定时服务（每小时），将</w:delText>
        </w:r>
        <w:r w:rsidR="00AD204F" w:rsidRPr="004C0492" w:rsidDel="00F8177F">
          <w:rPr>
            <w:sz w:val="28"/>
            <w:szCs w:val="28"/>
            <w:rPrChange w:id="5626" w:author="吴 珊珊" w:date="2019-10-31T09:53:00Z">
              <w:rPr/>
            </w:rPrChange>
          </w:rPr>
          <w:delText>华为库的</w:delText>
        </w:r>
        <w:r w:rsidR="00AD204F" w:rsidRPr="004C0492" w:rsidDel="00F8177F">
          <w:rPr>
            <w:rFonts w:hint="eastAsia"/>
            <w:sz w:val="28"/>
            <w:szCs w:val="28"/>
            <w:rPrChange w:id="5627" w:author="吴 珊珊" w:date="2019-10-31T09:53:00Z">
              <w:rPr>
                <w:rFonts w:hint="eastAsia"/>
              </w:rPr>
            </w:rPrChange>
          </w:rPr>
          <w:delText>录音标志</w:delText>
        </w:r>
        <w:r w:rsidR="00AD204F" w:rsidRPr="004C0492" w:rsidDel="00F8177F">
          <w:rPr>
            <w:sz w:val="28"/>
            <w:szCs w:val="28"/>
            <w:rPrChange w:id="5628" w:author="吴 珊珊" w:date="2019-10-31T09:53:00Z">
              <w:rPr/>
            </w:rPrChange>
          </w:rPr>
          <w:delText>跟</w:delText>
        </w:r>
        <w:r w:rsidR="00AD204F" w:rsidRPr="004C0492" w:rsidDel="00F8177F">
          <w:rPr>
            <w:rFonts w:hint="eastAsia"/>
            <w:sz w:val="28"/>
            <w:szCs w:val="28"/>
            <w:rPrChange w:id="5629" w:author="吴 珊珊" w:date="2019-10-31T09:53:00Z">
              <w:rPr>
                <w:rFonts w:hint="eastAsia"/>
              </w:rPr>
            </w:rPrChange>
          </w:rPr>
          <w:delText>工单</w:delText>
        </w:r>
        <w:r w:rsidR="00AD204F" w:rsidRPr="004C0492" w:rsidDel="00F8177F">
          <w:rPr>
            <w:sz w:val="28"/>
            <w:szCs w:val="28"/>
            <w:rPrChange w:id="5630" w:author="吴 珊珊" w:date="2019-10-31T09:53:00Z">
              <w:rPr/>
            </w:rPrChange>
          </w:rPr>
          <w:delText>进行比对</w:delText>
        </w:r>
        <w:r w:rsidRPr="004C0492" w:rsidDel="00F8177F">
          <w:rPr>
            <w:sz w:val="28"/>
            <w:szCs w:val="28"/>
            <w:rPrChange w:id="5631" w:author="吴 珊珊" w:date="2019-10-31T09:53:00Z">
              <w:rPr/>
            </w:rPrChange>
          </w:rPr>
          <w:delText>，</w:delText>
        </w:r>
        <w:r w:rsidRPr="004C0492" w:rsidDel="00F8177F">
          <w:rPr>
            <w:rFonts w:hint="eastAsia"/>
            <w:sz w:val="28"/>
            <w:szCs w:val="28"/>
            <w:rPrChange w:id="5632" w:author="吴 珊珊" w:date="2019-10-31T09:53:00Z">
              <w:rPr>
                <w:rFonts w:hint="eastAsia"/>
              </w:rPr>
            </w:rPrChange>
          </w:rPr>
          <w:delText>查找录音并以列表的形式提供给用户，</w:delText>
        </w:r>
        <w:r w:rsidRPr="004C0492" w:rsidDel="00F8177F">
          <w:rPr>
            <w:sz w:val="28"/>
            <w:szCs w:val="28"/>
            <w:rPrChange w:id="5633" w:author="吴 珊珊" w:date="2019-10-31T09:53:00Z">
              <w:rPr/>
            </w:rPrChange>
          </w:rPr>
          <w:delText>并提醒用户补</w:delText>
        </w:r>
        <w:r w:rsidRPr="004C0492" w:rsidDel="00F8177F">
          <w:rPr>
            <w:rFonts w:hint="eastAsia"/>
            <w:sz w:val="28"/>
            <w:szCs w:val="28"/>
            <w:rPrChange w:id="5634" w:author="吴 珊珊" w:date="2019-10-31T09:53:00Z">
              <w:rPr>
                <w:rFonts w:hint="eastAsia"/>
              </w:rPr>
            </w:rPrChange>
          </w:rPr>
          <w:delText>根据录音进行补</w:delText>
        </w:r>
        <w:r w:rsidRPr="004C0492" w:rsidDel="00F8177F">
          <w:rPr>
            <w:sz w:val="28"/>
            <w:szCs w:val="28"/>
            <w:rPrChange w:id="5635" w:author="吴 珊珊" w:date="2019-10-31T09:53:00Z">
              <w:rPr/>
            </w:rPrChange>
          </w:rPr>
          <w:delText>录</w:delText>
        </w:r>
      </w:del>
      <w:r w:rsidRPr="004C0492">
        <w:rPr>
          <w:sz w:val="28"/>
          <w:szCs w:val="28"/>
          <w:rPrChange w:id="5636" w:author="吴 珊珊" w:date="2019-10-31T09:53:00Z">
            <w:rPr/>
          </w:rPrChange>
        </w:rPr>
        <w:t>。</w:t>
      </w:r>
    </w:p>
    <w:p w14:paraId="3A6345C8" w14:textId="19BFB948" w:rsidR="00C8226C" w:rsidRPr="004C0492" w:rsidDel="00587E8C" w:rsidRDefault="00C8226C">
      <w:pPr>
        <w:pStyle w:val="3"/>
        <w:numPr>
          <w:ilvl w:val="2"/>
          <w:numId w:val="8"/>
        </w:numPr>
        <w:ind w:firstLineChars="0"/>
        <w:rPr>
          <w:del w:id="5637" w:author="吴 珊珊" w:date="2019-10-30T23:17:00Z"/>
          <w:sz w:val="28"/>
          <w:szCs w:val="28"/>
          <w:rPrChange w:id="5638" w:author="吴 珊珊" w:date="2019-10-31T09:53:00Z">
            <w:rPr>
              <w:del w:id="5639" w:author="吴 珊珊" w:date="2019-10-30T23:17:00Z"/>
            </w:rPr>
          </w:rPrChange>
        </w:rPr>
        <w:pPrChange w:id="5640" w:author="吴 珊珊" w:date="2019-10-29T11:07:00Z">
          <w:pPr>
            <w:pStyle w:val="a6"/>
            <w:numPr>
              <w:ilvl w:val="2"/>
              <w:numId w:val="1"/>
            </w:numPr>
            <w:ind w:left="1080" w:firstLineChars="0" w:hanging="1080"/>
            <w:outlineLvl w:val="3"/>
          </w:pPr>
        </w:pPrChange>
      </w:pPr>
      <w:del w:id="5641" w:author="吴 珊珊" w:date="2019-10-30T23:17:00Z">
        <w:r w:rsidRPr="004C0492" w:rsidDel="00587E8C">
          <w:rPr>
            <w:rFonts w:hint="eastAsia"/>
            <w:sz w:val="28"/>
            <w:szCs w:val="28"/>
            <w:rPrChange w:id="5642" w:author="吴 珊珊" w:date="2019-10-31T09:53:00Z">
              <w:rPr>
                <w:rFonts w:hint="eastAsia"/>
              </w:rPr>
            </w:rPrChange>
          </w:rPr>
          <w:delText>24</w:delText>
        </w:r>
        <w:r w:rsidRPr="004C0492" w:rsidDel="00587E8C">
          <w:rPr>
            <w:rFonts w:hint="eastAsia"/>
            <w:sz w:val="28"/>
            <w:szCs w:val="28"/>
            <w:rPrChange w:id="5643" w:author="吴 珊珊" w:date="2019-10-31T09:53:00Z">
              <w:rPr>
                <w:rFonts w:hint="eastAsia"/>
              </w:rPr>
            </w:rPrChange>
          </w:rPr>
          <w:delText>小时工单</w:delText>
        </w:r>
      </w:del>
      <w:del w:id="5644" w:author="吴 珊珊" w:date="2019-10-30T23:16:00Z">
        <w:r w:rsidR="007F4E1D" w:rsidRPr="004C0492" w:rsidDel="00587E8C">
          <w:rPr>
            <w:rFonts w:hint="eastAsia"/>
            <w:sz w:val="28"/>
            <w:szCs w:val="28"/>
            <w:rPrChange w:id="5645" w:author="吴 珊珊" w:date="2019-10-31T09:53:00Z">
              <w:rPr>
                <w:rFonts w:hint="eastAsia"/>
              </w:rPr>
            </w:rPrChange>
          </w:rPr>
          <w:delText>(</w:delText>
        </w:r>
        <w:r w:rsidR="007F4E1D" w:rsidRPr="004C0492" w:rsidDel="00587E8C">
          <w:rPr>
            <w:rFonts w:hint="eastAsia"/>
            <w:sz w:val="28"/>
            <w:szCs w:val="28"/>
            <w:rPrChange w:id="5646" w:author="吴 珊珊" w:date="2019-10-31T09:53:00Z">
              <w:rPr>
                <w:rFonts w:hint="eastAsia"/>
              </w:rPr>
            </w:rPrChange>
          </w:rPr>
          <w:delText>新增</w:delText>
        </w:r>
        <w:r w:rsidR="007F4E1D" w:rsidRPr="004C0492" w:rsidDel="00587E8C">
          <w:rPr>
            <w:sz w:val="28"/>
            <w:szCs w:val="28"/>
            <w:rPrChange w:id="5647" w:author="吴 珊珊" w:date="2019-10-31T09:53:00Z">
              <w:rPr/>
            </w:rPrChange>
          </w:rPr>
          <w:delText>)</w:delText>
        </w:r>
      </w:del>
      <w:bookmarkStart w:id="5648" w:name="_Toc23408337"/>
      <w:bookmarkEnd w:id="5648"/>
    </w:p>
    <w:p w14:paraId="107065B0" w14:textId="5AB219F6" w:rsidR="00C8226C" w:rsidRPr="004C0492" w:rsidDel="00587E8C" w:rsidRDefault="00C8226C" w:rsidP="005B1517">
      <w:pPr>
        <w:ind w:firstLine="560"/>
        <w:rPr>
          <w:del w:id="5649" w:author="吴 珊珊" w:date="2019-10-30T23:17:00Z"/>
          <w:sz w:val="28"/>
          <w:szCs w:val="28"/>
          <w:rPrChange w:id="5650" w:author="吴 珊珊" w:date="2019-10-31T09:53:00Z">
            <w:rPr>
              <w:del w:id="5651" w:author="吴 珊珊" w:date="2019-10-30T23:17:00Z"/>
            </w:rPr>
          </w:rPrChange>
        </w:rPr>
      </w:pPr>
      <w:del w:id="5652" w:author="吴 珊珊" w:date="2019-10-30T23:17:00Z">
        <w:r w:rsidRPr="004C0492" w:rsidDel="00587E8C">
          <w:rPr>
            <w:rFonts w:hint="eastAsia"/>
            <w:sz w:val="28"/>
            <w:szCs w:val="28"/>
            <w:rPrChange w:id="5653" w:author="吴 珊珊" w:date="2019-10-31T09:53:00Z">
              <w:rPr>
                <w:rFonts w:hint="eastAsia"/>
              </w:rPr>
            </w:rPrChange>
          </w:rPr>
          <w:delText>为受理班长提供，展示</w:delText>
        </w:r>
        <w:r w:rsidRPr="004C0492" w:rsidDel="00587E8C">
          <w:rPr>
            <w:rFonts w:hint="eastAsia"/>
            <w:sz w:val="28"/>
            <w:szCs w:val="28"/>
            <w:rPrChange w:id="5654" w:author="吴 珊珊" w:date="2019-10-31T09:53:00Z">
              <w:rPr>
                <w:rFonts w:hint="eastAsia"/>
              </w:rPr>
            </w:rPrChange>
          </w:rPr>
          <w:delText>24</w:delText>
        </w:r>
        <w:r w:rsidRPr="004C0492" w:rsidDel="00587E8C">
          <w:rPr>
            <w:rFonts w:hint="eastAsia"/>
            <w:sz w:val="28"/>
            <w:szCs w:val="28"/>
            <w:rPrChange w:id="5655" w:author="吴 珊珊" w:date="2019-10-31T09:53:00Z">
              <w:rPr>
                <w:rFonts w:hint="eastAsia"/>
              </w:rPr>
            </w:rPrChange>
          </w:rPr>
          <w:delText>小时内</w:delText>
        </w:r>
      </w:del>
      <w:del w:id="5656" w:author="吴 珊珊" w:date="2019-10-30T17:24:00Z">
        <w:r w:rsidRPr="004C0492" w:rsidDel="00751043">
          <w:rPr>
            <w:rFonts w:hint="eastAsia"/>
            <w:sz w:val="28"/>
            <w:szCs w:val="28"/>
            <w:rPrChange w:id="5657" w:author="吴 珊珊" w:date="2019-10-31T09:53:00Z">
              <w:rPr>
                <w:rFonts w:hint="eastAsia"/>
              </w:rPr>
            </w:rPrChange>
          </w:rPr>
          <w:delText>话务员</w:delText>
        </w:r>
      </w:del>
      <w:del w:id="5658" w:author="吴 珊珊" w:date="2019-10-30T23:17:00Z">
        <w:r w:rsidRPr="004C0492" w:rsidDel="00587E8C">
          <w:rPr>
            <w:rFonts w:hint="eastAsia"/>
            <w:sz w:val="28"/>
            <w:szCs w:val="28"/>
            <w:rPrChange w:id="5659" w:author="吴 珊珊" w:date="2019-10-31T09:53:00Z">
              <w:rPr>
                <w:rFonts w:hint="eastAsia"/>
              </w:rPr>
            </w:rPrChange>
          </w:rPr>
          <w:delText>提交的工单，提供工单的按办理类别，</w:delText>
        </w:r>
      </w:del>
      <w:del w:id="5660" w:author="吴 珊珊" w:date="2019-10-30T17:24:00Z">
        <w:r w:rsidRPr="004C0492" w:rsidDel="00751043">
          <w:rPr>
            <w:rFonts w:hint="eastAsia"/>
            <w:sz w:val="28"/>
            <w:szCs w:val="28"/>
            <w:rPrChange w:id="5661" w:author="吴 珊珊" w:date="2019-10-31T09:53:00Z">
              <w:rPr>
                <w:rFonts w:hint="eastAsia"/>
              </w:rPr>
            </w:rPrChange>
          </w:rPr>
          <w:delText>话务员</w:delText>
        </w:r>
      </w:del>
      <w:del w:id="5662" w:author="吴 珊珊" w:date="2019-10-30T23:17:00Z">
        <w:r w:rsidRPr="004C0492" w:rsidDel="00587E8C">
          <w:rPr>
            <w:rFonts w:hint="eastAsia"/>
            <w:sz w:val="28"/>
            <w:szCs w:val="28"/>
            <w:rPrChange w:id="5663" w:author="吴 珊珊" w:date="2019-10-31T09:53:00Z">
              <w:rPr>
                <w:rFonts w:hint="eastAsia"/>
              </w:rPr>
            </w:rPrChange>
          </w:rPr>
          <w:delText>，工单状态查询。</w:delText>
        </w:r>
        <w:bookmarkStart w:id="5664" w:name="_Toc23408338"/>
        <w:bookmarkEnd w:id="5664"/>
      </w:del>
    </w:p>
    <w:p w14:paraId="57314669" w14:textId="3A1F7651" w:rsidR="00C8226C" w:rsidRPr="004C0492" w:rsidDel="00587E8C" w:rsidRDefault="00C8226C">
      <w:pPr>
        <w:pStyle w:val="4"/>
        <w:numPr>
          <w:ilvl w:val="3"/>
          <w:numId w:val="8"/>
        </w:numPr>
        <w:ind w:firstLineChars="0"/>
        <w:rPr>
          <w:del w:id="5665" w:author="吴 珊珊" w:date="2019-10-30T23:17:00Z"/>
          <w:rPrChange w:id="5666" w:author="吴 珊珊" w:date="2019-10-31T09:53:00Z">
            <w:rPr>
              <w:del w:id="5667" w:author="吴 珊珊" w:date="2019-10-30T23:17:00Z"/>
            </w:rPr>
          </w:rPrChange>
        </w:rPr>
        <w:pPrChange w:id="5668" w:author="吴 珊珊" w:date="2019-10-29T11:07:00Z">
          <w:pPr>
            <w:pStyle w:val="a6"/>
            <w:numPr>
              <w:ilvl w:val="3"/>
              <w:numId w:val="1"/>
            </w:numPr>
            <w:ind w:left="1440" w:firstLineChars="0" w:hanging="1440"/>
            <w:outlineLvl w:val="4"/>
          </w:pPr>
        </w:pPrChange>
      </w:pPr>
      <w:del w:id="5669" w:author="吴 珊珊" w:date="2019-10-30T23:17:00Z">
        <w:r w:rsidRPr="004C0492" w:rsidDel="00587E8C">
          <w:rPr>
            <w:rFonts w:hint="eastAsia"/>
            <w:rPrChange w:id="5670" w:author="吴 珊珊" w:date="2019-10-31T09:53:00Z">
              <w:rPr>
                <w:rFonts w:hint="eastAsia"/>
              </w:rPr>
            </w:rPrChange>
          </w:rPr>
          <w:delText>工单修改</w:delText>
        </w:r>
        <w:bookmarkStart w:id="5671" w:name="_Toc23408339"/>
        <w:bookmarkEnd w:id="5671"/>
      </w:del>
    </w:p>
    <w:p w14:paraId="1591948E" w14:textId="2E4682D5" w:rsidR="00C8226C" w:rsidRPr="004C0492" w:rsidDel="00587E8C" w:rsidRDefault="00C8226C" w:rsidP="00C8226C">
      <w:pPr>
        <w:ind w:firstLine="560"/>
        <w:rPr>
          <w:del w:id="5672" w:author="吴 珊珊" w:date="2019-10-30T23:17:00Z"/>
          <w:sz w:val="28"/>
          <w:szCs w:val="28"/>
          <w:rPrChange w:id="5673" w:author="吴 珊珊" w:date="2019-10-31T09:53:00Z">
            <w:rPr>
              <w:del w:id="5674" w:author="吴 珊珊" w:date="2019-10-30T23:17:00Z"/>
            </w:rPr>
          </w:rPrChange>
        </w:rPr>
      </w:pPr>
      <w:del w:id="5675" w:author="吴 珊珊" w:date="2019-10-30T23:17:00Z">
        <w:r w:rsidRPr="004C0492" w:rsidDel="00587E8C">
          <w:rPr>
            <w:rFonts w:hint="eastAsia"/>
            <w:sz w:val="28"/>
            <w:szCs w:val="28"/>
            <w:rPrChange w:id="5676" w:author="吴 珊珊" w:date="2019-10-31T09:53:00Z">
              <w:rPr>
                <w:rFonts w:hint="eastAsia"/>
              </w:rPr>
            </w:rPrChange>
          </w:rPr>
          <w:delText>为班长提供工单修改功能，当工单直办提交或直办提交后未被获取时，班长用户可以对工单进行修改，修改内容与来电弹屏一致。</w:delText>
        </w:r>
        <w:bookmarkStart w:id="5677" w:name="_Toc23408340"/>
        <w:bookmarkEnd w:id="5677"/>
      </w:del>
    </w:p>
    <w:p w14:paraId="5258687D" w14:textId="61D7B038" w:rsidR="009013E7" w:rsidRPr="004C0492" w:rsidRDefault="009013E7">
      <w:pPr>
        <w:pStyle w:val="2"/>
        <w:numPr>
          <w:ilvl w:val="1"/>
          <w:numId w:val="8"/>
        </w:numPr>
        <w:ind w:firstLineChars="0"/>
        <w:rPr>
          <w:sz w:val="28"/>
          <w:szCs w:val="28"/>
          <w:rPrChange w:id="5678" w:author="吴 珊珊" w:date="2019-10-31T09:53:00Z">
            <w:rPr/>
          </w:rPrChange>
        </w:rPr>
        <w:pPrChange w:id="5679" w:author="吴 珊珊" w:date="2019-10-29T11:07:00Z">
          <w:pPr>
            <w:pStyle w:val="a6"/>
            <w:numPr>
              <w:ilvl w:val="1"/>
              <w:numId w:val="1"/>
            </w:numPr>
            <w:ind w:left="720" w:firstLineChars="0" w:hanging="720"/>
            <w:outlineLvl w:val="2"/>
          </w:pPr>
        </w:pPrChange>
      </w:pPr>
      <w:bookmarkStart w:id="5680" w:name="_Toc23408341"/>
      <w:r w:rsidRPr="004C0492">
        <w:rPr>
          <w:rFonts w:hint="eastAsia"/>
          <w:sz w:val="28"/>
          <w:szCs w:val="28"/>
          <w:rPrChange w:id="5681" w:author="吴 珊珊" w:date="2019-10-31T09:53:00Z">
            <w:rPr>
              <w:rFonts w:hint="eastAsia"/>
            </w:rPr>
          </w:rPrChange>
        </w:rPr>
        <w:t>个人</w:t>
      </w:r>
      <w:ins w:id="5682" w:author="吴 珊珊" w:date="2019-10-30T23:18:00Z">
        <w:r w:rsidR="000A1067" w:rsidRPr="004C0492">
          <w:rPr>
            <w:sz w:val="28"/>
            <w:szCs w:val="28"/>
            <w:rPrChange w:id="5683" w:author="吴 珊珊" w:date="2019-10-31T09:53:00Z">
              <w:rPr/>
            </w:rPrChange>
          </w:rPr>
          <w:t>办公</w:t>
        </w:r>
      </w:ins>
      <w:bookmarkEnd w:id="5680"/>
      <w:del w:id="5684" w:author="吴 珊珊" w:date="2019-10-30T23:18:00Z">
        <w:r w:rsidRPr="004C0492" w:rsidDel="000A1067">
          <w:rPr>
            <w:rFonts w:hint="eastAsia"/>
            <w:sz w:val="28"/>
            <w:szCs w:val="28"/>
            <w:rPrChange w:id="5685" w:author="吴 珊珊" w:date="2019-10-31T09:53:00Z">
              <w:rPr>
                <w:rFonts w:hint="eastAsia"/>
              </w:rPr>
            </w:rPrChange>
          </w:rPr>
          <w:delText>办工</w:delText>
        </w:r>
      </w:del>
    </w:p>
    <w:p w14:paraId="24AD565C" w14:textId="140616C7" w:rsidR="009013E7" w:rsidRPr="004C0492" w:rsidRDefault="00F46076" w:rsidP="009013E7">
      <w:pPr>
        <w:ind w:firstLine="560"/>
        <w:rPr>
          <w:sz w:val="28"/>
          <w:szCs w:val="28"/>
          <w:rPrChange w:id="5686" w:author="吴 珊珊" w:date="2019-10-31T09:53:00Z">
            <w:rPr/>
          </w:rPrChange>
        </w:rPr>
      </w:pPr>
      <w:ins w:id="5687" w:author="吴 珊珊" w:date="2019-10-30T23:21:00Z">
        <w:r w:rsidRPr="004C0492">
          <w:rPr>
            <w:rFonts w:hint="eastAsia"/>
            <w:sz w:val="28"/>
            <w:szCs w:val="28"/>
            <w:rPrChange w:id="5688" w:author="吴 珊珊" w:date="2019-10-31T09:53:00Z">
              <w:rPr>
                <w:rFonts w:hint="eastAsia"/>
              </w:rPr>
            </w:rPrChange>
          </w:rPr>
          <w:t>为受理人员提供</w:t>
        </w:r>
      </w:ins>
      <w:ins w:id="5689" w:author="吴 珊珊" w:date="2019-10-30T23:22:00Z">
        <w:r w:rsidRPr="004C0492">
          <w:rPr>
            <w:rFonts w:hint="eastAsia"/>
            <w:sz w:val="28"/>
            <w:szCs w:val="28"/>
            <w:rPrChange w:id="5690" w:author="吴 珊珊" w:date="2019-10-31T09:53:00Z">
              <w:rPr>
                <w:rFonts w:hint="eastAsia"/>
              </w:rPr>
            </w:rPrChange>
          </w:rPr>
          <w:t>便捷功能</w:t>
        </w:r>
      </w:ins>
      <w:del w:id="5691" w:author="吴 珊珊" w:date="2019-10-30T23:22:00Z">
        <w:r w:rsidR="009013E7" w:rsidRPr="004C0492" w:rsidDel="00F46076">
          <w:rPr>
            <w:rFonts w:hint="eastAsia"/>
            <w:sz w:val="28"/>
            <w:szCs w:val="28"/>
            <w:rPrChange w:id="5692" w:author="吴 珊珊" w:date="2019-10-31T09:53:00Z">
              <w:rPr>
                <w:rFonts w:hint="eastAsia"/>
              </w:rPr>
            </w:rPrChange>
          </w:rPr>
          <w:delText>提供个人</w:delText>
        </w:r>
      </w:del>
      <w:del w:id="5693" w:author="吴 珊珊" w:date="2019-10-30T23:18:00Z">
        <w:r w:rsidR="009013E7" w:rsidRPr="004C0492" w:rsidDel="000A1067">
          <w:rPr>
            <w:rFonts w:hint="eastAsia"/>
            <w:sz w:val="28"/>
            <w:szCs w:val="28"/>
            <w:rPrChange w:id="5694" w:author="吴 珊珊" w:date="2019-10-31T09:53:00Z">
              <w:rPr>
                <w:rFonts w:hint="eastAsia"/>
              </w:rPr>
            </w:rPrChange>
          </w:rPr>
          <w:delText>办工</w:delText>
        </w:r>
      </w:del>
      <w:del w:id="5695" w:author="吴 珊珊" w:date="2019-10-30T23:22:00Z">
        <w:r w:rsidR="009013E7" w:rsidRPr="004C0492" w:rsidDel="00F46076">
          <w:rPr>
            <w:rFonts w:hint="eastAsia"/>
            <w:sz w:val="28"/>
            <w:szCs w:val="28"/>
            <w:rPrChange w:id="5696" w:author="吴 珊珊" w:date="2019-10-31T09:53:00Z">
              <w:rPr>
                <w:rFonts w:hint="eastAsia"/>
              </w:rPr>
            </w:rPrChange>
          </w:rPr>
          <w:delText>功能</w:delText>
        </w:r>
      </w:del>
      <w:r w:rsidR="009013E7" w:rsidRPr="004C0492">
        <w:rPr>
          <w:rFonts w:hint="eastAsia"/>
          <w:sz w:val="28"/>
          <w:szCs w:val="28"/>
          <w:rPrChange w:id="5697" w:author="吴 珊珊" w:date="2019-10-31T09:53:00Z">
            <w:rPr>
              <w:rFonts w:hint="eastAsia"/>
            </w:rPr>
          </w:rPrChange>
        </w:rPr>
        <w:t>，包含记事本、读报板块</w:t>
      </w:r>
      <w:ins w:id="5698" w:author="吴 珊珊" w:date="2019-10-30T23:21:00Z">
        <w:r w:rsidRPr="004C0492">
          <w:rPr>
            <w:rFonts w:hint="eastAsia"/>
            <w:sz w:val="28"/>
            <w:szCs w:val="28"/>
            <w:rPrChange w:id="5699" w:author="吴 珊珊" w:date="2019-10-31T09:53:00Z">
              <w:rPr>
                <w:rFonts w:hint="eastAsia"/>
              </w:rPr>
            </w:rPrChange>
          </w:rPr>
          <w:t>（增加信息系统中链接）</w:t>
        </w:r>
      </w:ins>
      <w:r w:rsidR="009013E7" w:rsidRPr="004C0492">
        <w:rPr>
          <w:rFonts w:hint="eastAsia"/>
          <w:sz w:val="28"/>
          <w:szCs w:val="28"/>
          <w:rPrChange w:id="5700" w:author="吴 珊珊" w:date="2019-10-31T09:53:00Z">
            <w:rPr>
              <w:rFonts w:hint="eastAsia"/>
            </w:rPr>
          </w:rPrChange>
        </w:rPr>
        <w:t>、修改密码功能</w:t>
      </w:r>
      <w:del w:id="5701" w:author="吴 珊珊" w:date="2019-10-30T23:22:00Z">
        <w:r w:rsidR="009013E7" w:rsidRPr="004C0492" w:rsidDel="00F46076">
          <w:rPr>
            <w:rFonts w:hint="eastAsia"/>
            <w:sz w:val="28"/>
            <w:szCs w:val="28"/>
            <w:rPrChange w:id="5702" w:author="吴 珊珊" w:date="2019-10-31T09:53:00Z">
              <w:rPr>
                <w:rFonts w:hint="eastAsia"/>
              </w:rPr>
            </w:rPrChange>
          </w:rPr>
          <w:delText>呢</w:delText>
        </w:r>
      </w:del>
      <w:r w:rsidR="009013E7" w:rsidRPr="004C0492">
        <w:rPr>
          <w:rFonts w:hint="eastAsia"/>
          <w:sz w:val="28"/>
          <w:szCs w:val="28"/>
          <w:rPrChange w:id="5703" w:author="吴 珊珊" w:date="2019-10-31T09:53:00Z">
            <w:rPr>
              <w:rFonts w:hint="eastAsia"/>
            </w:rPr>
          </w:rPrChange>
        </w:rPr>
        <w:t>。</w:t>
      </w:r>
    </w:p>
    <w:p w14:paraId="5D821F04" w14:textId="68F50A2D" w:rsidR="00437F2D" w:rsidRPr="004C0492" w:rsidRDefault="00437F2D">
      <w:pPr>
        <w:pStyle w:val="3"/>
        <w:numPr>
          <w:ilvl w:val="2"/>
          <w:numId w:val="8"/>
        </w:numPr>
        <w:ind w:firstLineChars="0"/>
        <w:rPr>
          <w:sz w:val="28"/>
          <w:szCs w:val="28"/>
          <w:rPrChange w:id="5704" w:author="吴 珊珊" w:date="2019-10-31T09:53:00Z">
            <w:rPr/>
          </w:rPrChange>
        </w:rPr>
        <w:pPrChange w:id="5705" w:author="吴 珊珊" w:date="2019-10-29T11:07:00Z">
          <w:pPr>
            <w:pStyle w:val="a6"/>
            <w:numPr>
              <w:ilvl w:val="2"/>
              <w:numId w:val="1"/>
            </w:numPr>
            <w:ind w:left="1080" w:firstLineChars="0" w:hanging="1080"/>
            <w:outlineLvl w:val="3"/>
          </w:pPr>
        </w:pPrChange>
      </w:pPr>
      <w:bookmarkStart w:id="5706" w:name="_Toc23408342"/>
      <w:r w:rsidRPr="004C0492">
        <w:rPr>
          <w:rFonts w:hint="eastAsia"/>
          <w:sz w:val="28"/>
          <w:szCs w:val="28"/>
          <w:rPrChange w:id="5707" w:author="吴 珊珊" w:date="2019-10-31T09:53:00Z">
            <w:rPr>
              <w:rFonts w:hint="eastAsia"/>
            </w:rPr>
          </w:rPrChange>
        </w:rPr>
        <w:t>记事本</w:t>
      </w:r>
      <w:bookmarkEnd w:id="5706"/>
    </w:p>
    <w:p w14:paraId="1B943E16" w14:textId="0E5DB42B" w:rsidR="00437F2D" w:rsidRPr="004C0492" w:rsidRDefault="00437F2D" w:rsidP="009013E7">
      <w:pPr>
        <w:ind w:firstLine="560"/>
        <w:rPr>
          <w:ins w:id="5708" w:author="吴 珊珊" w:date="2019-10-30T23:24:00Z"/>
          <w:sz w:val="28"/>
          <w:szCs w:val="28"/>
          <w:rPrChange w:id="5709" w:author="吴 珊珊" w:date="2019-10-31T09:53:00Z">
            <w:rPr>
              <w:ins w:id="5710" w:author="吴 珊珊" w:date="2019-10-30T23:24:00Z"/>
            </w:rPr>
          </w:rPrChange>
        </w:rPr>
      </w:pPr>
      <w:r w:rsidRPr="004C0492">
        <w:rPr>
          <w:rFonts w:hint="eastAsia"/>
          <w:sz w:val="28"/>
          <w:szCs w:val="28"/>
          <w:rPrChange w:id="5711" w:author="吴 珊珊" w:date="2019-10-31T09:53:00Z">
            <w:rPr>
              <w:rFonts w:hint="eastAsia"/>
            </w:rPr>
          </w:rPrChange>
        </w:rPr>
        <w:t>记事本用于</w:t>
      </w:r>
      <w:del w:id="5712" w:author="吴 珊珊" w:date="2019-10-30T17:24:00Z">
        <w:r w:rsidRPr="004C0492" w:rsidDel="00751043">
          <w:rPr>
            <w:rFonts w:hint="eastAsia"/>
            <w:sz w:val="28"/>
            <w:szCs w:val="28"/>
            <w:rPrChange w:id="5713" w:author="吴 珊珊" w:date="2019-10-31T09:53:00Z">
              <w:rPr>
                <w:rFonts w:hint="eastAsia"/>
              </w:rPr>
            </w:rPrChange>
          </w:rPr>
          <w:delText>话务员</w:delText>
        </w:r>
      </w:del>
      <w:ins w:id="5714" w:author="吴 珊珊" w:date="2019-10-30T17:24:00Z">
        <w:r w:rsidR="00751043" w:rsidRPr="004C0492">
          <w:rPr>
            <w:rFonts w:hint="eastAsia"/>
            <w:sz w:val="28"/>
            <w:szCs w:val="28"/>
            <w:rPrChange w:id="5715" w:author="吴 珊珊" w:date="2019-10-31T09:53:00Z">
              <w:rPr>
                <w:rFonts w:hint="eastAsia"/>
              </w:rPr>
            </w:rPrChange>
          </w:rPr>
          <w:t>受理人员</w:t>
        </w:r>
      </w:ins>
      <w:r w:rsidRPr="004C0492">
        <w:rPr>
          <w:rFonts w:hint="eastAsia"/>
          <w:sz w:val="28"/>
          <w:szCs w:val="28"/>
          <w:rPrChange w:id="5716" w:author="吴 珊珊" w:date="2019-10-31T09:53:00Z">
            <w:rPr>
              <w:rFonts w:hint="eastAsia"/>
            </w:rPr>
          </w:rPrChange>
        </w:rPr>
        <w:t>记录日常事项备忘使用，包含记事本的列表展示，</w:t>
      </w:r>
      <w:del w:id="5717" w:author="吴 珊珊" w:date="2019-10-31T15:12:00Z">
        <w:r w:rsidRPr="004C0492" w:rsidDel="00016C4D">
          <w:rPr>
            <w:rFonts w:hint="eastAsia"/>
            <w:sz w:val="28"/>
            <w:szCs w:val="28"/>
            <w:rPrChange w:id="5718" w:author="吴 珊珊" w:date="2019-10-31T09:53:00Z">
              <w:rPr>
                <w:rFonts w:hint="eastAsia"/>
              </w:rPr>
            </w:rPrChange>
          </w:rPr>
          <w:delText>编辑，</w:delText>
        </w:r>
      </w:del>
      <w:r w:rsidRPr="004C0492">
        <w:rPr>
          <w:rFonts w:hint="eastAsia"/>
          <w:sz w:val="28"/>
          <w:szCs w:val="28"/>
          <w:rPrChange w:id="5719" w:author="吴 珊珊" w:date="2019-10-31T09:53:00Z">
            <w:rPr>
              <w:rFonts w:hint="eastAsia"/>
            </w:rPr>
          </w:rPrChange>
        </w:rPr>
        <w:t>新增，删除功能。</w:t>
      </w:r>
    </w:p>
    <w:p w14:paraId="48A47B3A" w14:textId="61E84C03" w:rsidR="00F46076" w:rsidRPr="004C0492" w:rsidRDefault="00F46076">
      <w:pPr>
        <w:pStyle w:val="4"/>
        <w:numPr>
          <w:ilvl w:val="3"/>
          <w:numId w:val="8"/>
        </w:numPr>
        <w:ind w:firstLineChars="0"/>
        <w:rPr>
          <w:ins w:id="5720" w:author="吴 珊珊" w:date="2019-10-30T23:24:00Z"/>
          <w:rPrChange w:id="5721" w:author="吴 珊珊" w:date="2019-10-31T09:53:00Z">
            <w:rPr>
              <w:ins w:id="5722" w:author="吴 珊珊" w:date="2019-10-30T23:24:00Z"/>
            </w:rPr>
          </w:rPrChange>
        </w:rPr>
        <w:pPrChange w:id="5723" w:author="吴 珊珊" w:date="2019-10-30T23:24:00Z">
          <w:pPr>
            <w:ind w:firstLine="480"/>
          </w:pPr>
        </w:pPrChange>
      </w:pPr>
      <w:ins w:id="5724" w:author="吴 珊珊" w:date="2019-10-30T23:24:00Z">
        <w:r w:rsidRPr="004C0492">
          <w:rPr>
            <w:rPrChange w:id="5725" w:author="吴 珊珊" w:date="2019-10-31T09:53:00Z">
              <w:rPr/>
            </w:rPrChange>
          </w:rPr>
          <w:t>列表展示</w:t>
        </w:r>
      </w:ins>
    </w:p>
    <w:p w14:paraId="27B8FF56" w14:textId="00F0481D" w:rsidR="00F46076" w:rsidRPr="004C0492" w:rsidRDefault="002222E5" w:rsidP="009013E7">
      <w:pPr>
        <w:ind w:firstLine="560"/>
        <w:rPr>
          <w:ins w:id="5726" w:author="吴 珊珊" w:date="2019-10-30T23:24:00Z"/>
          <w:sz w:val="28"/>
          <w:szCs w:val="28"/>
          <w:rPrChange w:id="5727" w:author="吴 珊珊" w:date="2019-10-31T09:53:00Z">
            <w:rPr>
              <w:ins w:id="5728" w:author="吴 珊珊" w:date="2019-10-30T23:24:00Z"/>
            </w:rPr>
          </w:rPrChange>
        </w:rPr>
      </w:pPr>
      <w:ins w:id="5729" w:author="吴 珊珊" w:date="2019-10-30T23:25:00Z">
        <w:r w:rsidRPr="004C0492">
          <w:rPr>
            <w:sz w:val="28"/>
            <w:szCs w:val="28"/>
            <w:rPrChange w:id="5730" w:author="吴 珊珊" w:date="2019-10-31T09:53:00Z">
              <w:rPr/>
            </w:rPrChange>
          </w:rPr>
          <w:t>以列表的形式</w:t>
        </w:r>
      </w:ins>
      <w:ins w:id="5731" w:author="吴 珊珊" w:date="2019-10-30T23:26:00Z">
        <w:r w:rsidRPr="004C0492">
          <w:rPr>
            <w:sz w:val="28"/>
            <w:szCs w:val="28"/>
            <w:rPrChange w:id="5732" w:author="吴 珊珊" w:date="2019-10-31T09:53:00Z">
              <w:rPr/>
            </w:rPrChange>
          </w:rPr>
          <w:t>展示个人的日常积累信息</w:t>
        </w:r>
        <w:r w:rsidRPr="004C0492">
          <w:rPr>
            <w:rFonts w:hint="eastAsia"/>
            <w:sz w:val="28"/>
            <w:szCs w:val="28"/>
            <w:rPrChange w:id="5733" w:author="吴 珊珊" w:date="2019-10-31T09:53:00Z">
              <w:rPr>
                <w:rFonts w:hint="eastAsia"/>
              </w:rPr>
            </w:rPrChange>
          </w:rPr>
          <w:t>，展示内容：标题、正文、创建时间。</w:t>
        </w:r>
      </w:ins>
    </w:p>
    <w:p w14:paraId="7F283D76" w14:textId="110F64E1" w:rsidR="00F46076" w:rsidRPr="004C0492" w:rsidRDefault="00F46076">
      <w:pPr>
        <w:pStyle w:val="4"/>
        <w:numPr>
          <w:ilvl w:val="3"/>
          <w:numId w:val="8"/>
        </w:numPr>
        <w:ind w:firstLineChars="0"/>
        <w:rPr>
          <w:ins w:id="5734" w:author="吴 珊珊" w:date="2019-10-30T23:24:00Z"/>
          <w:rPrChange w:id="5735" w:author="吴 珊珊" w:date="2019-10-31T09:53:00Z">
            <w:rPr>
              <w:ins w:id="5736" w:author="吴 珊珊" w:date="2019-10-30T23:24:00Z"/>
            </w:rPr>
          </w:rPrChange>
        </w:rPr>
        <w:pPrChange w:id="5737" w:author="吴 珊珊" w:date="2019-10-30T23:24:00Z">
          <w:pPr>
            <w:ind w:firstLine="480"/>
          </w:pPr>
        </w:pPrChange>
      </w:pPr>
      <w:ins w:id="5738" w:author="吴 珊珊" w:date="2019-10-30T23:24:00Z">
        <w:r w:rsidRPr="004C0492">
          <w:rPr>
            <w:rPrChange w:id="5739" w:author="吴 珊珊" w:date="2019-10-31T09:53:00Z">
              <w:rPr/>
            </w:rPrChange>
          </w:rPr>
          <w:lastRenderedPageBreak/>
          <w:t>列表功能</w:t>
        </w:r>
      </w:ins>
    </w:p>
    <w:p w14:paraId="169DC656" w14:textId="74865C13" w:rsidR="00F46076" w:rsidRPr="004C0492" w:rsidRDefault="002222E5" w:rsidP="009013E7">
      <w:pPr>
        <w:ind w:firstLine="560"/>
        <w:rPr>
          <w:ins w:id="5740" w:author="吴 珊珊" w:date="2019-10-30T23:27:00Z"/>
          <w:sz w:val="28"/>
          <w:szCs w:val="28"/>
          <w:rPrChange w:id="5741" w:author="吴 珊珊" w:date="2019-10-31T09:53:00Z">
            <w:rPr>
              <w:ins w:id="5742" w:author="吴 珊珊" w:date="2019-10-30T23:27:00Z"/>
            </w:rPr>
          </w:rPrChange>
        </w:rPr>
      </w:pPr>
      <w:ins w:id="5743" w:author="吴 珊珊" w:date="2019-10-30T23:26:00Z">
        <w:r w:rsidRPr="004C0492">
          <w:rPr>
            <w:sz w:val="28"/>
            <w:szCs w:val="28"/>
            <w:rPrChange w:id="5744" w:author="吴 珊珊" w:date="2019-10-31T09:53:00Z">
              <w:rPr/>
            </w:rPrChange>
          </w:rPr>
          <w:t>列表上包含新建</w:t>
        </w:r>
        <w:r w:rsidRPr="004C0492">
          <w:rPr>
            <w:rFonts w:hint="eastAsia"/>
            <w:sz w:val="28"/>
            <w:szCs w:val="28"/>
            <w:rPrChange w:id="5745" w:author="吴 珊珊" w:date="2019-10-31T09:53:00Z">
              <w:rPr>
                <w:rFonts w:hint="eastAsia"/>
              </w:rPr>
            </w:rPrChange>
          </w:rPr>
          <w:t>、</w:t>
        </w:r>
      </w:ins>
      <w:ins w:id="5746" w:author="吴 珊珊" w:date="2019-10-30T23:27:00Z">
        <w:r w:rsidRPr="004C0492">
          <w:rPr>
            <w:rFonts w:hint="eastAsia"/>
            <w:sz w:val="28"/>
            <w:szCs w:val="28"/>
            <w:rPrChange w:id="5747" w:author="吴 珊珊" w:date="2019-10-31T09:53:00Z">
              <w:rPr>
                <w:rFonts w:hint="eastAsia"/>
              </w:rPr>
            </w:rPrChange>
          </w:rPr>
          <w:t>删除、查询、刷新</w:t>
        </w:r>
        <w:bookmarkStart w:id="5748" w:name="_GoBack"/>
        <w:bookmarkEnd w:id="5748"/>
        <w:r w:rsidRPr="004C0492">
          <w:rPr>
            <w:rFonts w:hint="eastAsia"/>
            <w:sz w:val="28"/>
            <w:szCs w:val="28"/>
            <w:rPrChange w:id="5749" w:author="吴 珊珊" w:date="2019-10-31T09:53:00Z">
              <w:rPr>
                <w:rFonts w:hint="eastAsia"/>
              </w:rPr>
            </w:rPrChange>
          </w:rPr>
          <w:t>功能。</w:t>
        </w:r>
      </w:ins>
    </w:p>
    <w:p w14:paraId="61874447" w14:textId="25587420" w:rsidR="002222E5" w:rsidRPr="004C0492" w:rsidRDefault="002222E5" w:rsidP="009013E7">
      <w:pPr>
        <w:ind w:firstLine="560"/>
        <w:rPr>
          <w:ins w:id="5750" w:author="吴 珊珊" w:date="2019-10-30T23:27:00Z"/>
          <w:sz w:val="28"/>
          <w:szCs w:val="28"/>
          <w:rPrChange w:id="5751" w:author="吴 珊珊" w:date="2019-10-31T09:53:00Z">
            <w:rPr>
              <w:ins w:id="5752" w:author="吴 珊珊" w:date="2019-10-30T23:27:00Z"/>
            </w:rPr>
          </w:rPrChange>
        </w:rPr>
      </w:pPr>
      <w:ins w:id="5753" w:author="吴 珊珊" w:date="2019-10-30T23:29:00Z">
        <w:r w:rsidRPr="004C0492">
          <w:rPr>
            <w:rFonts w:hint="eastAsia"/>
            <w:sz w:val="28"/>
            <w:szCs w:val="28"/>
            <w:rPrChange w:id="5754" w:author="吴 珊珊" w:date="2019-10-31T09:53:00Z">
              <w:rPr>
                <w:rFonts w:hint="eastAsia"/>
              </w:rPr>
            </w:rPrChange>
          </w:rPr>
          <w:t>1</w:t>
        </w:r>
        <w:r w:rsidRPr="004C0492">
          <w:rPr>
            <w:rFonts w:hint="eastAsia"/>
            <w:sz w:val="28"/>
            <w:szCs w:val="28"/>
            <w:rPrChange w:id="5755" w:author="吴 珊珊" w:date="2019-10-31T09:53:00Z">
              <w:rPr>
                <w:rFonts w:hint="eastAsia"/>
              </w:rPr>
            </w:rPrChange>
          </w:rPr>
          <w:t>）</w:t>
        </w:r>
      </w:ins>
      <w:ins w:id="5756" w:author="吴 珊珊" w:date="2019-10-30T23:27:00Z">
        <w:r w:rsidRPr="004C0492">
          <w:rPr>
            <w:sz w:val="28"/>
            <w:szCs w:val="28"/>
            <w:rPrChange w:id="5757" w:author="吴 珊珊" w:date="2019-10-31T09:53:00Z">
              <w:rPr/>
            </w:rPrChange>
          </w:rPr>
          <w:t>刷新</w:t>
        </w:r>
        <w:r w:rsidRPr="004C0492">
          <w:rPr>
            <w:rFonts w:hint="eastAsia"/>
            <w:sz w:val="28"/>
            <w:szCs w:val="28"/>
            <w:rPrChange w:id="5758" w:author="吴 珊珊" w:date="2019-10-31T09:53:00Z">
              <w:rPr>
                <w:rFonts w:hint="eastAsia"/>
              </w:rPr>
            </w:rPrChange>
          </w:rPr>
          <w:t>：</w:t>
        </w:r>
        <w:r w:rsidRPr="004C0492">
          <w:rPr>
            <w:sz w:val="28"/>
            <w:szCs w:val="28"/>
            <w:rPrChange w:id="5759" w:author="吴 珊珊" w:date="2019-10-31T09:53:00Z">
              <w:rPr/>
            </w:rPrChange>
          </w:rPr>
          <w:t>刷新当前列表</w:t>
        </w:r>
        <w:r w:rsidRPr="004C0492">
          <w:rPr>
            <w:rFonts w:hint="eastAsia"/>
            <w:sz w:val="28"/>
            <w:szCs w:val="28"/>
            <w:rPrChange w:id="5760" w:author="吴 珊珊" w:date="2019-10-31T09:53:00Z">
              <w:rPr>
                <w:rFonts w:hint="eastAsia"/>
              </w:rPr>
            </w:rPrChange>
          </w:rPr>
          <w:t>；</w:t>
        </w:r>
      </w:ins>
    </w:p>
    <w:p w14:paraId="6F46F58D" w14:textId="70CE687D" w:rsidR="002222E5" w:rsidRPr="004C0492" w:rsidRDefault="002222E5" w:rsidP="002222E5">
      <w:pPr>
        <w:ind w:firstLine="560"/>
        <w:rPr>
          <w:ins w:id="5761" w:author="吴 珊珊" w:date="2019-10-30T23:29:00Z"/>
          <w:sz w:val="28"/>
          <w:szCs w:val="28"/>
          <w:rPrChange w:id="5762" w:author="吴 珊珊" w:date="2019-10-31T09:53:00Z">
            <w:rPr>
              <w:ins w:id="5763" w:author="吴 珊珊" w:date="2019-10-30T23:29:00Z"/>
            </w:rPr>
          </w:rPrChange>
        </w:rPr>
      </w:pPr>
      <w:ins w:id="5764" w:author="吴 珊珊" w:date="2019-10-30T23:29:00Z">
        <w:r w:rsidRPr="004C0492">
          <w:rPr>
            <w:sz w:val="28"/>
            <w:szCs w:val="28"/>
            <w:rPrChange w:id="5765" w:author="吴 珊珊" w:date="2019-10-31T09:53:00Z">
              <w:rPr/>
            </w:rPrChange>
          </w:rPr>
          <w:t>2</w:t>
        </w:r>
        <w:r w:rsidRPr="004C0492">
          <w:rPr>
            <w:rFonts w:hint="eastAsia"/>
            <w:sz w:val="28"/>
            <w:szCs w:val="28"/>
            <w:rPrChange w:id="5766" w:author="吴 珊珊" w:date="2019-10-31T09:53:00Z">
              <w:rPr>
                <w:rFonts w:hint="eastAsia"/>
              </w:rPr>
            </w:rPrChange>
          </w:rPr>
          <w:t>）</w:t>
        </w:r>
      </w:ins>
      <w:ins w:id="5767" w:author="吴 珊珊" w:date="2019-10-30T23:27:00Z">
        <w:r w:rsidRPr="004C0492">
          <w:rPr>
            <w:sz w:val="28"/>
            <w:szCs w:val="28"/>
            <w:rPrChange w:id="5768" w:author="吴 珊珊" w:date="2019-10-31T09:53:00Z">
              <w:rPr/>
            </w:rPrChange>
          </w:rPr>
          <w:t>新建</w:t>
        </w:r>
        <w:r w:rsidRPr="004C0492">
          <w:rPr>
            <w:rFonts w:hint="eastAsia"/>
            <w:sz w:val="28"/>
            <w:szCs w:val="28"/>
            <w:rPrChange w:id="5769" w:author="吴 珊珊" w:date="2019-10-31T09:53:00Z">
              <w:rPr>
                <w:rFonts w:hint="eastAsia"/>
              </w:rPr>
            </w:rPrChange>
          </w:rPr>
          <w:t>：点击按钮进入新建页面，</w:t>
        </w:r>
      </w:ins>
      <w:ins w:id="5770" w:author="吴 珊珊" w:date="2019-10-30T23:28:00Z">
        <w:r w:rsidRPr="004C0492">
          <w:rPr>
            <w:rFonts w:hint="eastAsia"/>
            <w:sz w:val="28"/>
            <w:szCs w:val="28"/>
            <w:rPrChange w:id="5771" w:author="吴 珊珊" w:date="2019-10-31T09:53:00Z">
              <w:rPr>
                <w:rFonts w:hint="eastAsia"/>
              </w:rPr>
            </w:rPrChange>
          </w:rPr>
          <w:t>新建项包含标题、创建时间（自动生成并默认）、入待办、内容，</w:t>
        </w:r>
      </w:ins>
      <w:ins w:id="5772" w:author="吴 珊珊" w:date="2019-10-30T23:27:00Z">
        <w:r w:rsidRPr="004C0492">
          <w:rPr>
            <w:rFonts w:hint="eastAsia"/>
            <w:sz w:val="28"/>
            <w:szCs w:val="28"/>
            <w:rPrChange w:id="5773" w:author="吴 珊珊" w:date="2019-10-31T09:53:00Z">
              <w:rPr>
                <w:rFonts w:hint="eastAsia"/>
              </w:rPr>
            </w:rPrChange>
          </w:rPr>
          <w:t>提供“返回”和“保存”按钮，分别用于返回列表页面和保存记事本信息</w:t>
        </w:r>
      </w:ins>
      <w:ins w:id="5774" w:author="吴 珊珊" w:date="2019-10-30T23:29:00Z">
        <w:r w:rsidRPr="004C0492">
          <w:rPr>
            <w:rFonts w:hint="eastAsia"/>
            <w:sz w:val="28"/>
            <w:szCs w:val="28"/>
            <w:rPrChange w:id="5775" w:author="吴 珊珊" w:date="2019-10-31T09:53:00Z">
              <w:rPr>
                <w:rFonts w:hint="eastAsia"/>
              </w:rPr>
            </w:rPrChange>
          </w:rPr>
          <w:t>；</w:t>
        </w:r>
      </w:ins>
    </w:p>
    <w:p w14:paraId="2D18AD37" w14:textId="6A6A935A" w:rsidR="002222E5" w:rsidRPr="004C0492" w:rsidRDefault="002222E5" w:rsidP="002222E5">
      <w:pPr>
        <w:ind w:firstLine="560"/>
        <w:rPr>
          <w:ins w:id="5776" w:author="吴 珊珊" w:date="2019-10-30T23:29:00Z"/>
          <w:sz w:val="28"/>
          <w:szCs w:val="28"/>
          <w:rPrChange w:id="5777" w:author="吴 珊珊" w:date="2019-10-31T09:53:00Z">
            <w:rPr>
              <w:ins w:id="5778" w:author="吴 珊珊" w:date="2019-10-30T23:29:00Z"/>
            </w:rPr>
          </w:rPrChange>
        </w:rPr>
      </w:pPr>
      <w:ins w:id="5779" w:author="吴 珊珊" w:date="2019-10-30T23:29:00Z">
        <w:r w:rsidRPr="004C0492">
          <w:rPr>
            <w:sz w:val="28"/>
            <w:szCs w:val="28"/>
            <w:rPrChange w:id="5780" w:author="吴 珊珊" w:date="2019-10-31T09:53:00Z">
              <w:rPr/>
            </w:rPrChange>
          </w:rPr>
          <w:t>3</w:t>
        </w:r>
        <w:r w:rsidRPr="004C0492">
          <w:rPr>
            <w:rFonts w:hint="eastAsia"/>
            <w:sz w:val="28"/>
            <w:szCs w:val="28"/>
            <w:rPrChange w:id="5781" w:author="吴 珊珊" w:date="2019-10-31T09:53:00Z">
              <w:rPr>
                <w:rFonts w:hint="eastAsia"/>
              </w:rPr>
            </w:rPrChange>
          </w:rPr>
          <w:t>）删除：可删除选中的记事本信息；</w:t>
        </w:r>
      </w:ins>
    </w:p>
    <w:p w14:paraId="30DECBD6" w14:textId="492955EE" w:rsidR="002222E5" w:rsidRPr="004C0492" w:rsidRDefault="002222E5" w:rsidP="002222E5">
      <w:pPr>
        <w:ind w:firstLine="560"/>
        <w:rPr>
          <w:ins w:id="5782" w:author="吴 珊珊" w:date="2019-10-30T23:30:00Z"/>
          <w:sz w:val="28"/>
          <w:szCs w:val="28"/>
          <w:rPrChange w:id="5783" w:author="吴 珊珊" w:date="2019-10-31T09:53:00Z">
            <w:rPr>
              <w:ins w:id="5784" w:author="吴 珊珊" w:date="2019-10-30T23:30:00Z"/>
            </w:rPr>
          </w:rPrChange>
        </w:rPr>
      </w:pPr>
      <w:ins w:id="5785" w:author="吴 珊珊" w:date="2019-10-30T23:29:00Z">
        <w:r w:rsidRPr="004C0492">
          <w:rPr>
            <w:rFonts w:hint="eastAsia"/>
            <w:sz w:val="28"/>
            <w:szCs w:val="28"/>
            <w:rPrChange w:id="5786" w:author="吴 珊珊" w:date="2019-10-31T09:53:00Z">
              <w:rPr>
                <w:rFonts w:hint="eastAsia"/>
              </w:rPr>
            </w:rPrChange>
          </w:rPr>
          <w:t>4</w:t>
        </w:r>
        <w:r w:rsidRPr="004C0492">
          <w:rPr>
            <w:rFonts w:hint="eastAsia"/>
            <w:sz w:val="28"/>
            <w:szCs w:val="28"/>
            <w:rPrChange w:id="5787" w:author="吴 珊珊" w:date="2019-10-31T09:53:00Z">
              <w:rPr>
                <w:rFonts w:hint="eastAsia"/>
              </w:rPr>
            </w:rPrChange>
          </w:rPr>
          <w:t>）查询：</w:t>
        </w:r>
      </w:ins>
      <w:ins w:id="5788" w:author="吴 珊珊" w:date="2019-10-30T23:30:00Z">
        <w:r w:rsidRPr="004C0492">
          <w:rPr>
            <w:rFonts w:hint="eastAsia"/>
            <w:sz w:val="28"/>
            <w:szCs w:val="28"/>
            <w:rPrChange w:id="5789" w:author="吴 珊珊" w:date="2019-10-31T09:53:00Z">
              <w:rPr>
                <w:rFonts w:hint="eastAsia"/>
              </w:rPr>
            </w:rPrChange>
          </w:rPr>
          <w:t>点击进入查询记事本页面，查询项包括：</w:t>
        </w:r>
      </w:ins>
    </w:p>
    <w:p w14:paraId="6E3E8C15" w14:textId="77777777" w:rsidR="002222E5" w:rsidRPr="004C0492" w:rsidRDefault="002222E5" w:rsidP="002222E5">
      <w:pPr>
        <w:pStyle w:val="a6"/>
        <w:numPr>
          <w:ilvl w:val="0"/>
          <w:numId w:val="4"/>
        </w:numPr>
        <w:ind w:left="420" w:firstLineChars="0" w:firstLine="480"/>
        <w:rPr>
          <w:ins w:id="5790" w:author="吴 珊珊" w:date="2019-10-30T23:30:00Z"/>
          <w:rFonts w:ascii="仿宋" w:hAnsi="仿宋"/>
          <w:sz w:val="28"/>
          <w:szCs w:val="28"/>
          <w:rPrChange w:id="5791" w:author="吴 珊珊" w:date="2019-10-31T09:53:00Z">
            <w:rPr>
              <w:ins w:id="5792" w:author="吴 珊珊" w:date="2019-10-30T23:30:00Z"/>
              <w:rFonts w:ascii="仿宋" w:hAnsi="仿宋"/>
            </w:rPr>
          </w:rPrChange>
        </w:rPr>
      </w:pPr>
      <w:ins w:id="5793" w:author="吴 珊珊" w:date="2019-10-30T23:30:00Z">
        <w:r w:rsidRPr="004C0492">
          <w:rPr>
            <w:rFonts w:ascii="仿宋" w:hAnsi="仿宋" w:hint="eastAsia"/>
            <w:sz w:val="28"/>
            <w:szCs w:val="28"/>
            <w:rPrChange w:id="5794" w:author="吴 珊珊" w:date="2019-10-31T09:53:00Z">
              <w:rPr>
                <w:rFonts w:ascii="仿宋" w:hAnsi="仿宋" w:hint="eastAsia"/>
              </w:rPr>
            </w:rPrChange>
          </w:rPr>
          <w:t>关键字：文本框。</w:t>
        </w:r>
      </w:ins>
    </w:p>
    <w:p w14:paraId="7090FC6F" w14:textId="77777777" w:rsidR="002222E5" w:rsidRPr="004C0492" w:rsidRDefault="002222E5" w:rsidP="002222E5">
      <w:pPr>
        <w:pStyle w:val="a6"/>
        <w:numPr>
          <w:ilvl w:val="0"/>
          <w:numId w:val="4"/>
        </w:numPr>
        <w:ind w:left="420" w:firstLineChars="0" w:firstLine="480"/>
        <w:rPr>
          <w:ins w:id="5795" w:author="吴 珊珊" w:date="2019-10-30T23:30:00Z"/>
          <w:rFonts w:ascii="仿宋" w:hAnsi="仿宋"/>
          <w:sz w:val="28"/>
          <w:szCs w:val="28"/>
          <w:rPrChange w:id="5796" w:author="吴 珊珊" w:date="2019-10-31T09:53:00Z">
            <w:rPr>
              <w:ins w:id="5797" w:author="吴 珊珊" w:date="2019-10-30T23:30:00Z"/>
              <w:rFonts w:ascii="仿宋" w:hAnsi="仿宋"/>
            </w:rPr>
          </w:rPrChange>
        </w:rPr>
      </w:pPr>
      <w:ins w:id="5798" w:author="吴 珊珊" w:date="2019-10-30T23:30:00Z">
        <w:r w:rsidRPr="004C0492">
          <w:rPr>
            <w:rFonts w:ascii="仿宋" w:hAnsi="仿宋" w:hint="eastAsia"/>
            <w:sz w:val="28"/>
            <w:szCs w:val="28"/>
            <w:rPrChange w:id="5799" w:author="吴 珊珊" w:date="2019-10-31T09:53:00Z">
              <w:rPr>
                <w:rFonts w:ascii="仿宋" w:hAnsi="仿宋" w:hint="eastAsia"/>
              </w:rPr>
            </w:rPrChange>
          </w:rPr>
          <w:t>检索类型：标题检索、正文检索。</w:t>
        </w:r>
      </w:ins>
    </w:p>
    <w:p w14:paraId="3883F045" w14:textId="5C535533" w:rsidR="002222E5" w:rsidRPr="004C0492" w:rsidRDefault="002222E5" w:rsidP="002222E5">
      <w:pPr>
        <w:ind w:firstLine="560"/>
        <w:rPr>
          <w:ins w:id="5800" w:author="吴 珊珊" w:date="2019-10-30T23:24:00Z"/>
          <w:sz w:val="28"/>
          <w:szCs w:val="28"/>
          <w:rPrChange w:id="5801" w:author="吴 珊珊" w:date="2019-10-31T09:53:00Z">
            <w:rPr>
              <w:ins w:id="5802" w:author="吴 珊珊" w:date="2019-10-30T23:24:00Z"/>
            </w:rPr>
          </w:rPrChange>
        </w:rPr>
      </w:pPr>
      <w:ins w:id="5803" w:author="吴 珊珊" w:date="2019-10-30T23:30:00Z">
        <w:r w:rsidRPr="004C0492">
          <w:rPr>
            <w:rFonts w:ascii="仿宋" w:hAnsi="仿宋" w:hint="eastAsia"/>
            <w:sz w:val="28"/>
            <w:szCs w:val="28"/>
            <w:rPrChange w:id="5804" w:author="吴 珊珊" w:date="2019-10-31T09:53:00Z">
              <w:rPr>
                <w:rFonts w:ascii="仿宋" w:hAnsi="仿宋" w:hint="eastAsia"/>
              </w:rPr>
            </w:rPrChange>
          </w:rPr>
          <w:t>提供“确定”、“重置”、“取消”按钮。</w:t>
        </w:r>
      </w:ins>
    </w:p>
    <w:p w14:paraId="3DCE865E" w14:textId="64E37308" w:rsidR="00F46076" w:rsidRPr="004C0492" w:rsidRDefault="00F46076">
      <w:pPr>
        <w:pStyle w:val="4"/>
        <w:numPr>
          <w:ilvl w:val="3"/>
          <w:numId w:val="8"/>
        </w:numPr>
        <w:ind w:firstLineChars="0"/>
        <w:rPr>
          <w:ins w:id="5805" w:author="吴 珊珊" w:date="2019-10-30T23:24:00Z"/>
          <w:rPrChange w:id="5806" w:author="吴 珊珊" w:date="2019-10-31T09:53:00Z">
            <w:rPr>
              <w:ins w:id="5807" w:author="吴 珊珊" w:date="2019-10-30T23:24:00Z"/>
            </w:rPr>
          </w:rPrChange>
        </w:rPr>
        <w:pPrChange w:id="5808" w:author="吴 珊珊" w:date="2019-10-30T23:24:00Z">
          <w:pPr>
            <w:ind w:firstLine="480"/>
          </w:pPr>
        </w:pPrChange>
      </w:pPr>
      <w:ins w:id="5809" w:author="吴 珊珊" w:date="2019-10-30T23:24:00Z">
        <w:r w:rsidRPr="004C0492">
          <w:rPr>
            <w:rPrChange w:id="5810" w:author="吴 珊珊" w:date="2019-10-31T09:53:00Z">
              <w:rPr/>
            </w:rPrChange>
          </w:rPr>
          <w:t>详情操作</w:t>
        </w:r>
      </w:ins>
    </w:p>
    <w:p w14:paraId="04C0D58C" w14:textId="489A75B0" w:rsidR="00F46076" w:rsidRPr="004C0492" w:rsidRDefault="002222E5" w:rsidP="009013E7">
      <w:pPr>
        <w:ind w:firstLine="560"/>
        <w:rPr>
          <w:ins w:id="5811" w:author="吴 珊珊" w:date="2019-10-30T23:31:00Z"/>
          <w:sz w:val="28"/>
          <w:szCs w:val="28"/>
          <w:rPrChange w:id="5812" w:author="吴 珊珊" w:date="2019-10-31T09:53:00Z">
            <w:rPr>
              <w:ins w:id="5813" w:author="吴 珊珊" w:date="2019-10-30T23:31:00Z"/>
            </w:rPr>
          </w:rPrChange>
        </w:rPr>
      </w:pPr>
      <w:ins w:id="5814" w:author="吴 珊珊" w:date="2019-10-30T23:30:00Z">
        <w:r w:rsidRPr="004C0492">
          <w:rPr>
            <w:sz w:val="28"/>
            <w:szCs w:val="28"/>
            <w:rPrChange w:id="5815" w:author="吴 珊珊" w:date="2019-10-31T09:53:00Z">
              <w:rPr/>
            </w:rPrChange>
          </w:rPr>
          <w:t>展示记事本的详细信息</w:t>
        </w:r>
        <w:r w:rsidRPr="004C0492">
          <w:rPr>
            <w:rFonts w:hint="eastAsia"/>
            <w:sz w:val="28"/>
            <w:szCs w:val="28"/>
            <w:rPrChange w:id="5816" w:author="吴 珊珊" w:date="2019-10-31T09:53:00Z">
              <w:rPr>
                <w:rFonts w:hint="eastAsia"/>
              </w:rPr>
            </w:rPrChange>
          </w:rPr>
          <w:t>，</w:t>
        </w:r>
        <w:r w:rsidRPr="004C0492">
          <w:rPr>
            <w:sz w:val="28"/>
            <w:szCs w:val="28"/>
            <w:rPrChange w:id="5817" w:author="吴 珊珊" w:date="2019-10-31T09:53:00Z">
              <w:rPr/>
            </w:rPrChange>
          </w:rPr>
          <w:t>包含</w:t>
        </w:r>
        <w:r w:rsidRPr="004C0492">
          <w:rPr>
            <w:rFonts w:hint="eastAsia"/>
            <w:sz w:val="28"/>
            <w:szCs w:val="28"/>
            <w:rPrChange w:id="5818" w:author="吴 珊珊" w:date="2019-10-31T09:53:00Z">
              <w:rPr>
                <w:rFonts w:hint="eastAsia"/>
              </w:rPr>
            </w:rPrChange>
          </w:rPr>
          <w:t>标题、创建时间（自动生成并默认）、入待办、内容</w:t>
        </w:r>
      </w:ins>
      <w:ins w:id="5819" w:author="吴 珊珊" w:date="2019-10-30T23:31:00Z">
        <w:r w:rsidRPr="004C0492">
          <w:rPr>
            <w:rFonts w:hint="eastAsia"/>
            <w:sz w:val="28"/>
            <w:szCs w:val="28"/>
            <w:rPrChange w:id="5820" w:author="吴 珊珊" w:date="2019-10-31T09:53:00Z">
              <w:rPr>
                <w:rFonts w:hint="eastAsia"/>
              </w:rPr>
            </w:rPrChange>
          </w:rPr>
          <w:t>，提供返回、保存功能。</w:t>
        </w:r>
      </w:ins>
    </w:p>
    <w:p w14:paraId="68A1C3C4" w14:textId="1C7CF65D" w:rsidR="002222E5" w:rsidRPr="004C0492" w:rsidRDefault="002222E5" w:rsidP="009013E7">
      <w:pPr>
        <w:ind w:firstLine="560"/>
        <w:rPr>
          <w:ins w:id="5821" w:author="吴 珊珊" w:date="2019-10-30T23:31:00Z"/>
          <w:sz w:val="28"/>
          <w:szCs w:val="28"/>
          <w:rPrChange w:id="5822" w:author="吴 珊珊" w:date="2019-10-31T09:53:00Z">
            <w:rPr>
              <w:ins w:id="5823" w:author="吴 珊珊" w:date="2019-10-30T23:31:00Z"/>
            </w:rPr>
          </w:rPrChange>
        </w:rPr>
      </w:pPr>
      <w:ins w:id="5824" w:author="吴 珊珊" w:date="2019-10-30T23:31:00Z">
        <w:r w:rsidRPr="004C0492">
          <w:rPr>
            <w:rFonts w:hint="eastAsia"/>
            <w:sz w:val="28"/>
            <w:szCs w:val="28"/>
            <w:rPrChange w:id="5825" w:author="吴 珊珊" w:date="2019-10-31T09:53:00Z">
              <w:rPr>
                <w:rFonts w:hint="eastAsia"/>
              </w:rPr>
            </w:rPrChange>
          </w:rPr>
          <w:t>1</w:t>
        </w:r>
        <w:r w:rsidRPr="004C0492">
          <w:rPr>
            <w:rFonts w:hint="eastAsia"/>
            <w:sz w:val="28"/>
            <w:szCs w:val="28"/>
            <w:rPrChange w:id="5826" w:author="吴 珊珊" w:date="2019-10-31T09:53:00Z">
              <w:rPr>
                <w:rFonts w:hint="eastAsia"/>
              </w:rPr>
            </w:rPrChange>
          </w:rPr>
          <w:t>）返回：返回列表；</w:t>
        </w:r>
      </w:ins>
    </w:p>
    <w:p w14:paraId="0104205C" w14:textId="4882E4B6" w:rsidR="002222E5" w:rsidRPr="004C0492" w:rsidRDefault="002222E5" w:rsidP="009013E7">
      <w:pPr>
        <w:ind w:firstLine="560"/>
        <w:rPr>
          <w:ins w:id="5827" w:author="吴 珊珊" w:date="2019-10-30T23:24:00Z"/>
          <w:sz w:val="28"/>
          <w:szCs w:val="28"/>
          <w:rPrChange w:id="5828" w:author="吴 珊珊" w:date="2019-10-31T09:53:00Z">
            <w:rPr>
              <w:ins w:id="5829" w:author="吴 珊珊" w:date="2019-10-30T23:24:00Z"/>
            </w:rPr>
          </w:rPrChange>
        </w:rPr>
      </w:pPr>
      <w:ins w:id="5830" w:author="吴 珊珊" w:date="2019-10-30T23:31:00Z">
        <w:r w:rsidRPr="004C0492">
          <w:rPr>
            <w:rFonts w:hint="eastAsia"/>
            <w:sz w:val="28"/>
            <w:szCs w:val="28"/>
            <w:rPrChange w:id="5831" w:author="吴 珊珊" w:date="2019-10-31T09:53:00Z">
              <w:rPr>
                <w:rFonts w:hint="eastAsia"/>
              </w:rPr>
            </w:rPrChange>
          </w:rPr>
          <w:t>2</w:t>
        </w:r>
        <w:r w:rsidRPr="004C0492">
          <w:rPr>
            <w:rFonts w:hint="eastAsia"/>
            <w:sz w:val="28"/>
            <w:szCs w:val="28"/>
            <w:rPrChange w:id="5832" w:author="吴 珊珊" w:date="2019-10-31T09:53:00Z">
              <w:rPr>
                <w:rFonts w:hint="eastAsia"/>
              </w:rPr>
            </w:rPrChange>
          </w:rPr>
          <w:t>）保存：保存修改的记事本信息。</w:t>
        </w:r>
      </w:ins>
    </w:p>
    <w:p w14:paraId="0211D059" w14:textId="19C3A2AD" w:rsidR="00F46076" w:rsidRPr="004C0492" w:rsidDel="0017226B" w:rsidRDefault="00F46076" w:rsidP="009013E7">
      <w:pPr>
        <w:ind w:firstLine="560"/>
        <w:rPr>
          <w:del w:id="5833" w:author="吴 珊珊" w:date="2019-10-30T23:32:00Z"/>
          <w:sz w:val="28"/>
          <w:szCs w:val="28"/>
          <w:rPrChange w:id="5834" w:author="吴 珊珊" w:date="2019-10-31T09:53:00Z">
            <w:rPr>
              <w:del w:id="5835" w:author="吴 珊珊" w:date="2019-10-30T23:32:00Z"/>
            </w:rPr>
          </w:rPrChange>
        </w:rPr>
      </w:pPr>
      <w:bookmarkStart w:id="5836" w:name="_Toc23408343"/>
      <w:bookmarkEnd w:id="5836"/>
    </w:p>
    <w:p w14:paraId="7CAE2168" w14:textId="3AE1D627" w:rsidR="00437F2D" w:rsidRPr="004C0492" w:rsidDel="0017226B" w:rsidRDefault="00437F2D">
      <w:pPr>
        <w:pStyle w:val="4"/>
        <w:numPr>
          <w:ilvl w:val="3"/>
          <w:numId w:val="8"/>
        </w:numPr>
        <w:ind w:firstLineChars="0"/>
        <w:rPr>
          <w:del w:id="5837" w:author="吴 珊珊" w:date="2019-10-30T23:32:00Z"/>
          <w:rPrChange w:id="5838" w:author="吴 珊珊" w:date="2019-10-31T09:53:00Z">
            <w:rPr>
              <w:del w:id="5839" w:author="吴 珊珊" w:date="2019-10-30T23:32:00Z"/>
            </w:rPr>
          </w:rPrChange>
        </w:rPr>
        <w:pPrChange w:id="5840" w:author="吴 珊珊" w:date="2019-10-29T11:11:00Z">
          <w:pPr>
            <w:pStyle w:val="a6"/>
            <w:numPr>
              <w:ilvl w:val="3"/>
              <w:numId w:val="1"/>
            </w:numPr>
            <w:ind w:left="1440" w:firstLineChars="0" w:hanging="1440"/>
            <w:outlineLvl w:val="4"/>
          </w:pPr>
        </w:pPrChange>
      </w:pPr>
      <w:del w:id="5841" w:author="吴 珊珊" w:date="2019-10-30T23:32:00Z">
        <w:r w:rsidRPr="004C0492" w:rsidDel="0017226B">
          <w:rPr>
            <w:rFonts w:hint="eastAsia"/>
            <w:rPrChange w:id="5842" w:author="吴 珊珊" w:date="2019-10-31T09:53:00Z">
              <w:rPr>
                <w:rFonts w:hint="eastAsia"/>
              </w:rPr>
            </w:rPrChange>
          </w:rPr>
          <w:delText>新增</w:delText>
        </w:r>
        <w:bookmarkStart w:id="5843" w:name="_Toc23408344"/>
        <w:bookmarkEnd w:id="5843"/>
      </w:del>
    </w:p>
    <w:p w14:paraId="7501E884" w14:textId="571FDF09" w:rsidR="00437F2D" w:rsidRPr="004C0492" w:rsidDel="0017226B" w:rsidRDefault="00437F2D" w:rsidP="009013E7">
      <w:pPr>
        <w:ind w:firstLine="560"/>
        <w:rPr>
          <w:del w:id="5844" w:author="吴 珊珊" w:date="2019-10-30T23:32:00Z"/>
          <w:sz w:val="28"/>
          <w:szCs w:val="28"/>
          <w:rPrChange w:id="5845" w:author="吴 珊珊" w:date="2019-10-31T09:53:00Z">
            <w:rPr>
              <w:del w:id="5846" w:author="吴 珊珊" w:date="2019-10-30T23:32:00Z"/>
            </w:rPr>
          </w:rPrChange>
        </w:rPr>
      </w:pPr>
      <w:del w:id="5847" w:author="吴 珊珊" w:date="2019-10-30T23:32:00Z">
        <w:r w:rsidRPr="004C0492" w:rsidDel="0017226B">
          <w:rPr>
            <w:rFonts w:hint="eastAsia"/>
            <w:sz w:val="28"/>
            <w:szCs w:val="28"/>
            <w:rPrChange w:id="5848" w:author="吴 珊珊" w:date="2019-10-31T09:53:00Z">
              <w:rPr>
                <w:rFonts w:hint="eastAsia"/>
              </w:rPr>
            </w:rPrChange>
          </w:rPr>
          <w:delText>新增记事本时，自动记录创建时间，用户可以填写标题和内容，选择是否需要入待办进行提醒，当存在提醒时，记录的记事本将再待办事宜展示。</w:delText>
        </w:r>
        <w:bookmarkStart w:id="5849" w:name="_Toc23408345"/>
        <w:bookmarkEnd w:id="5849"/>
      </w:del>
    </w:p>
    <w:p w14:paraId="1775AC96" w14:textId="5BE4BCCC" w:rsidR="005B7F43" w:rsidRPr="004C0492" w:rsidDel="0017226B" w:rsidRDefault="005B7F43">
      <w:pPr>
        <w:pStyle w:val="4"/>
        <w:numPr>
          <w:ilvl w:val="3"/>
          <w:numId w:val="8"/>
        </w:numPr>
        <w:ind w:firstLineChars="0"/>
        <w:rPr>
          <w:del w:id="5850" w:author="吴 珊珊" w:date="2019-10-30T23:32:00Z"/>
          <w:rFonts w:ascii="黑体" w:eastAsia="黑体" w:hAnsi="黑体"/>
          <w:rPrChange w:id="5851" w:author="吴 珊珊" w:date="2019-10-31T09:53:00Z">
            <w:rPr>
              <w:del w:id="5852" w:author="吴 珊珊" w:date="2019-10-30T23:32:00Z"/>
              <w:rFonts w:ascii="黑体" w:eastAsia="黑体" w:hAnsi="黑体"/>
              <w:sz w:val="30"/>
              <w:szCs w:val="30"/>
            </w:rPr>
          </w:rPrChange>
        </w:rPr>
        <w:pPrChange w:id="5853" w:author="吴 珊珊" w:date="2019-10-29T11:11:00Z">
          <w:pPr>
            <w:pStyle w:val="a6"/>
            <w:numPr>
              <w:ilvl w:val="3"/>
              <w:numId w:val="1"/>
            </w:numPr>
            <w:ind w:left="1440" w:firstLineChars="0" w:hanging="1440"/>
            <w:outlineLvl w:val="4"/>
          </w:pPr>
        </w:pPrChange>
      </w:pPr>
      <w:del w:id="5854" w:author="吴 珊珊" w:date="2019-10-30T23:32:00Z">
        <w:r w:rsidRPr="004C0492" w:rsidDel="0017226B">
          <w:rPr>
            <w:rFonts w:hint="eastAsia"/>
            <w:rPrChange w:id="5855" w:author="吴 珊珊" w:date="2019-10-31T09:53:00Z">
              <w:rPr>
                <w:rFonts w:ascii="黑体" w:eastAsia="黑体" w:hAnsi="黑体" w:hint="eastAsia"/>
                <w:sz w:val="30"/>
                <w:szCs w:val="30"/>
              </w:rPr>
            </w:rPrChange>
          </w:rPr>
          <w:delText>编辑</w:delText>
        </w:r>
        <w:bookmarkStart w:id="5856" w:name="_Toc23408346"/>
        <w:bookmarkEnd w:id="5856"/>
      </w:del>
    </w:p>
    <w:p w14:paraId="1729608A" w14:textId="39D741ED" w:rsidR="005B7F43" w:rsidRPr="004C0492" w:rsidDel="0017226B" w:rsidRDefault="005B7F43" w:rsidP="005B7F43">
      <w:pPr>
        <w:ind w:firstLine="560"/>
        <w:rPr>
          <w:del w:id="5857" w:author="吴 珊珊" w:date="2019-10-30T23:32:00Z"/>
          <w:sz w:val="28"/>
          <w:szCs w:val="28"/>
          <w:rPrChange w:id="5858" w:author="吴 珊珊" w:date="2019-10-31T09:53:00Z">
            <w:rPr>
              <w:del w:id="5859" w:author="吴 珊珊" w:date="2019-10-30T23:32:00Z"/>
            </w:rPr>
          </w:rPrChange>
        </w:rPr>
      </w:pPr>
      <w:del w:id="5860" w:author="吴 珊珊" w:date="2019-10-30T23:32:00Z">
        <w:r w:rsidRPr="004C0492" w:rsidDel="0017226B">
          <w:rPr>
            <w:rFonts w:hint="eastAsia"/>
            <w:sz w:val="28"/>
            <w:szCs w:val="28"/>
            <w:rPrChange w:id="5861" w:author="吴 珊珊" w:date="2019-10-31T09:53:00Z">
              <w:rPr>
                <w:rFonts w:hint="eastAsia"/>
              </w:rPr>
            </w:rPrChange>
          </w:rPr>
          <w:delText>编辑功能与新增一致，可以编辑已经新增的记事本。</w:delText>
        </w:r>
        <w:bookmarkStart w:id="5862" w:name="_Toc23408347"/>
        <w:bookmarkEnd w:id="5862"/>
      </w:del>
    </w:p>
    <w:p w14:paraId="1ADCFE39" w14:textId="7D3F1E7A" w:rsidR="005B7F43" w:rsidRPr="004C0492" w:rsidDel="0017226B" w:rsidRDefault="005B7F43">
      <w:pPr>
        <w:pStyle w:val="4"/>
        <w:numPr>
          <w:ilvl w:val="3"/>
          <w:numId w:val="8"/>
        </w:numPr>
        <w:ind w:firstLineChars="0"/>
        <w:rPr>
          <w:del w:id="5863" w:author="吴 珊珊" w:date="2019-10-30T23:32:00Z"/>
          <w:rFonts w:ascii="黑体" w:eastAsia="黑体" w:hAnsi="黑体"/>
          <w:rPrChange w:id="5864" w:author="吴 珊珊" w:date="2019-10-31T09:53:00Z">
            <w:rPr>
              <w:del w:id="5865" w:author="吴 珊珊" w:date="2019-10-30T23:32:00Z"/>
              <w:rFonts w:ascii="黑体" w:eastAsia="黑体" w:hAnsi="黑体"/>
              <w:sz w:val="30"/>
              <w:szCs w:val="30"/>
            </w:rPr>
          </w:rPrChange>
        </w:rPr>
        <w:pPrChange w:id="5866" w:author="吴 珊珊" w:date="2019-10-29T11:11:00Z">
          <w:pPr>
            <w:pStyle w:val="a6"/>
            <w:numPr>
              <w:ilvl w:val="3"/>
              <w:numId w:val="1"/>
            </w:numPr>
            <w:ind w:left="1440" w:firstLineChars="0" w:hanging="1440"/>
            <w:outlineLvl w:val="4"/>
          </w:pPr>
        </w:pPrChange>
      </w:pPr>
      <w:del w:id="5867" w:author="吴 珊珊" w:date="2019-10-30T23:32:00Z">
        <w:r w:rsidRPr="004C0492" w:rsidDel="0017226B">
          <w:rPr>
            <w:rFonts w:hint="eastAsia"/>
            <w:rPrChange w:id="5868" w:author="吴 珊珊" w:date="2019-10-31T09:53:00Z">
              <w:rPr>
                <w:rFonts w:ascii="黑体" w:eastAsia="黑体" w:hAnsi="黑体" w:hint="eastAsia"/>
                <w:sz w:val="30"/>
                <w:szCs w:val="30"/>
              </w:rPr>
            </w:rPrChange>
          </w:rPr>
          <w:delText>删除</w:delText>
        </w:r>
        <w:bookmarkStart w:id="5869" w:name="_Toc23408348"/>
        <w:bookmarkEnd w:id="5869"/>
      </w:del>
    </w:p>
    <w:p w14:paraId="3F1E45DC" w14:textId="6BDCDCAF" w:rsidR="005B7F43" w:rsidRPr="004C0492" w:rsidDel="0017226B" w:rsidRDefault="005B7F43" w:rsidP="005B7F43">
      <w:pPr>
        <w:ind w:firstLine="560"/>
        <w:rPr>
          <w:del w:id="5870" w:author="吴 珊珊" w:date="2019-10-30T23:32:00Z"/>
          <w:sz w:val="28"/>
          <w:szCs w:val="28"/>
          <w:rPrChange w:id="5871" w:author="吴 珊珊" w:date="2019-10-31T09:53:00Z">
            <w:rPr>
              <w:del w:id="5872" w:author="吴 珊珊" w:date="2019-10-30T23:32:00Z"/>
            </w:rPr>
          </w:rPrChange>
        </w:rPr>
      </w:pPr>
      <w:del w:id="5873" w:author="吴 珊珊" w:date="2019-10-30T23:32:00Z">
        <w:r w:rsidRPr="004C0492" w:rsidDel="0017226B">
          <w:rPr>
            <w:rFonts w:hint="eastAsia"/>
            <w:sz w:val="28"/>
            <w:szCs w:val="28"/>
            <w:rPrChange w:id="5874" w:author="吴 珊珊" w:date="2019-10-31T09:53:00Z">
              <w:rPr>
                <w:rFonts w:hint="eastAsia"/>
              </w:rPr>
            </w:rPrChange>
          </w:rPr>
          <w:delText>通过数据库逻辑删除记事本中的内容。</w:delText>
        </w:r>
        <w:bookmarkStart w:id="5875" w:name="_Toc23408349"/>
        <w:bookmarkEnd w:id="5875"/>
      </w:del>
    </w:p>
    <w:p w14:paraId="2C492EE1" w14:textId="7907D856" w:rsidR="00437F2D" w:rsidRPr="004C0492" w:rsidRDefault="00437F2D">
      <w:pPr>
        <w:pStyle w:val="3"/>
        <w:numPr>
          <w:ilvl w:val="2"/>
          <w:numId w:val="8"/>
        </w:numPr>
        <w:ind w:firstLineChars="0"/>
        <w:rPr>
          <w:sz w:val="28"/>
          <w:szCs w:val="28"/>
          <w:rPrChange w:id="5876" w:author="吴 珊珊" w:date="2019-10-31T09:53:00Z">
            <w:rPr/>
          </w:rPrChange>
        </w:rPr>
        <w:pPrChange w:id="5877" w:author="吴 珊珊" w:date="2019-10-30T23:32:00Z">
          <w:pPr>
            <w:pStyle w:val="a6"/>
            <w:numPr>
              <w:ilvl w:val="2"/>
              <w:numId w:val="1"/>
            </w:numPr>
            <w:ind w:left="1080" w:firstLineChars="0" w:hanging="1080"/>
            <w:outlineLvl w:val="3"/>
          </w:pPr>
        </w:pPrChange>
      </w:pPr>
      <w:bookmarkStart w:id="5878" w:name="_Toc23408350"/>
      <w:r w:rsidRPr="004C0492">
        <w:rPr>
          <w:rFonts w:hint="eastAsia"/>
          <w:sz w:val="28"/>
          <w:szCs w:val="28"/>
          <w:rPrChange w:id="5879" w:author="吴 珊珊" w:date="2019-10-31T09:53:00Z">
            <w:rPr>
              <w:rFonts w:hint="eastAsia"/>
            </w:rPr>
          </w:rPrChange>
        </w:rPr>
        <w:t>读报板块</w:t>
      </w:r>
      <w:bookmarkEnd w:id="5878"/>
    </w:p>
    <w:p w14:paraId="3D03670F" w14:textId="0E2AB3B9" w:rsidR="00437F2D" w:rsidRPr="004C0492" w:rsidRDefault="00D12467" w:rsidP="009013E7">
      <w:pPr>
        <w:ind w:firstLine="560"/>
        <w:rPr>
          <w:sz w:val="28"/>
          <w:szCs w:val="28"/>
          <w:rPrChange w:id="5880" w:author="吴 珊珊" w:date="2019-10-31T09:53:00Z">
            <w:rPr/>
          </w:rPrChange>
        </w:rPr>
      </w:pPr>
      <w:r w:rsidRPr="004C0492">
        <w:rPr>
          <w:rFonts w:hint="eastAsia"/>
          <w:sz w:val="28"/>
          <w:szCs w:val="28"/>
          <w:rPrChange w:id="5881" w:author="吴 珊珊" w:date="2019-10-31T09:53:00Z">
            <w:rPr>
              <w:rFonts w:hint="eastAsia"/>
            </w:rPr>
          </w:rPrChange>
        </w:rPr>
        <w:t>提供给所有用户，用于查看互联网录入的优秀新闻，媒体文章，提供查询、查看功能。</w:t>
      </w:r>
    </w:p>
    <w:p w14:paraId="70B0602C" w14:textId="33F3F06B" w:rsidR="00437F2D" w:rsidRPr="004C0492" w:rsidRDefault="00437F2D">
      <w:pPr>
        <w:pStyle w:val="3"/>
        <w:numPr>
          <w:ilvl w:val="2"/>
          <w:numId w:val="8"/>
        </w:numPr>
        <w:ind w:firstLineChars="0"/>
        <w:rPr>
          <w:sz w:val="28"/>
          <w:szCs w:val="28"/>
          <w:rPrChange w:id="5882" w:author="吴 珊珊" w:date="2019-10-31T09:53:00Z">
            <w:rPr/>
          </w:rPrChange>
        </w:rPr>
        <w:pPrChange w:id="5883" w:author="吴 珊珊" w:date="2019-10-29T11:11:00Z">
          <w:pPr>
            <w:pStyle w:val="a6"/>
            <w:numPr>
              <w:ilvl w:val="2"/>
              <w:numId w:val="1"/>
            </w:numPr>
            <w:ind w:left="1080" w:firstLineChars="0" w:hanging="1080"/>
            <w:outlineLvl w:val="3"/>
          </w:pPr>
        </w:pPrChange>
      </w:pPr>
      <w:bookmarkStart w:id="5884" w:name="_Toc23408351"/>
      <w:r w:rsidRPr="004C0492">
        <w:rPr>
          <w:rFonts w:hint="eastAsia"/>
          <w:sz w:val="28"/>
          <w:szCs w:val="28"/>
          <w:rPrChange w:id="5885" w:author="吴 珊珊" w:date="2019-10-31T09:53:00Z">
            <w:rPr>
              <w:rFonts w:hint="eastAsia"/>
            </w:rPr>
          </w:rPrChange>
        </w:rPr>
        <w:t>修改密码</w:t>
      </w:r>
      <w:bookmarkEnd w:id="5884"/>
    </w:p>
    <w:p w14:paraId="305AFBC9" w14:textId="5D7121F8" w:rsidR="00437F2D" w:rsidRPr="004C0492" w:rsidRDefault="00D12467" w:rsidP="009013E7">
      <w:pPr>
        <w:ind w:firstLine="560"/>
        <w:rPr>
          <w:ins w:id="5886" w:author="吴 珊珊" w:date="2019-10-30T23:32:00Z"/>
          <w:sz w:val="28"/>
          <w:szCs w:val="28"/>
          <w:rPrChange w:id="5887" w:author="吴 珊珊" w:date="2019-10-31T09:53:00Z">
            <w:rPr>
              <w:ins w:id="5888" w:author="吴 珊珊" w:date="2019-10-30T23:32:00Z"/>
            </w:rPr>
          </w:rPrChange>
        </w:rPr>
      </w:pPr>
      <w:r w:rsidRPr="004C0492">
        <w:rPr>
          <w:rFonts w:hint="eastAsia"/>
          <w:sz w:val="28"/>
          <w:szCs w:val="28"/>
          <w:rPrChange w:id="5889" w:author="吴 珊珊" w:date="2019-10-31T09:53:00Z">
            <w:rPr>
              <w:rFonts w:hint="eastAsia"/>
            </w:rPr>
          </w:rPrChange>
        </w:rPr>
        <w:t>提供用户的修改密码功能。</w:t>
      </w:r>
    </w:p>
    <w:p w14:paraId="54971F52" w14:textId="79C8C644" w:rsidR="0017226B" w:rsidRPr="004C0492" w:rsidRDefault="0017226B" w:rsidP="009013E7">
      <w:pPr>
        <w:ind w:firstLine="560"/>
        <w:rPr>
          <w:sz w:val="28"/>
          <w:szCs w:val="28"/>
          <w:rPrChange w:id="5890" w:author="吴 珊珊" w:date="2019-10-31T09:53:00Z">
            <w:rPr/>
          </w:rPrChange>
        </w:rPr>
      </w:pPr>
      <w:ins w:id="5891" w:author="吴 珊珊" w:date="2019-10-30T23:32:00Z">
        <w:r w:rsidRPr="007906F1">
          <w:rPr>
            <w:sz w:val="28"/>
            <w:szCs w:val="28"/>
            <w:rPrChange w:id="5892" w:author="吴 珊珊" w:date="2019-10-31T09:54:00Z">
              <w:rPr/>
            </w:rPrChange>
          </w:rPr>
          <w:t>修改内容包含</w:t>
        </w:r>
      </w:ins>
      <w:ins w:id="5893" w:author="吴 珊珊" w:date="2019-10-31T09:54:00Z">
        <w:r w:rsidR="007906F1" w:rsidRPr="007906F1">
          <w:rPr>
            <w:sz w:val="28"/>
            <w:szCs w:val="28"/>
            <w:rPrChange w:id="5894" w:author="吴 珊珊" w:date="2019-10-31T09:54:00Z">
              <w:rPr>
                <w:sz w:val="28"/>
                <w:szCs w:val="28"/>
                <w:highlight w:val="yellow"/>
              </w:rPr>
            </w:rPrChange>
          </w:rPr>
          <w:t>：</w:t>
        </w:r>
        <w:r w:rsidR="007906F1" w:rsidRPr="007906F1">
          <w:rPr>
            <w:rFonts w:hint="eastAsia"/>
            <w:sz w:val="28"/>
            <w:szCs w:val="28"/>
            <w:rPrChange w:id="5895" w:author="吴 珊珊" w:date="2019-10-31T09:54:00Z">
              <w:rPr>
                <w:rFonts w:hint="eastAsia"/>
                <w:sz w:val="28"/>
                <w:szCs w:val="28"/>
                <w:highlight w:val="yellow"/>
              </w:rPr>
            </w:rPrChange>
          </w:rPr>
          <w:t>用户民、原密码、新密码、确认密码，提供确定</w:t>
        </w:r>
        <w:r w:rsidR="007906F1" w:rsidRPr="007906F1">
          <w:rPr>
            <w:rFonts w:hint="eastAsia"/>
            <w:sz w:val="28"/>
            <w:szCs w:val="28"/>
            <w:rPrChange w:id="5896" w:author="吴 珊珊" w:date="2019-10-31T09:54:00Z">
              <w:rPr>
                <w:rFonts w:hint="eastAsia"/>
                <w:sz w:val="28"/>
                <w:szCs w:val="28"/>
                <w:highlight w:val="yellow"/>
              </w:rPr>
            </w:rPrChange>
          </w:rPr>
          <w:lastRenderedPageBreak/>
          <w:t>和取消按钮。</w:t>
        </w:r>
      </w:ins>
    </w:p>
    <w:p w14:paraId="28D6BDD2" w14:textId="5033852A" w:rsidR="009013E7" w:rsidRPr="004C0492" w:rsidRDefault="009013E7">
      <w:pPr>
        <w:pStyle w:val="2"/>
        <w:numPr>
          <w:ilvl w:val="1"/>
          <w:numId w:val="8"/>
        </w:numPr>
        <w:ind w:firstLineChars="0"/>
        <w:rPr>
          <w:sz w:val="28"/>
          <w:szCs w:val="28"/>
          <w:rPrChange w:id="5897" w:author="吴 珊珊" w:date="2019-10-31T09:53:00Z">
            <w:rPr/>
          </w:rPrChange>
        </w:rPr>
        <w:pPrChange w:id="5898" w:author="吴 珊珊" w:date="2019-10-29T11:11:00Z">
          <w:pPr>
            <w:pStyle w:val="a6"/>
            <w:numPr>
              <w:ilvl w:val="1"/>
              <w:numId w:val="1"/>
            </w:numPr>
            <w:ind w:left="720" w:firstLineChars="0" w:hanging="720"/>
            <w:outlineLvl w:val="2"/>
          </w:pPr>
        </w:pPrChange>
      </w:pPr>
      <w:bookmarkStart w:id="5899" w:name="_Toc23408352"/>
      <w:r w:rsidRPr="004C0492">
        <w:rPr>
          <w:rFonts w:hint="eastAsia"/>
          <w:sz w:val="28"/>
          <w:szCs w:val="28"/>
          <w:rPrChange w:id="5900" w:author="吴 珊珊" w:date="2019-10-31T09:53:00Z">
            <w:rPr>
              <w:rFonts w:hint="eastAsia"/>
            </w:rPr>
          </w:rPrChange>
        </w:rPr>
        <w:t>工单管理</w:t>
      </w:r>
      <w:bookmarkEnd w:id="5899"/>
      <w:ins w:id="5901" w:author="吴 珊珊" w:date="2019-10-31T09:58:00Z">
        <w:r w:rsidR="00AF4E4D">
          <w:rPr>
            <w:rFonts w:hint="eastAsia"/>
            <w:sz w:val="28"/>
            <w:szCs w:val="28"/>
          </w:rPr>
          <w:t>（链接</w:t>
        </w:r>
      </w:ins>
      <w:ins w:id="5902" w:author="吴 珊珊" w:date="2019-10-31T09:59:00Z">
        <w:r w:rsidR="00AF4E4D">
          <w:rPr>
            <w:rFonts w:hint="eastAsia"/>
            <w:sz w:val="28"/>
            <w:szCs w:val="28"/>
          </w:rPr>
          <w:t>外系统</w:t>
        </w:r>
      </w:ins>
      <w:ins w:id="5903" w:author="吴 珊珊" w:date="2019-10-31T09:58:00Z">
        <w:r w:rsidR="00AF4E4D">
          <w:rPr>
            <w:rFonts w:hint="eastAsia"/>
            <w:sz w:val="28"/>
            <w:szCs w:val="28"/>
          </w:rPr>
          <w:t>）</w:t>
        </w:r>
      </w:ins>
    </w:p>
    <w:p w14:paraId="513CF62F" w14:textId="090B2592" w:rsidR="009013E7" w:rsidRDefault="00AF4E4D" w:rsidP="009013E7">
      <w:pPr>
        <w:ind w:firstLine="560"/>
        <w:rPr>
          <w:ins w:id="5904" w:author="吴 珊珊" w:date="2019-10-31T11:50:00Z"/>
          <w:sz w:val="28"/>
          <w:szCs w:val="28"/>
        </w:rPr>
      </w:pPr>
      <w:ins w:id="5905" w:author="吴 珊珊" w:date="2019-10-31T09:58:00Z">
        <w:r w:rsidRPr="00163787">
          <w:rPr>
            <w:rFonts w:hint="eastAsia"/>
            <w:sz w:val="28"/>
            <w:szCs w:val="28"/>
          </w:rPr>
          <w:t>用户可根据已知条件进行工单的查询，查询涉及到热线件的基本信息及转办、回访、督办、办理信息，以便用户能快速便捷地找到自己所需要的工单</w:t>
        </w:r>
      </w:ins>
      <w:del w:id="5906" w:author="吴 珊珊" w:date="2019-10-31T09:58:00Z">
        <w:r w:rsidR="009013E7" w:rsidRPr="004C0492" w:rsidDel="00AF4E4D">
          <w:rPr>
            <w:rFonts w:hint="eastAsia"/>
            <w:sz w:val="28"/>
            <w:szCs w:val="28"/>
            <w:rPrChange w:id="5907" w:author="吴 珊珊" w:date="2019-10-31T09:53:00Z">
              <w:rPr>
                <w:rFonts w:hint="eastAsia"/>
              </w:rPr>
            </w:rPrChange>
          </w:rPr>
          <w:delText>提供工单管理功能，用于工单的查询</w:delText>
        </w:r>
        <w:r w:rsidR="0038681A" w:rsidRPr="004C0492" w:rsidDel="00AF4E4D">
          <w:rPr>
            <w:rFonts w:hint="eastAsia"/>
            <w:sz w:val="28"/>
            <w:szCs w:val="28"/>
            <w:rPrChange w:id="5908" w:author="吴 珊珊" w:date="2019-10-31T09:53:00Z">
              <w:rPr>
                <w:rFonts w:hint="eastAsia"/>
              </w:rPr>
            </w:rPrChange>
          </w:rPr>
          <w:delText>，跳转到转办系统中对应的模块</w:delText>
        </w:r>
        <w:r w:rsidR="007B1A5C" w:rsidRPr="004C0492" w:rsidDel="00AF4E4D">
          <w:rPr>
            <w:rFonts w:hint="eastAsia"/>
            <w:sz w:val="28"/>
            <w:szCs w:val="28"/>
            <w:rPrChange w:id="5909" w:author="吴 珊珊" w:date="2019-10-31T09:53:00Z">
              <w:rPr>
                <w:rFonts w:hint="eastAsia"/>
              </w:rPr>
            </w:rPrChange>
          </w:rPr>
          <w:delText>，工单管理中包含的重点关注、专项工作、回访标注等功能一并合并到转办系统</w:delText>
        </w:r>
      </w:del>
      <w:r w:rsidR="009013E7" w:rsidRPr="004C0492">
        <w:rPr>
          <w:rFonts w:hint="eastAsia"/>
          <w:sz w:val="28"/>
          <w:szCs w:val="28"/>
          <w:rPrChange w:id="5910" w:author="吴 珊珊" w:date="2019-10-31T09:53:00Z">
            <w:rPr>
              <w:rFonts w:hint="eastAsia"/>
            </w:rPr>
          </w:rPrChange>
        </w:rPr>
        <w:t>。</w:t>
      </w:r>
    </w:p>
    <w:p w14:paraId="3D5649B6" w14:textId="4CFB3DAF" w:rsidR="00DC1DB7" w:rsidRPr="009F18B1" w:rsidRDefault="009F18B1" w:rsidP="009013E7">
      <w:pPr>
        <w:ind w:firstLine="560"/>
        <w:rPr>
          <w:rFonts w:hint="eastAsia"/>
          <w:color w:val="0070C0"/>
          <w:sz w:val="28"/>
          <w:szCs w:val="28"/>
          <w:rPrChange w:id="5911" w:author="吴 珊珊" w:date="2019-10-31T11:50:00Z">
            <w:rPr/>
          </w:rPrChange>
        </w:rPr>
      </w:pPr>
      <w:ins w:id="5912" w:author="吴 珊珊" w:date="2019-10-31T11:50:00Z">
        <w:r w:rsidRPr="009F18B1">
          <w:rPr>
            <w:color w:val="0070C0"/>
            <w:sz w:val="28"/>
            <w:szCs w:val="28"/>
            <w:rPrChange w:id="5913" w:author="吴 珊珊" w:date="2019-10-31T11:50:00Z">
              <w:rPr>
                <w:sz w:val="28"/>
                <w:szCs w:val="28"/>
              </w:rPr>
            </w:rPrChange>
          </w:rPr>
          <w:t>移至</w:t>
        </w:r>
        <w:r w:rsidR="00DC1DB7" w:rsidRPr="009F18B1">
          <w:rPr>
            <w:color w:val="0070C0"/>
            <w:sz w:val="28"/>
            <w:szCs w:val="28"/>
            <w:rPrChange w:id="5914" w:author="吴 珊珊" w:date="2019-10-31T11:50:00Z">
              <w:rPr>
                <w:sz w:val="28"/>
                <w:szCs w:val="28"/>
              </w:rPr>
            </w:rPrChange>
          </w:rPr>
          <w:t>交办系统</w:t>
        </w:r>
      </w:ins>
    </w:p>
    <w:p w14:paraId="2ABD3B32" w14:textId="37E2B8D2" w:rsidR="009013E7" w:rsidRPr="004C0492" w:rsidRDefault="009013E7">
      <w:pPr>
        <w:pStyle w:val="2"/>
        <w:numPr>
          <w:ilvl w:val="1"/>
          <w:numId w:val="8"/>
        </w:numPr>
        <w:ind w:firstLineChars="0"/>
        <w:rPr>
          <w:sz w:val="28"/>
          <w:szCs w:val="28"/>
          <w:rPrChange w:id="5915" w:author="吴 珊珊" w:date="2019-10-31T09:53:00Z">
            <w:rPr/>
          </w:rPrChange>
        </w:rPr>
        <w:pPrChange w:id="5916" w:author="吴 珊珊" w:date="2019-10-29T11:11:00Z">
          <w:pPr>
            <w:pStyle w:val="a6"/>
            <w:numPr>
              <w:ilvl w:val="1"/>
              <w:numId w:val="1"/>
            </w:numPr>
            <w:ind w:left="720" w:firstLineChars="0" w:hanging="720"/>
            <w:outlineLvl w:val="2"/>
          </w:pPr>
        </w:pPrChange>
      </w:pPr>
      <w:bookmarkStart w:id="5917" w:name="_Toc23408353"/>
      <w:r w:rsidRPr="004C0492">
        <w:rPr>
          <w:rFonts w:hint="eastAsia"/>
          <w:sz w:val="28"/>
          <w:szCs w:val="28"/>
          <w:rPrChange w:id="5918" w:author="吴 珊珊" w:date="2019-10-31T09:53:00Z">
            <w:rPr>
              <w:rFonts w:hint="eastAsia"/>
            </w:rPr>
          </w:rPrChange>
        </w:rPr>
        <w:t>公告</w:t>
      </w:r>
      <w:bookmarkEnd w:id="5917"/>
      <w:ins w:id="5919" w:author="吴 珊珊" w:date="2019-10-31T09:59:00Z">
        <w:r w:rsidR="00AF4E4D">
          <w:rPr>
            <w:rFonts w:hint="eastAsia"/>
            <w:sz w:val="28"/>
            <w:szCs w:val="28"/>
          </w:rPr>
          <w:t>（链接</w:t>
        </w:r>
      </w:ins>
      <w:ins w:id="5920" w:author="吴 珊珊" w:date="2019-10-31T10:00:00Z">
        <w:r w:rsidR="00AF4E4D">
          <w:rPr>
            <w:rFonts w:hint="eastAsia"/>
            <w:sz w:val="28"/>
            <w:szCs w:val="28"/>
          </w:rPr>
          <w:t>外系统</w:t>
        </w:r>
      </w:ins>
      <w:ins w:id="5921" w:author="吴 珊珊" w:date="2019-10-31T09:59:00Z">
        <w:r w:rsidR="00AF4E4D">
          <w:rPr>
            <w:rFonts w:hint="eastAsia"/>
            <w:sz w:val="28"/>
            <w:szCs w:val="28"/>
          </w:rPr>
          <w:t>）</w:t>
        </w:r>
      </w:ins>
    </w:p>
    <w:p w14:paraId="676696EB" w14:textId="3A6460CF" w:rsidR="0038681A" w:rsidRPr="004C0492" w:rsidRDefault="009013E7" w:rsidP="0038681A">
      <w:pPr>
        <w:ind w:firstLine="560"/>
        <w:rPr>
          <w:sz w:val="28"/>
          <w:szCs w:val="28"/>
          <w:rPrChange w:id="5922" w:author="吴 珊珊" w:date="2019-10-31T09:53:00Z">
            <w:rPr/>
          </w:rPrChange>
        </w:rPr>
      </w:pPr>
      <w:r w:rsidRPr="004C0492">
        <w:rPr>
          <w:rFonts w:hint="eastAsia"/>
          <w:sz w:val="28"/>
          <w:szCs w:val="28"/>
          <w:rPrChange w:id="5923" w:author="吴 珊珊" w:date="2019-10-31T09:53:00Z">
            <w:rPr>
              <w:rFonts w:hint="eastAsia"/>
            </w:rPr>
          </w:rPrChange>
        </w:rPr>
        <w:t>提供公告功能，用于</w:t>
      </w:r>
      <w:ins w:id="5924" w:author="吴 珊珊" w:date="2019-10-31T09:59:00Z">
        <w:r w:rsidR="00AF4E4D">
          <w:rPr>
            <w:rFonts w:hint="eastAsia"/>
            <w:sz w:val="28"/>
            <w:szCs w:val="28"/>
          </w:rPr>
          <w:t>新建发布</w:t>
        </w:r>
      </w:ins>
      <w:del w:id="5925" w:author="吴 珊珊" w:date="2019-10-31T09:59:00Z">
        <w:r w:rsidRPr="004C0492" w:rsidDel="00AF4E4D">
          <w:rPr>
            <w:rFonts w:hint="eastAsia"/>
            <w:sz w:val="28"/>
            <w:szCs w:val="28"/>
            <w:rPrChange w:id="5926" w:author="吴 珊珊" w:date="2019-10-31T09:53:00Z">
              <w:rPr>
                <w:rFonts w:hint="eastAsia"/>
              </w:rPr>
            </w:rPrChange>
          </w:rPr>
          <w:delText>发送</w:delText>
        </w:r>
      </w:del>
      <w:r w:rsidRPr="004C0492">
        <w:rPr>
          <w:rFonts w:hint="eastAsia"/>
          <w:sz w:val="28"/>
          <w:szCs w:val="28"/>
          <w:rPrChange w:id="5927" w:author="吴 珊珊" w:date="2019-10-31T09:53:00Z">
            <w:rPr>
              <w:rFonts w:hint="eastAsia"/>
            </w:rPr>
          </w:rPrChange>
        </w:rPr>
        <w:t>公告，查看其他用户发送的公告</w:t>
      </w:r>
      <w:r w:rsidR="0038681A" w:rsidRPr="004C0492">
        <w:rPr>
          <w:rFonts w:hint="eastAsia"/>
          <w:sz w:val="28"/>
          <w:szCs w:val="28"/>
          <w:rPrChange w:id="5928" w:author="吴 珊珊" w:date="2019-10-31T09:53:00Z">
            <w:rPr>
              <w:rFonts w:hint="eastAsia"/>
            </w:rPr>
          </w:rPrChange>
        </w:rPr>
        <w:t>，在受理系统中仅可以查看公告信息，点击公告管理进入信息服务系统进行公告的发送，查询等。</w:t>
      </w:r>
    </w:p>
    <w:p w14:paraId="4AB1C700" w14:textId="1E6F1B98" w:rsidR="00DF50DC" w:rsidRPr="004C0492" w:rsidRDefault="00DF50DC" w:rsidP="0038681A">
      <w:pPr>
        <w:ind w:firstLine="560"/>
        <w:rPr>
          <w:sz w:val="28"/>
          <w:szCs w:val="28"/>
          <w:rPrChange w:id="5929" w:author="吴 珊珊" w:date="2019-10-31T09:53:00Z">
            <w:rPr/>
          </w:rPrChange>
        </w:rPr>
      </w:pPr>
      <w:r w:rsidRPr="004C0492">
        <w:rPr>
          <w:rFonts w:hint="eastAsia"/>
          <w:sz w:val="28"/>
          <w:szCs w:val="28"/>
          <w:rPrChange w:id="5930" w:author="吴 珊珊" w:date="2019-10-31T09:53:00Z">
            <w:rPr>
              <w:rFonts w:hint="eastAsia"/>
            </w:rPr>
          </w:rPrChange>
        </w:rPr>
        <w:t>在页面底部滚动展示自己可见的公告信息。</w:t>
      </w:r>
    </w:p>
    <w:p w14:paraId="3F163DDD" w14:textId="6244486D" w:rsidR="009013E7" w:rsidRPr="004C0492" w:rsidRDefault="009013E7">
      <w:pPr>
        <w:pStyle w:val="2"/>
        <w:numPr>
          <w:ilvl w:val="1"/>
          <w:numId w:val="8"/>
        </w:numPr>
        <w:ind w:firstLineChars="0"/>
        <w:rPr>
          <w:sz w:val="28"/>
          <w:szCs w:val="28"/>
          <w:rPrChange w:id="5931" w:author="吴 珊珊" w:date="2019-10-31T09:53:00Z">
            <w:rPr/>
          </w:rPrChange>
        </w:rPr>
        <w:pPrChange w:id="5932" w:author="吴 珊珊" w:date="2019-10-29T11:11:00Z">
          <w:pPr>
            <w:pStyle w:val="a6"/>
            <w:numPr>
              <w:ilvl w:val="1"/>
              <w:numId w:val="1"/>
            </w:numPr>
            <w:ind w:left="720" w:firstLineChars="0" w:hanging="720"/>
            <w:outlineLvl w:val="2"/>
          </w:pPr>
        </w:pPrChange>
      </w:pPr>
      <w:bookmarkStart w:id="5933" w:name="_Toc23408354"/>
      <w:r w:rsidRPr="004C0492">
        <w:rPr>
          <w:rFonts w:hint="eastAsia"/>
          <w:sz w:val="28"/>
          <w:szCs w:val="28"/>
          <w:rPrChange w:id="5934" w:author="吴 珊珊" w:date="2019-10-31T09:53:00Z">
            <w:rPr>
              <w:rFonts w:hint="eastAsia"/>
            </w:rPr>
          </w:rPrChange>
        </w:rPr>
        <w:t>消息提醒</w:t>
      </w:r>
      <w:bookmarkEnd w:id="5933"/>
      <w:ins w:id="5935" w:author="吴 珊珊" w:date="2019-10-31T10:00:00Z">
        <w:r w:rsidR="00AF4E4D">
          <w:rPr>
            <w:rFonts w:hint="eastAsia"/>
            <w:sz w:val="28"/>
            <w:szCs w:val="28"/>
          </w:rPr>
          <w:t>（联系外系统）</w:t>
        </w:r>
      </w:ins>
    </w:p>
    <w:p w14:paraId="53501549" w14:textId="51BDF3C4" w:rsidR="009013E7" w:rsidRPr="004C0492" w:rsidRDefault="009013E7" w:rsidP="009013E7">
      <w:pPr>
        <w:ind w:firstLine="560"/>
        <w:rPr>
          <w:sz w:val="28"/>
          <w:szCs w:val="28"/>
          <w:rPrChange w:id="5936" w:author="吴 珊珊" w:date="2019-10-31T09:53:00Z">
            <w:rPr/>
          </w:rPrChange>
        </w:rPr>
      </w:pPr>
      <w:r w:rsidRPr="004C0492">
        <w:rPr>
          <w:rFonts w:hint="eastAsia"/>
          <w:sz w:val="28"/>
          <w:szCs w:val="28"/>
          <w:rPrChange w:id="5937" w:author="吴 珊珊" w:date="2019-10-31T09:53:00Z">
            <w:rPr>
              <w:rFonts w:hint="eastAsia"/>
            </w:rPr>
          </w:rPrChange>
        </w:rPr>
        <w:t>提供消息提醒功能，为用户提供系统推送的消息和业务通知。</w:t>
      </w:r>
    </w:p>
    <w:p w14:paraId="7F3D9A7D" w14:textId="339DD6A1" w:rsidR="00DF50DC" w:rsidRPr="004C0492" w:rsidRDefault="00DF50DC" w:rsidP="009013E7">
      <w:pPr>
        <w:ind w:firstLine="560"/>
        <w:rPr>
          <w:sz w:val="28"/>
          <w:szCs w:val="28"/>
          <w:rPrChange w:id="5938" w:author="吴 珊珊" w:date="2019-10-31T09:53:00Z">
            <w:rPr/>
          </w:rPrChange>
        </w:rPr>
      </w:pPr>
      <w:r w:rsidRPr="004C0492">
        <w:rPr>
          <w:rFonts w:hint="eastAsia"/>
          <w:sz w:val="28"/>
          <w:szCs w:val="28"/>
          <w:rPrChange w:id="5939" w:author="吴 珊珊" w:date="2019-10-31T09:53:00Z">
            <w:rPr>
              <w:rFonts w:hint="eastAsia"/>
            </w:rPr>
          </w:rPrChange>
        </w:rPr>
        <w:t>标记</w:t>
      </w:r>
      <w:proofErr w:type="gramStart"/>
      <w:r w:rsidRPr="004C0492">
        <w:rPr>
          <w:rFonts w:hint="eastAsia"/>
          <w:sz w:val="28"/>
          <w:szCs w:val="28"/>
          <w:rPrChange w:id="5940" w:author="吴 珊珊" w:date="2019-10-31T09:53:00Z">
            <w:rPr>
              <w:rFonts w:hint="eastAsia"/>
            </w:rPr>
          </w:rPrChange>
        </w:rPr>
        <w:t>号码工</w:t>
      </w:r>
      <w:proofErr w:type="gramEnd"/>
      <w:r w:rsidRPr="004C0492">
        <w:rPr>
          <w:rFonts w:hint="eastAsia"/>
          <w:sz w:val="28"/>
          <w:szCs w:val="28"/>
          <w:rPrChange w:id="5941" w:author="吴 珊珊" w:date="2019-10-31T09:53:00Z">
            <w:rPr>
              <w:rFonts w:hint="eastAsia"/>
            </w:rPr>
          </w:rPrChange>
        </w:rPr>
        <w:t>单提醒（班长用户）。</w:t>
      </w:r>
    </w:p>
    <w:p w14:paraId="5447DD15" w14:textId="42F439B4" w:rsidR="00DF50DC" w:rsidRPr="004C0492" w:rsidRDefault="00DF50DC" w:rsidP="00DF50DC">
      <w:pPr>
        <w:ind w:firstLine="560"/>
        <w:rPr>
          <w:sz w:val="28"/>
          <w:szCs w:val="28"/>
          <w:rPrChange w:id="5942" w:author="吴 珊珊" w:date="2019-10-31T09:53:00Z">
            <w:rPr/>
          </w:rPrChange>
        </w:rPr>
      </w:pPr>
      <w:r w:rsidRPr="004C0492">
        <w:rPr>
          <w:rFonts w:hint="eastAsia"/>
          <w:sz w:val="28"/>
          <w:szCs w:val="28"/>
          <w:rPrChange w:id="5943" w:author="吴 珊珊" w:date="2019-10-31T09:53:00Z">
            <w:rPr>
              <w:rFonts w:hint="eastAsia"/>
            </w:rPr>
          </w:rPrChange>
        </w:rPr>
        <w:t>紧急事件通知；</w:t>
      </w:r>
    </w:p>
    <w:p w14:paraId="5D5872D8" w14:textId="77777777" w:rsidR="004926F4" w:rsidRPr="004C0492" w:rsidRDefault="00DF50DC" w:rsidP="004926F4">
      <w:pPr>
        <w:ind w:firstLine="560"/>
        <w:rPr>
          <w:sz w:val="28"/>
          <w:szCs w:val="28"/>
          <w:rPrChange w:id="5944" w:author="吴 珊珊" w:date="2019-10-31T09:53:00Z">
            <w:rPr/>
          </w:rPrChange>
        </w:rPr>
      </w:pPr>
      <w:r w:rsidRPr="004C0492">
        <w:rPr>
          <w:rFonts w:hint="eastAsia"/>
          <w:sz w:val="28"/>
          <w:szCs w:val="28"/>
          <w:rPrChange w:id="5945" w:author="吴 珊珊" w:date="2019-10-31T09:53:00Z">
            <w:rPr>
              <w:rFonts w:hint="eastAsia"/>
            </w:rPr>
          </w:rPrChange>
        </w:rPr>
        <w:t>紧急上报预警工单提醒</w:t>
      </w:r>
      <w:r w:rsidR="004926F4" w:rsidRPr="004C0492">
        <w:rPr>
          <w:rFonts w:hint="eastAsia"/>
          <w:sz w:val="28"/>
          <w:szCs w:val="28"/>
          <w:rPrChange w:id="5946" w:author="吴 珊珊" w:date="2019-10-31T09:53:00Z">
            <w:rPr>
              <w:rFonts w:hint="eastAsia"/>
            </w:rPr>
          </w:rPrChange>
        </w:rPr>
        <w:t>（班长）；</w:t>
      </w:r>
    </w:p>
    <w:p w14:paraId="2A5D8693" w14:textId="5FDA66B6" w:rsidR="00DF50DC" w:rsidRPr="004C0492" w:rsidRDefault="00DF50DC" w:rsidP="009013E7">
      <w:pPr>
        <w:ind w:firstLine="560"/>
        <w:rPr>
          <w:sz w:val="28"/>
          <w:szCs w:val="28"/>
          <w:rPrChange w:id="5947" w:author="吴 珊珊" w:date="2019-10-31T09:53:00Z">
            <w:rPr/>
          </w:rPrChange>
        </w:rPr>
      </w:pPr>
      <w:r w:rsidRPr="004C0492">
        <w:rPr>
          <w:rFonts w:hint="eastAsia"/>
          <w:sz w:val="28"/>
          <w:szCs w:val="28"/>
          <w:rPrChange w:id="5948" w:author="吴 珊珊" w:date="2019-10-31T09:53:00Z">
            <w:rPr>
              <w:rFonts w:hint="eastAsia"/>
            </w:rPr>
          </w:rPrChange>
        </w:rPr>
        <w:t>已回答未更新建议提醒</w:t>
      </w:r>
      <w:r w:rsidR="004926F4" w:rsidRPr="004C0492">
        <w:rPr>
          <w:rFonts w:hint="eastAsia"/>
          <w:sz w:val="28"/>
          <w:szCs w:val="28"/>
          <w:rPrChange w:id="5949" w:author="吴 珊珊" w:date="2019-10-31T09:53:00Z">
            <w:rPr>
              <w:rFonts w:hint="eastAsia"/>
            </w:rPr>
          </w:rPrChange>
        </w:rPr>
        <w:t>（班长）</w:t>
      </w:r>
      <w:r w:rsidRPr="004C0492">
        <w:rPr>
          <w:rFonts w:hint="eastAsia"/>
          <w:sz w:val="28"/>
          <w:szCs w:val="28"/>
          <w:rPrChange w:id="5950" w:author="吴 珊珊" w:date="2019-10-31T09:53:00Z">
            <w:rPr>
              <w:rFonts w:hint="eastAsia"/>
            </w:rPr>
          </w:rPrChange>
        </w:rPr>
        <w:t>；</w:t>
      </w:r>
    </w:p>
    <w:p w14:paraId="424D6EBB" w14:textId="5B2DBE61" w:rsidR="009013E7" w:rsidRPr="004C0492" w:rsidRDefault="009013E7">
      <w:pPr>
        <w:pStyle w:val="2"/>
        <w:numPr>
          <w:ilvl w:val="1"/>
          <w:numId w:val="8"/>
        </w:numPr>
        <w:ind w:firstLineChars="0"/>
        <w:rPr>
          <w:sz w:val="28"/>
          <w:szCs w:val="28"/>
          <w:rPrChange w:id="5951" w:author="吴 珊珊" w:date="2019-10-31T09:53:00Z">
            <w:rPr/>
          </w:rPrChange>
        </w:rPr>
        <w:pPrChange w:id="5952" w:author="吴 珊珊" w:date="2019-10-29T11:11:00Z">
          <w:pPr>
            <w:pStyle w:val="a6"/>
            <w:numPr>
              <w:ilvl w:val="1"/>
              <w:numId w:val="1"/>
            </w:numPr>
            <w:ind w:left="720" w:firstLineChars="0" w:hanging="720"/>
            <w:outlineLvl w:val="2"/>
          </w:pPr>
        </w:pPrChange>
      </w:pPr>
      <w:bookmarkStart w:id="5953" w:name="_Toc23408355"/>
      <w:r w:rsidRPr="004C0492">
        <w:rPr>
          <w:rFonts w:hint="eastAsia"/>
          <w:sz w:val="28"/>
          <w:szCs w:val="28"/>
          <w:rPrChange w:id="5954" w:author="吴 珊珊" w:date="2019-10-31T09:53:00Z">
            <w:rPr>
              <w:rFonts w:hint="eastAsia"/>
            </w:rPr>
          </w:rPrChange>
        </w:rPr>
        <w:t>知识库和知识库建议</w:t>
      </w:r>
      <w:bookmarkEnd w:id="5953"/>
      <w:ins w:id="5955" w:author="吴 珊珊" w:date="2019-10-31T10:00:00Z">
        <w:r w:rsidR="00AF4E4D">
          <w:rPr>
            <w:rFonts w:hint="eastAsia"/>
            <w:sz w:val="28"/>
            <w:szCs w:val="28"/>
          </w:rPr>
          <w:t>（链接外系统）</w:t>
        </w:r>
      </w:ins>
    </w:p>
    <w:p w14:paraId="69F961D6" w14:textId="152FF522" w:rsidR="009013E7" w:rsidRPr="004C0492" w:rsidRDefault="009013E7" w:rsidP="00F93EF6">
      <w:pPr>
        <w:ind w:firstLine="560"/>
        <w:rPr>
          <w:sz w:val="28"/>
          <w:szCs w:val="28"/>
          <w:rPrChange w:id="5956" w:author="吴 珊珊" w:date="2019-10-31T09:53:00Z">
            <w:rPr/>
          </w:rPrChange>
        </w:rPr>
      </w:pPr>
      <w:r w:rsidRPr="004C0492">
        <w:rPr>
          <w:rFonts w:hint="eastAsia"/>
          <w:sz w:val="28"/>
          <w:szCs w:val="28"/>
          <w:rPrChange w:id="5957" w:author="吴 珊珊" w:date="2019-10-31T09:53:00Z">
            <w:rPr>
              <w:rFonts w:hint="eastAsia"/>
            </w:rPr>
          </w:rPrChange>
        </w:rPr>
        <w:t>提供知识库功能，用户可以提交知识库建议，并查看当前所有已发布的知识库。</w:t>
      </w:r>
      <w:r w:rsidR="0038681A" w:rsidRPr="004C0492">
        <w:rPr>
          <w:rFonts w:hint="eastAsia"/>
          <w:sz w:val="28"/>
          <w:szCs w:val="28"/>
          <w:rPrChange w:id="5958" w:author="吴 珊珊" w:date="2019-10-31T09:53:00Z">
            <w:rPr>
              <w:rFonts w:hint="eastAsia"/>
            </w:rPr>
          </w:rPrChange>
        </w:rPr>
        <w:t>点击知识库功能，跳转到信息服务系统查看、查询知识库。</w:t>
      </w:r>
    </w:p>
    <w:p w14:paraId="6BC9219D" w14:textId="24A1F6DF" w:rsidR="00C8226C" w:rsidRPr="004C0492" w:rsidRDefault="00C8226C">
      <w:pPr>
        <w:pStyle w:val="1"/>
        <w:numPr>
          <w:ilvl w:val="0"/>
          <w:numId w:val="8"/>
        </w:numPr>
        <w:ind w:firstLineChars="0"/>
        <w:rPr>
          <w:sz w:val="28"/>
          <w:szCs w:val="28"/>
          <w:rPrChange w:id="5959" w:author="吴 珊珊" w:date="2019-10-31T09:53:00Z">
            <w:rPr/>
          </w:rPrChange>
        </w:rPr>
        <w:pPrChange w:id="5960" w:author="吴 珊珊" w:date="2019-10-29T11:12:00Z">
          <w:pPr>
            <w:pStyle w:val="a6"/>
            <w:numPr>
              <w:numId w:val="1"/>
            </w:numPr>
            <w:ind w:left="720" w:firstLineChars="0" w:firstLine="0"/>
            <w:jc w:val="left"/>
            <w:outlineLvl w:val="0"/>
          </w:pPr>
        </w:pPrChange>
      </w:pPr>
      <w:bookmarkStart w:id="5961" w:name="_Toc23408356"/>
      <w:r w:rsidRPr="004C0492">
        <w:rPr>
          <w:rFonts w:hint="eastAsia"/>
          <w:sz w:val="28"/>
          <w:szCs w:val="28"/>
          <w:rPrChange w:id="5962" w:author="吴 珊珊" w:date="2019-10-31T09:53:00Z">
            <w:rPr>
              <w:rFonts w:hint="eastAsia"/>
            </w:rPr>
          </w:rPrChange>
        </w:rPr>
        <w:lastRenderedPageBreak/>
        <w:t>其他要求</w:t>
      </w:r>
      <w:bookmarkEnd w:id="5961"/>
    </w:p>
    <w:p w14:paraId="6BDBD6B7" w14:textId="142E3212" w:rsidR="00C8226C" w:rsidRPr="004C0492" w:rsidRDefault="00C8226C">
      <w:pPr>
        <w:pStyle w:val="2"/>
        <w:numPr>
          <w:ilvl w:val="1"/>
          <w:numId w:val="8"/>
        </w:numPr>
        <w:ind w:firstLineChars="0"/>
        <w:rPr>
          <w:sz w:val="28"/>
          <w:szCs w:val="28"/>
          <w:rPrChange w:id="5963" w:author="吴 珊珊" w:date="2019-10-31T09:53:00Z">
            <w:rPr/>
          </w:rPrChange>
        </w:rPr>
        <w:pPrChange w:id="5964" w:author="吴 珊珊" w:date="2019-10-29T11:12:00Z">
          <w:pPr>
            <w:pStyle w:val="a6"/>
            <w:numPr>
              <w:ilvl w:val="1"/>
              <w:numId w:val="1"/>
            </w:numPr>
            <w:ind w:left="720" w:firstLineChars="0" w:hanging="720"/>
            <w:outlineLvl w:val="2"/>
          </w:pPr>
        </w:pPrChange>
      </w:pPr>
      <w:bookmarkStart w:id="5965" w:name="_Toc23408357"/>
      <w:r w:rsidRPr="004C0492">
        <w:rPr>
          <w:rFonts w:hint="eastAsia"/>
          <w:sz w:val="28"/>
          <w:szCs w:val="28"/>
          <w:rPrChange w:id="5966" w:author="吴 珊珊" w:date="2019-10-31T09:53:00Z">
            <w:rPr>
              <w:rFonts w:hint="eastAsia"/>
            </w:rPr>
          </w:rPrChange>
        </w:rPr>
        <w:t>全流程展示</w:t>
      </w:r>
      <w:bookmarkEnd w:id="5965"/>
    </w:p>
    <w:p w14:paraId="4B438C7E" w14:textId="221ECAF7" w:rsidR="00C8226C" w:rsidRPr="004C0492" w:rsidRDefault="00C8226C" w:rsidP="00C8226C">
      <w:pPr>
        <w:ind w:firstLine="560"/>
        <w:rPr>
          <w:sz w:val="28"/>
          <w:szCs w:val="28"/>
          <w:rPrChange w:id="5967" w:author="吴 珊珊" w:date="2019-10-31T09:53:00Z">
            <w:rPr/>
          </w:rPrChange>
        </w:rPr>
      </w:pPr>
      <w:r w:rsidRPr="004C0492">
        <w:rPr>
          <w:rFonts w:hint="eastAsia"/>
          <w:sz w:val="28"/>
          <w:szCs w:val="28"/>
          <w:rPrChange w:id="5968" w:author="吴 珊珊" w:date="2019-10-31T09:53:00Z">
            <w:rPr>
              <w:rFonts w:hint="eastAsia"/>
            </w:rPr>
          </w:rPrChange>
        </w:rPr>
        <w:t>所有工单查看页面，需要提供工单</w:t>
      </w:r>
      <w:proofErr w:type="gramStart"/>
      <w:r w:rsidRPr="004C0492">
        <w:rPr>
          <w:rFonts w:hint="eastAsia"/>
          <w:sz w:val="28"/>
          <w:szCs w:val="28"/>
          <w:rPrChange w:id="5969" w:author="吴 珊珊" w:date="2019-10-31T09:53:00Z">
            <w:rPr>
              <w:rFonts w:hint="eastAsia"/>
            </w:rPr>
          </w:rPrChange>
        </w:rPr>
        <w:t>办理全</w:t>
      </w:r>
      <w:proofErr w:type="gramEnd"/>
      <w:r w:rsidRPr="004C0492">
        <w:rPr>
          <w:rFonts w:hint="eastAsia"/>
          <w:sz w:val="28"/>
          <w:szCs w:val="28"/>
          <w:rPrChange w:id="5970" w:author="吴 珊珊" w:date="2019-10-31T09:53:00Z">
            <w:rPr>
              <w:rFonts w:hint="eastAsia"/>
            </w:rPr>
          </w:rPrChange>
        </w:rPr>
        <w:t>流程展示。</w:t>
      </w:r>
    </w:p>
    <w:p w14:paraId="1F7F0277" w14:textId="7971A133" w:rsidR="00C8226C" w:rsidRPr="004C0492" w:rsidRDefault="00C8226C">
      <w:pPr>
        <w:pStyle w:val="2"/>
        <w:numPr>
          <w:ilvl w:val="1"/>
          <w:numId w:val="8"/>
        </w:numPr>
        <w:ind w:firstLineChars="0"/>
        <w:rPr>
          <w:sz w:val="28"/>
          <w:szCs w:val="28"/>
          <w:rPrChange w:id="5971" w:author="吴 珊珊" w:date="2019-10-31T09:53:00Z">
            <w:rPr/>
          </w:rPrChange>
        </w:rPr>
        <w:pPrChange w:id="5972" w:author="吴 珊珊" w:date="2019-10-29T11:12:00Z">
          <w:pPr>
            <w:pStyle w:val="a6"/>
            <w:numPr>
              <w:ilvl w:val="1"/>
              <w:numId w:val="1"/>
            </w:numPr>
            <w:ind w:left="720" w:firstLineChars="0" w:hanging="720"/>
            <w:outlineLvl w:val="2"/>
          </w:pPr>
        </w:pPrChange>
      </w:pPr>
      <w:bookmarkStart w:id="5973" w:name="_Toc23408358"/>
      <w:r w:rsidRPr="004C0492">
        <w:rPr>
          <w:rFonts w:hint="eastAsia"/>
          <w:sz w:val="28"/>
          <w:szCs w:val="28"/>
          <w:rPrChange w:id="5974" w:author="吴 珊珊" w:date="2019-10-31T09:53:00Z">
            <w:rPr>
              <w:rFonts w:hint="eastAsia"/>
            </w:rPr>
          </w:rPrChange>
        </w:rPr>
        <w:t>录音调听</w:t>
      </w:r>
      <w:bookmarkEnd w:id="5973"/>
    </w:p>
    <w:p w14:paraId="17422328" w14:textId="406398AE" w:rsidR="00C8226C" w:rsidRPr="004C0492" w:rsidRDefault="00C8226C" w:rsidP="00F850E6">
      <w:pPr>
        <w:ind w:firstLine="560"/>
        <w:rPr>
          <w:sz w:val="28"/>
          <w:szCs w:val="28"/>
          <w:rPrChange w:id="5975" w:author="吴 珊珊" w:date="2019-10-31T09:53:00Z">
            <w:rPr/>
          </w:rPrChange>
        </w:rPr>
      </w:pPr>
      <w:r w:rsidRPr="004C0492">
        <w:rPr>
          <w:rFonts w:hint="eastAsia"/>
          <w:sz w:val="28"/>
          <w:szCs w:val="28"/>
          <w:rPrChange w:id="5976" w:author="吴 珊珊" w:date="2019-10-31T09:53:00Z">
            <w:rPr>
              <w:rFonts w:hint="eastAsia"/>
            </w:rPr>
          </w:rPrChange>
        </w:rPr>
        <w:t>所有工单查看页面，如果有录音，需要提供录音调听</w:t>
      </w:r>
      <w:r w:rsidR="002E6929" w:rsidRPr="004C0492">
        <w:rPr>
          <w:rFonts w:hint="eastAsia"/>
          <w:sz w:val="28"/>
          <w:szCs w:val="28"/>
          <w:rPrChange w:id="5977" w:author="吴 珊珊" w:date="2019-10-31T09:53:00Z">
            <w:rPr>
              <w:rFonts w:hint="eastAsia"/>
            </w:rPr>
          </w:rPrChange>
        </w:rPr>
        <w:t>。</w:t>
      </w:r>
    </w:p>
    <w:p w14:paraId="7065EDD8" w14:textId="75215B49" w:rsidR="007E7B7C" w:rsidRPr="004C0492" w:rsidRDefault="007E7B7C">
      <w:pPr>
        <w:pStyle w:val="1"/>
        <w:numPr>
          <w:ilvl w:val="0"/>
          <w:numId w:val="8"/>
        </w:numPr>
        <w:ind w:firstLineChars="0"/>
        <w:rPr>
          <w:sz w:val="28"/>
          <w:szCs w:val="28"/>
          <w:rPrChange w:id="5978" w:author="吴 珊珊" w:date="2019-10-31T09:53:00Z">
            <w:rPr/>
          </w:rPrChange>
        </w:rPr>
        <w:pPrChange w:id="5979" w:author="吴 珊珊" w:date="2019-10-29T11:12:00Z">
          <w:pPr>
            <w:pStyle w:val="a6"/>
            <w:numPr>
              <w:numId w:val="1"/>
            </w:numPr>
            <w:ind w:left="720" w:firstLineChars="0" w:firstLine="0"/>
            <w:jc w:val="left"/>
            <w:outlineLvl w:val="0"/>
          </w:pPr>
        </w:pPrChange>
      </w:pPr>
      <w:bookmarkStart w:id="5980" w:name="_Toc23408359"/>
      <w:r w:rsidRPr="004C0492">
        <w:rPr>
          <w:rFonts w:hint="eastAsia"/>
          <w:sz w:val="28"/>
          <w:szCs w:val="28"/>
          <w:rPrChange w:id="5981" w:author="吴 珊珊" w:date="2019-10-31T09:53:00Z">
            <w:rPr>
              <w:rFonts w:hint="eastAsia"/>
            </w:rPr>
          </w:rPrChange>
        </w:rPr>
        <w:t>用户体验设计</w:t>
      </w:r>
      <w:bookmarkEnd w:id="5980"/>
    </w:p>
    <w:p w14:paraId="1BB7F0AA" w14:textId="04ED7273" w:rsidR="00F71858" w:rsidRPr="004C0492" w:rsidDel="00AF4E4D" w:rsidRDefault="006656B3" w:rsidP="006656B3">
      <w:pPr>
        <w:ind w:firstLineChars="0" w:firstLine="0"/>
        <w:jc w:val="left"/>
        <w:outlineLvl w:val="0"/>
        <w:rPr>
          <w:del w:id="5982" w:author="吴 珊珊" w:date="2019-10-31T10:00:00Z"/>
          <w:rFonts w:ascii="黑体" w:eastAsia="黑体" w:hAnsi="黑体"/>
          <w:sz w:val="28"/>
          <w:szCs w:val="28"/>
          <w:rPrChange w:id="5983" w:author="吴 珊珊" w:date="2019-10-31T09:53:00Z">
            <w:rPr>
              <w:del w:id="5984" w:author="吴 珊珊" w:date="2019-10-31T10:00:00Z"/>
              <w:rFonts w:ascii="黑体" w:eastAsia="黑体" w:hAnsi="黑体"/>
              <w:sz w:val="44"/>
              <w:szCs w:val="44"/>
            </w:rPr>
          </w:rPrChange>
        </w:rPr>
      </w:pPr>
      <w:del w:id="5985" w:author="吴 珊珊" w:date="2019-10-31T09:57:00Z">
        <w:r w:rsidRPr="004C0492" w:rsidDel="00690C54">
          <w:rPr>
            <w:noProof/>
            <w:sz w:val="28"/>
            <w:szCs w:val="28"/>
            <w:rPrChange w:id="5986" w:author="吴 珊珊" w:date="2019-10-31T09:53:00Z">
              <w:rPr>
                <w:noProof/>
              </w:rPr>
            </w:rPrChange>
          </w:rPr>
          <w:drawing>
            <wp:inline distT="0" distB="0" distL="0" distR="0" wp14:anchorId="7F0E8B5D" wp14:editId="33418F5E">
              <wp:extent cx="5274310" cy="3054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54985"/>
                      </a:xfrm>
                      <a:prstGeom prst="rect">
                        <a:avLst/>
                      </a:prstGeom>
                    </pic:spPr>
                  </pic:pic>
                </a:graphicData>
              </a:graphic>
            </wp:inline>
          </w:drawing>
        </w:r>
      </w:del>
    </w:p>
    <w:p w14:paraId="197ECD0F" w14:textId="7CA18A0D" w:rsidR="007E7B7C" w:rsidRPr="004C0492" w:rsidRDefault="006A364B" w:rsidP="007E7B7C">
      <w:pPr>
        <w:ind w:firstLine="560"/>
        <w:rPr>
          <w:sz w:val="28"/>
          <w:szCs w:val="28"/>
          <w:rPrChange w:id="5987" w:author="吴 珊珊" w:date="2019-10-31T09:53:00Z">
            <w:rPr/>
          </w:rPrChange>
        </w:rPr>
      </w:pPr>
      <w:r w:rsidRPr="004C0492">
        <w:rPr>
          <w:rFonts w:hint="eastAsia"/>
          <w:sz w:val="28"/>
          <w:szCs w:val="28"/>
          <w:rPrChange w:id="5988" w:author="吴 珊珊" w:date="2019-10-31T09:53:00Z">
            <w:rPr>
              <w:rFonts w:hint="eastAsia"/>
            </w:rPr>
          </w:rPrChange>
        </w:rPr>
        <w:t>编辑界面中所有输入项、选择项需要提供红色必填“</w:t>
      </w:r>
      <w:r w:rsidRPr="004C0492">
        <w:rPr>
          <w:rFonts w:hint="eastAsia"/>
          <w:sz w:val="28"/>
          <w:szCs w:val="28"/>
          <w:rPrChange w:id="5989" w:author="吴 珊珊" w:date="2019-10-31T09:53:00Z">
            <w:rPr>
              <w:rFonts w:hint="eastAsia"/>
            </w:rPr>
          </w:rPrChange>
        </w:rPr>
        <w:t>*</w:t>
      </w:r>
      <w:r w:rsidRPr="004C0492">
        <w:rPr>
          <w:rFonts w:hint="eastAsia"/>
          <w:sz w:val="28"/>
          <w:szCs w:val="28"/>
          <w:rPrChange w:id="5990" w:author="吴 珊珊" w:date="2019-10-31T09:53:00Z">
            <w:rPr>
              <w:rFonts w:hint="eastAsia"/>
            </w:rPr>
          </w:rPrChange>
        </w:rPr>
        <w:t>”提醒；</w:t>
      </w:r>
    </w:p>
    <w:p w14:paraId="4A15E5A9" w14:textId="5C3A1D3E" w:rsidR="006A364B" w:rsidRPr="004C0492" w:rsidRDefault="006A364B" w:rsidP="007E7B7C">
      <w:pPr>
        <w:ind w:firstLine="560"/>
        <w:rPr>
          <w:sz w:val="28"/>
          <w:szCs w:val="28"/>
          <w:rPrChange w:id="5991" w:author="吴 珊珊" w:date="2019-10-31T09:53:00Z">
            <w:rPr/>
          </w:rPrChange>
        </w:rPr>
      </w:pPr>
      <w:r w:rsidRPr="004C0492">
        <w:rPr>
          <w:rFonts w:hint="eastAsia"/>
          <w:sz w:val="28"/>
          <w:szCs w:val="28"/>
          <w:rPrChange w:id="5992" w:author="吴 珊珊" w:date="2019-10-31T09:53:00Z">
            <w:rPr>
              <w:rFonts w:hint="eastAsia"/>
            </w:rPr>
          </w:rPrChange>
        </w:rPr>
        <w:t>所有输入项必须添加最大字数限制；</w:t>
      </w:r>
    </w:p>
    <w:p w14:paraId="3C80AB91" w14:textId="52BC42D5" w:rsidR="006A364B" w:rsidRPr="004C0492" w:rsidRDefault="006A364B" w:rsidP="007E7B7C">
      <w:pPr>
        <w:ind w:firstLine="560"/>
        <w:rPr>
          <w:sz w:val="28"/>
          <w:szCs w:val="28"/>
          <w:rPrChange w:id="5993" w:author="吴 珊珊" w:date="2019-10-31T09:53:00Z">
            <w:rPr/>
          </w:rPrChange>
        </w:rPr>
      </w:pPr>
      <w:r w:rsidRPr="004C0492">
        <w:rPr>
          <w:rFonts w:hint="eastAsia"/>
          <w:sz w:val="28"/>
          <w:szCs w:val="28"/>
          <w:rPrChange w:id="5994" w:author="吴 珊珊" w:date="2019-10-31T09:53:00Z">
            <w:rPr>
              <w:rFonts w:hint="eastAsia"/>
            </w:rPr>
          </w:rPrChange>
        </w:rPr>
        <w:t>电话、邮件、身份证</w:t>
      </w:r>
      <w:proofErr w:type="gramStart"/>
      <w:r w:rsidRPr="004C0492">
        <w:rPr>
          <w:rFonts w:hint="eastAsia"/>
          <w:sz w:val="28"/>
          <w:szCs w:val="28"/>
          <w:rPrChange w:id="5995" w:author="吴 珊珊" w:date="2019-10-31T09:53:00Z">
            <w:rPr>
              <w:rFonts w:hint="eastAsia"/>
            </w:rPr>
          </w:rPrChange>
        </w:rPr>
        <w:t>号需要</w:t>
      </w:r>
      <w:proofErr w:type="gramEnd"/>
      <w:r w:rsidRPr="004C0492">
        <w:rPr>
          <w:rFonts w:hint="eastAsia"/>
          <w:sz w:val="28"/>
          <w:szCs w:val="28"/>
          <w:rPrChange w:id="5996" w:author="吴 珊珊" w:date="2019-10-31T09:53:00Z">
            <w:rPr>
              <w:rFonts w:hint="eastAsia"/>
            </w:rPr>
          </w:rPrChange>
        </w:rPr>
        <w:t>提供格式验证，输入内容验证；</w:t>
      </w:r>
    </w:p>
    <w:p w14:paraId="549B56D0" w14:textId="0503B9DE" w:rsidR="000F41BA" w:rsidRPr="004C0492" w:rsidRDefault="006A364B" w:rsidP="00A8371F">
      <w:pPr>
        <w:ind w:firstLine="560"/>
        <w:rPr>
          <w:ins w:id="5997" w:author="吴 珊珊" w:date="2019-10-30T22:01:00Z"/>
          <w:sz w:val="28"/>
          <w:szCs w:val="28"/>
          <w:rPrChange w:id="5998" w:author="吴 珊珊" w:date="2019-10-31T09:53:00Z">
            <w:rPr>
              <w:ins w:id="5999" w:author="吴 珊珊" w:date="2019-10-30T22:01:00Z"/>
            </w:rPr>
          </w:rPrChange>
        </w:rPr>
      </w:pPr>
      <w:r w:rsidRPr="004C0492">
        <w:rPr>
          <w:rFonts w:hint="eastAsia"/>
          <w:sz w:val="28"/>
          <w:szCs w:val="28"/>
          <w:rPrChange w:id="6000" w:author="吴 珊珊" w:date="2019-10-31T09:53:00Z">
            <w:rPr>
              <w:rFonts w:hint="eastAsia"/>
            </w:rPr>
          </w:rPrChange>
        </w:rPr>
        <w:t>相关联项必须放在一起，避免上面改</w:t>
      </w:r>
      <w:proofErr w:type="gramStart"/>
      <w:r w:rsidRPr="004C0492">
        <w:rPr>
          <w:rFonts w:hint="eastAsia"/>
          <w:sz w:val="28"/>
          <w:szCs w:val="28"/>
          <w:rPrChange w:id="6001" w:author="吴 珊珊" w:date="2019-10-31T09:53:00Z">
            <w:rPr>
              <w:rFonts w:hint="eastAsia"/>
            </w:rPr>
          </w:rPrChange>
        </w:rPr>
        <w:t>下面变</w:t>
      </w:r>
      <w:proofErr w:type="gramEnd"/>
      <w:r w:rsidRPr="004C0492">
        <w:rPr>
          <w:rFonts w:hint="eastAsia"/>
          <w:sz w:val="28"/>
          <w:szCs w:val="28"/>
          <w:rPrChange w:id="6002" w:author="吴 珊珊" w:date="2019-10-31T09:53:00Z">
            <w:rPr>
              <w:rFonts w:hint="eastAsia"/>
            </w:rPr>
          </w:rPrChange>
        </w:rPr>
        <w:t>导致用户找不到的情况；</w:t>
      </w:r>
    </w:p>
    <w:p w14:paraId="4D0BB164" w14:textId="7105A394" w:rsidR="00323671" w:rsidRPr="004C0492" w:rsidRDefault="00323671" w:rsidP="00A8371F">
      <w:pPr>
        <w:ind w:firstLine="560"/>
        <w:rPr>
          <w:ins w:id="6003" w:author="吴 珊珊" w:date="2019-10-30T23:46:00Z"/>
          <w:sz w:val="28"/>
          <w:szCs w:val="28"/>
          <w:rPrChange w:id="6004" w:author="吴 珊珊" w:date="2019-10-31T09:53:00Z">
            <w:rPr>
              <w:ins w:id="6005" w:author="吴 珊珊" w:date="2019-10-30T23:46:00Z"/>
            </w:rPr>
          </w:rPrChange>
        </w:rPr>
      </w:pPr>
      <w:ins w:id="6006" w:author="吴 珊珊" w:date="2019-10-30T22:01:00Z">
        <w:r w:rsidRPr="004C0492">
          <w:rPr>
            <w:sz w:val="28"/>
            <w:szCs w:val="28"/>
            <w:rPrChange w:id="6007" w:author="吴 珊珊" w:date="2019-10-31T09:53:00Z">
              <w:rPr/>
            </w:rPrChange>
          </w:rPr>
          <w:t>所有列表</w:t>
        </w:r>
      </w:ins>
      <w:ins w:id="6008" w:author="吴 珊珊" w:date="2019-10-30T22:02:00Z">
        <w:r w:rsidRPr="004C0492">
          <w:rPr>
            <w:sz w:val="28"/>
            <w:szCs w:val="28"/>
            <w:rPrChange w:id="6009" w:author="吴 珊珊" w:date="2019-10-31T09:53:00Z">
              <w:rPr/>
            </w:rPrChange>
          </w:rPr>
          <w:t>上增加</w:t>
        </w:r>
        <w:r w:rsidRPr="004C0492">
          <w:rPr>
            <w:rFonts w:hint="eastAsia"/>
            <w:sz w:val="28"/>
            <w:szCs w:val="28"/>
            <w:rPrChange w:id="6010" w:author="吴 珊珊" w:date="2019-10-31T09:53:00Z">
              <w:rPr>
                <w:rFonts w:hint="eastAsia"/>
              </w:rPr>
            </w:rPrChange>
          </w:rPr>
          <w:t>“刷新”按钮。</w:t>
        </w:r>
      </w:ins>
    </w:p>
    <w:p w14:paraId="02745210" w14:textId="0EE721E4" w:rsidR="00F80124" w:rsidRPr="004C0492" w:rsidRDefault="00F80124" w:rsidP="00A8371F">
      <w:pPr>
        <w:ind w:firstLine="560"/>
        <w:rPr>
          <w:sz w:val="28"/>
          <w:szCs w:val="28"/>
          <w:rPrChange w:id="6011" w:author="吴 珊珊" w:date="2019-10-31T09:53:00Z">
            <w:rPr/>
          </w:rPrChange>
        </w:rPr>
      </w:pPr>
      <w:ins w:id="6012" w:author="吴 珊珊" w:date="2019-10-30T23:46:00Z">
        <w:r w:rsidRPr="004C0492">
          <w:rPr>
            <w:rFonts w:hint="eastAsia"/>
            <w:sz w:val="28"/>
            <w:szCs w:val="28"/>
            <w:rPrChange w:id="6013" w:author="吴 珊珊" w:date="2019-10-31T09:53:00Z">
              <w:rPr>
                <w:rFonts w:hint="eastAsia"/>
              </w:rPr>
            </w:rPrChange>
          </w:rPr>
          <w:t>列表采用分页的形式展示，可在后台配置每页的显示条数</w:t>
        </w:r>
      </w:ins>
    </w:p>
    <w:p w14:paraId="7B39CB32" w14:textId="365EFAB5" w:rsidR="00510542" w:rsidRPr="004C0492" w:rsidDel="00916CF0" w:rsidRDefault="00016C4D" w:rsidP="000F41BA">
      <w:pPr>
        <w:spacing w:line="240" w:lineRule="auto"/>
        <w:ind w:firstLine="560"/>
        <w:rPr>
          <w:del w:id="6014" w:author="吴 珊珊" w:date="2019-10-31T09:47:00Z"/>
          <w:sz w:val="28"/>
          <w:szCs w:val="28"/>
          <w:rPrChange w:id="6015" w:author="吴 珊珊" w:date="2019-10-31T09:53:00Z">
            <w:rPr>
              <w:del w:id="6016" w:author="吴 珊珊" w:date="2019-10-31T09:47:00Z"/>
            </w:rPr>
          </w:rPrChange>
        </w:rPr>
      </w:pPr>
      <w:ins w:id="6017" w:author="吴 珊珊" w:date="2019-10-31T15:16:00Z">
        <w:r>
          <w:rPr>
            <w:sz w:val="28"/>
            <w:szCs w:val="28"/>
          </w:rPr>
          <w:t>列表支持选择显示列</w:t>
        </w:r>
        <w:r>
          <w:rPr>
            <w:rFonts w:hint="eastAsia"/>
            <w:sz w:val="28"/>
            <w:szCs w:val="28"/>
          </w:rPr>
          <w:t>、排序。</w:t>
        </w:r>
      </w:ins>
      <w:del w:id="6018" w:author="吴 珊珊" w:date="2019-10-31T09:47:00Z">
        <w:r w:rsidR="00510542" w:rsidRPr="004C0492" w:rsidDel="00916CF0">
          <w:rPr>
            <w:sz w:val="28"/>
            <w:szCs w:val="28"/>
            <w:rPrChange w:id="6019" w:author="吴 珊珊" w:date="2019-10-31T09:53:00Z">
              <w:rPr/>
            </w:rPrChange>
          </w:rPr>
          <w:separator/>
        </w:r>
      </w:del>
    </w:p>
    <w:p w14:paraId="021E79DD" w14:textId="6B35DD2A" w:rsidR="00510542" w:rsidRPr="004C0492" w:rsidDel="00916CF0" w:rsidRDefault="00510542">
      <w:pPr>
        <w:ind w:firstLine="560"/>
        <w:rPr>
          <w:del w:id="6020" w:author="吴 珊珊" w:date="2019-10-31T09:47:00Z"/>
          <w:sz w:val="28"/>
          <w:szCs w:val="28"/>
          <w:rPrChange w:id="6021" w:author="吴 珊珊" w:date="2019-10-31T09:53:00Z">
            <w:rPr>
              <w:del w:id="6022" w:author="吴 珊珊" w:date="2019-10-31T09:47:00Z"/>
            </w:rPr>
          </w:rPrChange>
        </w:rPr>
      </w:pPr>
    </w:p>
    <w:p w14:paraId="5AEAC334" w14:textId="206EBECB" w:rsidR="00510542" w:rsidRPr="004C0492" w:rsidDel="00916CF0" w:rsidRDefault="00510542" w:rsidP="000F41BA">
      <w:pPr>
        <w:spacing w:line="240" w:lineRule="auto"/>
        <w:ind w:firstLine="560"/>
        <w:rPr>
          <w:del w:id="6023" w:author="吴 珊珊" w:date="2019-10-31T09:47:00Z"/>
          <w:sz w:val="28"/>
          <w:szCs w:val="28"/>
          <w:rPrChange w:id="6024" w:author="吴 珊珊" w:date="2019-10-31T09:53:00Z">
            <w:rPr>
              <w:del w:id="6025" w:author="吴 珊珊" w:date="2019-10-31T09:47:00Z"/>
            </w:rPr>
          </w:rPrChange>
        </w:rPr>
      </w:pPr>
      <w:del w:id="6026" w:author="吴 珊珊" w:date="2019-10-31T09:47:00Z">
        <w:r w:rsidRPr="004C0492" w:rsidDel="00916CF0">
          <w:rPr>
            <w:sz w:val="28"/>
            <w:szCs w:val="28"/>
            <w:rPrChange w:id="6027" w:author="吴 珊珊" w:date="2019-10-31T09:53:00Z">
              <w:rPr/>
            </w:rPrChange>
          </w:rPr>
          <w:continuationSeparator/>
        </w:r>
      </w:del>
    </w:p>
    <w:p w14:paraId="4828C530" w14:textId="539A43B7" w:rsidR="00510542" w:rsidRPr="004C0492" w:rsidDel="00916CF0" w:rsidRDefault="00510542">
      <w:pPr>
        <w:ind w:firstLine="560"/>
        <w:rPr>
          <w:del w:id="6028" w:author="吴 珊珊" w:date="2019-10-31T09:47:00Z"/>
          <w:sz w:val="28"/>
          <w:szCs w:val="28"/>
          <w:rPrChange w:id="6029" w:author="吴 珊珊" w:date="2019-10-31T09:53:00Z">
            <w:rPr>
              <w:del w:id="6030" w:author="吴 珊珊" w:date="2019-10-31T09:47:00Z"/>
            </w:rPr>
          </w:rPrChange>
        </w:rPr>
      </w:pPr>
    </w:p>
    <w:p w14:paraId="362A6580" w14:textId="7BD03520" w:rsidR="00510542" w:rsidRPr="004C0492" w:rsidDel="00916CF0" w:rsidRDefault="00510542" w:rsidP="000F41BA">
      <w:pPr>
        <w:spacing w:line="240" w:lineRule="auto"/>
        <w:ind w:firstLine="560"/>
        <w:rPr>
          <w:del w:id="6031" w:author="吴 珊珊" w:date="2019-10-31T09:47:00Z"/>
          <w:sz w:val="28"/>
          <w:szCs w:val="28"/>
          <w:rPrChange w:id="6032" w:author="吴 珊珊" w:date="2019-10-31T09:53:00Z">
            <w:rPr>
              <w:del w:id="6033" w:author="吴 珊珊" w:date="2019-10-31T09:47:00Z"/>
            </w:rPr>
          </w:rPrChange>
        </w:rPr>
      </w:pPr>
      <w:del w:id="6034" w:author="吴 珊珊" w:date="2019-10-31T09:47:00Z">
        <w:r w:rsidRPr="004C0492" w:rsidDel="00916CF0">
          <w:rPr>
            <w:sz w:val="28"/>
            <w:szCs w:val="28"/>
            <w:rPrChange w:id="6035" w:author="吴 珊珊" w:date="2019-10-31T09:53:00Z">
              <w:rPr/>
            </w:rPrChange>
          </w:rPr>
          <w:separator/>
        </w:r>
      </w:del>
    </w:p>
    <w:p w14:paraId="733F85E8" w14:textId="7D93003C" w:rsidR="00510542" w:rsidRPr="004C0492" w:rsidDel="00916CF0" w:rsidRDefault="00510542">
      <w:pPr>
        <w:ind w:firstLine="560"/>
        <w:rPr>
          <w:del w:id="6036" w:author="吴 珊珊" w:date="2019-10-31T09:47:00Z"/>
          <w:sz w:val="28"/>
          <w:szCs w:val="28"/>
          <w:rPrChange w:id="6037" w:author="吴 珊珊" w:date="2019-10-31T09:53:00Z">
            <w:rPr>
              <w:del w:id="6038" w:author="吴 珊珊" w:date="2019-10-31T09:47:00Z"/>
            </w:rPr>
          </w:rPrChange>
        </w:rPr>
      </w:pPr>
    </w:p>
    <w:p w14:paraId="62DBB1E6" w14:textId="56BB85A4" w:rsidR="00510542" w:rsidRPr="004C0492" w:rsidDel="00916CF0" w:rsidRDefault="00510542" w:rsidP="000F41BA">
      <w:pPr>
        <w:spacing w:line="240" w:lineRule="auto"/>
        <w:ind w:firstLine="560"/>
        <w:rPr>
          <w:del w:id="6039" w:author="吴 珊珊" w:date="2019-10-31T09:47:00Z"/>
          <w:sz w:val="28"/>
          <w:szCs w:val="28"/>
          <w:rPrChange w:id="6040" w:author="吴 珊珊" w:date="2019-10-31T09:53:00Z">
            <w:rPr>
              <w:del w:id="6041" w:author="吴 珊珊" w:date="2019-10-31T09:47:00Z"/>
            </w:rPr>
          </w:rPrChange>
        </w:rPr>
      </w:pPr>
      <w:del w:id="6042" w:author="吴 珊珊" w:date="2019-10-31T09:47:00Z">
        <w:r w:rsidRPr="004C0492" w:rsidDel="00916CF0">
          <w:rPr>
            <w:sz w:val="28"/>
            <w:szCs w:val="28"/>
            <w:rPrChange w:id="6043" w:author="吴 珊珊" w:date="2019-10-31T09:53:00Z">
              <w:rPr/>
            </w:rPrChange>
          </w:rPr>
          <w:continuationSeparator/>
        </w:r>
      </w:del>
    </w:p>
    <w:p w14:paraId="1067352A" w14:textId="7302C36F" w:rsidR="00510542" w:rsidRPr="004C0492" w:rsidDel="00916CF0" w:rsidRDefault="00510542">
      <w:pPr>
        <w:ind w:firstLine="560"/>
        <w:rPr>
          <w:del w:id="6044" w:author="吴 珊珊" w:date="2019-10-31T09:47:00Z"/>
          <w:sz w:val="28"/>
          <w:szCs w:val="28"/>
          <w:rPrChange w:id="6045" w:author="吴 珊珊" w:date="2019-10-31T09:53:00Z">
            <w:rPr>
              <w:del w:id="6046" w:author="吴 珊珊" w:date="2019-10-31T09:47:00Z"/>
            </w:rPr>
          </w:rPrChange>
        </w:rPr>
      </w:pPr>
    </w:p>
    <w:p w14:paraId="0EA351D9" w14:textId="4C1077E1" w:rsidR="00510542" w:rsidRPr="004C0492" w:rsidDel="00916CF0" w:rsidRDefault="00510542">
      <w:pPr>
        <w:pStyle w:val="a3"/>
        <w:ind w:firstLine="560"/>
        <w:rPr>
          <w:del w:id="6047" w:author="吴 珊珊" w:date="2019-10-31T09:47:00Z"/>
          <w:sz w:val="28"/>
          <w:szCs w:val="28"/>
          <w:rPrChange w:id="6048" w:author="吴 珊珊" w:date="2019-10-31T09:53:00Z">
            <w:rPr>
              <w:del w:id="6049" w:author="吴 珊珊" w:date="2019-10-31T09:47:00Z"/>
            </w:rPr>
          </w:rPrChange>
        </w:rPr>
      </w:pPr>
    </w:p>
    <w:p w14:paraId="456E666B" w14:textId="2ED3C4A3" w:rsidR="00510542" w:rsidRPr="004C0492" w:rsidDel="00916CF0" w:rsidRDefault="00510542">
      <w:pPr>
        <w:ind w:firstLine="560"/>
        <w:rPr>
          <w:del w:id="6050" w:author="吴 珊珊" w:date="2019-10-31T09:47:00Z"/>
          <w:sz w:val="28"/>
          <w:szCs w:val="28"/>
          <w:rPrChange w:id="6051" w:author="吴 珊珊" w:date="2019-10-31T09:53:00Z">
            <w:rPr>
              <w:del w:id="6052" w:author="吴 珊珊" w:date="2019-10-31T09:47:00Z"/>
            </w:rPr>
          </w:rPrChange>
        </w:rPr>
      </w:pPr>
    </w:p>
    <w:p w14:paraId="317032C7" w14:textId="0D2B6926" w:rsidR="00510542" w:rsidRPr="004C0492" w:rsidDel="00916CF0" w:rsidRDefault="00510542">
      <w:pPr>
        <w:pStyle w:val="a3"/>
        <w:ind w:firstLine="560"/>
        <w:rPr>
          <w:del w:id="6053" w:author="吴 珊珊" w:date="2019-10-31T09:47:00Z"/>
          <w:sz w:val="28"/>
          <w:szCs w:val="28"/>
          <w:rPrChange w:id="6054" w:author="吴 珊珊" w:date="2019-10-31T09:53:00Z">
            <w:rPr>
              <w:del w:id="6055" w:author="吴 珊珊" w:date="2019-10-31T09:47:00Z"/>
            </w:rPr>
          </w:rPrChange>
        </w:rPr>
      </w:pPr>
    </w:p>
    <w:p w14:paraId="375BFF2C" w14:textId="556D98AA" w:rsidR="00510542" w:rsidRPr="004C0492" w:rsidDel="00916CF0" w:rsidRDefault="00510542">
      <w:pPr>
        <w:ind w:firstLine="560"/>
        <w:rPr>
          <w:del w:id="6056" w:author="吴 珊珊" w:date="2019-10-31T09:47:00Z"/>
          <w:sz w:val="28"/>
          <w:szCs w:val="28"/>
          <w:rPrChange w:id="6057" w:author="吴 珊珊" w:date="2019-10-31T09:53:00Z">
            <w:rPr>
              <w:del w:id="6058" w:author="吴 珊珊" w:date="2019-10-31T09:47:00Z"/>
            </w:rPr>
          </w:rPrChange>
        </w:rPr>
      </w:pPr>
    </w:p>
    <w:p w14:paraId="404A287C" w14:textId="6886A4FF" w:rsidR="00510542" w:rsidRPr="004C0492" w:rsidDel="00916CF0" w:rsidRDefault="00510542">
      <w:pPr>
        <w:pStyle w:val="a4"/>
        <w:ind w:firstLine="560"/>
        <w:rPr>
          <w:del w:id="6059" w:author="吴 珊珊" w:date="2019-10-31T09:47:00Z"/>
          <w:sz w:val="28"/>
          <w:szCs w:val="28"/>
          <w:rPrChange w:id="6060" w:author="吴 珊珊" w:date="2019-10-31T09:53:00Z">
            <w:rPr>
              <w:del w:id="6061" w:author="吴 珊珊" w:date="2019-10-31T09:47:00Z"/>
            </w:rPr>
          </w:rPrChange>
        </w:rPr>
      </w:pPr>
    </w:p>
    <w:p w14:paraId="5F590ED4" w14:textId="1074B26A" w:rsidR="00510542" w:rsidRPr="004C0492" w:rsidDel="00916CF0" w:rsidRDefault="00510542">
      <w:pPr>
        <w:ind w:firstLine="560"/>
        <w:rPr>
          <w:del w:id="6062" w:author="吴 珊珊" w:date="2019-10-31T09:47:00Z"/>
          <w:sz w:val="28"/>
          <w:szCs w:val="28"/>
          <w:rPrChange w:id="6063" w:author="吴 珊珊" w:date="2019-10-31T09:53:00Z">
            <w:rPr>
              <w:del w:id="6064" w:author="吴 珊珊" w:date="2019-10-31T09:47:00Z"/>
            </w:rPr>
          </w:rPrChange>
        </w:rPr>
      </w:pPr>
    </w:p>
    <w:p w14:paraId="79BC2AFB" w14:textId="67ED55EF" w:rsidR="00510542" w:rsidRPr="004C0492" w:rsidDel="00916CF0" w:rsidRDefault="00510542">
      <w:pPr>
        <w:pStyle w:val="a4"/>
        <w:ind w:firstLine="560"/>
        <w:jc w:val="right"/>
        <w:rPr>
          <w:del w:id="6065" w:author="吴 珊珊" w:date="2019-10-31T09:47:00Z"/>
          <w:sz w:val="28"/>
          <w:szCs w:val="28"/>
          <w:rPrChange w:id="6066" w:author="吴 珊珊" w:date="2019-10-31T09:53:00Z">
            <w:rPr>
              <w:del w:id="6067" w:author="吴 珊珊" w:date="2019-10-31T09:47:00Z"/>
            </w:rPr>
          </w:rPrChange>
        </w:rPr>
      </w:pPr>
    </w:p>
    <w:p w14:paraId="3167575F" w14:textId="1706B254" w:rsidR="00510542" w:rsidRPr="004C0492" w:rsidDel="00916CF0" w:rsidRDefault="00510542">
      <w:pPr>
        <w:pStyle w:val="a4"/>
        <w:ind w:firstLine="560"/>
        <w:rPr>
          <w:del w:id="6068" w:author="吴 珊珊" w:date="2019-10-31T09:47:00Z"/>
          <w:sz w:val="28"/>
          <w:szCs w:val="28"/>
          <w:rPrChange w:id="6069" w:author="吴 珊珊" w:date="2019-10-31T09:53:00Z">
            <w:rPr>
              <w:del w:id="6070" w:author="吴 珊珊" w:date="2019-10-31T09:47:00Z"/>
            </w:rPr>
          </w:rPrChange>
        </w:rPr>
      </w:pPr>
    </w:p>
    <w:p w14:paraId="769ABEAB" w14:textId="76F407B2" w:rsidR="00510542" w:rsidRPr="004C0492" w:rsidDel="00916CF0" w:rsidRDefault="00510542">
      <w:pPr>
        <w:ind w:firstLine="560"/>
        <w:rPr>
          <w:del w:id="6071" w:author="吴 珊珊" w:date="2019-10-31T09:47:00Z"/>
          <w:sz w:val="28"/>
          <w:szCs w:val="28"/>
          <w:rPrChange w:id="6072" w:author="吴 珊珊" w:date="2019-10-31T09:53:00Z">
            <w:rPr>
              <w:del w:id="6073" w:author="吴 珊珊" w:date="2019-10-31T09:47:00Z"/>
            </w:rPr>
          </w:rPrChange>
        </w:rPr>
      </w:pPr>
    </w:p>
    <w:p w14:paraId="75B670D5" w14:textId="0AD826F0" w:rsidR="00510542" w:rsidRPr="004C0492" w:rsidDel="00916CF0" w:rsidRDefault="00510542">
      <w:pPr>
        <w:pStyle w:val="a3"/>
        <w:ind w:firstLine="560"/>
        <w:rPr>
          <w:del w:id="6074" w:author="吴 珊珊" w:date="2019-10-31T09:47:00Z"/>
          <w:sz w:val="28"/>
          <w:szCs w:val="28"/>
          <w:rPrChange w:id="6075" w:author="吴 珊珊" w:date="2019-10-31T09:53:00Z">
            <w:rPr>
              <w:del w:id="6076" w:author="吴 珊珊" w:date="2019-10-31T09:47:00Z"/>
            </w:rPr>
          </w:rPrChange>
        </w:rPr>
      </w:pPr>
    </w:p>
    <w:p w14:paraId="2991964A" w14:textId="215A6EA0" w:rsidR="00510542" w:rsidRPr="004C0492" w:rsidDel="00916CF0" w:rsidRDefault="00510542">
      <w:pPr>
        <w:ind w:firstLine="560"/>
        <w:rPr>
          <w:del w:id="6077" w:author="吴 珊珊" w:date="2019-10-31T09:47:00Z"/>
          <w:sz w:val="28"/>
          <w:szCs w:val="28"/>
          <w:rPrChange w:id="6078" w:author="吴 珊珊" w:date="2019-10-31T09:53:00Z">
            <w:rPr>
              <w:del w:id="6079" w:author="吴 珊珊" w:date="2019-10-31T09:47:00Z"/>
            </w:rPr>
          </w:rPrChange>
        </w:rPr>
      </w:pPr>
    </w:p>
    <w:p w14:paraId="513C00C6" w14:textId="2552B4C3" w:rsidR="00510542" w:rsidRPr="004C0492" w:rsidDel="00916CF0" w:rsidRDefault="00510542">
      <w:pPr>
        <w:pStyle w:val="a4"/>
        <w:ind w:firstLine="560"/>
        <w:rPr>
          <w:del w:id="6080" w:author="吴 珊珊" w:date="2019-10-31T09:47:00Z"/>
          <w:sz w:val="28"/>
          <w:szCs w:val="28"/>
          <w:rPrChange w:id="6081" w:author="吴 珊珊" w:date="2019-10-31T09:53:00Z">
            <w:rPr>
              <w:del w:id="6082" w:author="吴 珊珊" w:date="2019-10-31T09:47:00Z"/>
            </w:rPr>
          </w:rPrChange>
        </w:rPr>
      </w:pPr>
    </w:p>
    <w:p w14:paraId="513F6B93" w14:textId="70ED5F00" w:rsidR="00510542" w:rsidRPr="004C0492" w:rsidDel="00916CF0" w:rsidRDefault="00510542">
      <w:pPr>
        <w:ind w:firstLine="560"/>
        <w:rPr>
          <w:del w:id="6083" w:author="吴 珊珊" w:date="2019-10-31T09:47:00Z"/>
          <w:sz w:val="28"/>
          <w:szCs w:val="28"/>
          <w:rPrChange w:id="6084" w:author="吴 珊珊" w:date="2019-10-31T09:53:00Z">
            <w:rPr>
              <w:del w:id="6085" w:author="吴 珊珊" w:date="2019-10-31T09:47:00Z"/>
            </w:rPr>
          </w:rPrChange>
        </w:rPr>
      </w:pPr>
    </w:p>
    <w:p w14:paraId="3E9BEB87" w14:textId="137E5D0B" w:rsidR="00510542" w:rsidRPr="004C0492" w:rsidDel="00916CF0" w:rsidRDefault="00510542">
      <w:pPr>
        <w:pStyle w:val="a4"/>
        <w:ind w:firstLine="560"/>
        <w:jc w:val="right"/>
        <w:rPr>
          <w:del w:id="6086" w:author="吴 珊珊" w:date="2019-10-31T09:47:00Z"/>
          <w:sz w:val="28"/>
          <w:szCs w:val="28"/>
          <w:rPrChange w:id="6087" w:author="吴 珊珊" w:date="2019-10-31T09:53:00Z">
            <w:rPr>
              <w:del w:id="6088" w:author="吴 珊珊" w:date="2019-10-31T09:47:00Z"/>
            </w:rPr>
          </w:rPrChange>
        </w:rPr>
      </w:pPr>
      <w:del w:id="6089" w:author="吴 珊珊" w:date="2019-10-31T09:47:00Z">
        <w:r w:rsidRPr="004C0492" w:rsidDel="00916CF0">
          <w:rPr>
            <w:sz w:val="28"/>
            <w:szCs w:val="28"/>
            <w:rPrChange w:id="6090" w:author="吴 珊珊" w:date="2019-10-31T09:53:00Z">
              <w:rPr/>
            </w:rPrChange>
          </w:rPr>
          <w:fldChar w:fldCharType="begin"/>
        </w:r>
        <w:r w:rsidRPr="004C0492" w:rsidDel="00916CF0">
          <w:rPr>
            <w:sz w:val="28"/>
            <w:szCs w:val="28"/>
            <w:rPrChange w:id="6091" w:author="吴 珊珊" w:date="2019-10-31T09:53:00Z">
              <w:rPr/>
            </w:rPrChange>
          </w:rPr>
          <w:delInstrText>PAGE   \* MERGEFORMAT</w:delInstrText>
        </w:r>
        <w:r w:rsidRPr="004C0492" w:rsidDel="00916CF0">
          <w:rPr>
            <w:sz w:val="28"/>
            <w:szCs w:val="28"/>
            <w:rPrChange w:id="6092" w:author="吴 珊珊" w:date="2019-10-31T09:53:00Z">
              <w:rPr/>
            </w:rPrChange>
          </w:rPr>
          <w:fldChar w:fldCharType="separate"/>
        </w:r>
        <w:r w:rsidR="00921E8D" w:rsidRPr="004C0492" w:rsidDel="00916CF0">
          <w:rPr>
            <w:noProof/>
            <w:sz w:val="28"/>
            <w:szCs w:val="28"/>
            <w:lang w:val="zh-CN"/>
            <w:rPrChange w:id="6093" w:author="吴 珊珊" w:date="2019-10-31T09:53:00Z">
              <w:rPr>
                <w:noProof/>
                <w:lang w:val="zh-CN"/>
              </w:rPr>
            </w:rPrChange>
          </w:rPr>
          <w:delText>20</w:delText>
        </w:r>
        <w:r w:rsidRPr="004C0492" w:rsidDel="00916CF0">
          <w:rPr>
            <w:sz w:val="28"/>
            <w:szCs w:val="28"/>
            <w:rPrChange w:id="6094" w:author="吴 珊珊" w:date="2019-10-31T09:53:00Z">
              <w:rPr/>
            </w:rPrChange>
          </w:rPr>
          <w:fldChar w:fldCharType="end"/>
        </w:r>
      </w:del>
    </w:p>
    <w:p w14:paraId="7EA77886" w14:textId="71C417AE" w:rsidR="00510542" w:rsidRPr="004C0492" w:rsidDel="00916CF0" w:rsidRDefault="00510542">
      <w:pPr>
        <w:pStyle w:val="a4"/>
        <w:ind w:firstLine="560"/>
        <w:rPr>
          <w:del w:id="6095" w:author="吴 珊珊" w:date="2019-10-31T09:47:00Z"/>
          <w:sz w:val="28"/>
          <w:szCs w:val="28"/>
          <w:rPrChange w:id="6096" w:author="吴 珊珊" w:date="2019-10-31T09:53:00Z">
            <w:rPr>
              <w:del w:id="6097" w:author="吴 珊珊" w:date="2019-10-31T09:47:00Z"/>
            </w:rPr>
          </w:rPrChange>
        </w:rPr>
      </w:pPr>
    </w:p>
    <w:p w14:paraId="090EC650" w14:textId="77777777" w:rsidR="00510542" w:rsidRPr="004C0492" w:rsidRDefault="00510542">
      <w:pPr>
        <w:ind w:firstLine="560"/>
        <w:rPr>
          <w:sz w:val="28"/>
          <w:szCs w:val="28"/>
          <w:rPrChange w:id="6098" w:author="吴 珊珊" w:date="2019-10-31T09:53:00Z">
            <w:rPr/>
          </w:rPrChange>
        </w:rPr>
      </w:pPr>
    </w:p>
    <w:sectPr w:rsidR="00510542" w:rsidRPr="004C0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3719D" w14:textId="77777777" w:rsidR="009D4D62" w:rsidRDefault="009D4D62" w:rsidP="00916CF0">
      <w:pPr>
        <w:spacing w:line="240" w:lineRule="auto"/>
        <w:ind w:firstLine="480"/>
      </w:pPr>
      <w:r>
        <w:separator/>
      </w:r>
    </w:p>
  </w:endnote>
  <w:endnote w:type="continuationSeparator" w:id="0">
    <w:p w14:paraId="6FE11A1B" w14:textId="77777777" w:rsidR="009D4D62" w:rsidRDefault="009D4D62" w:rsidP="00916C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1E37B" w14:textId="77777777" w:rsidR="005F4F3A" w:rsidRDefault="005F4F3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DF66B" w14:textId="77777777" w:rsidR="005F4F3A" w:rsidRDefault="005F4F3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96B6" w14:textId="77777777" w:rsidR="005F4F3A" w:rsidRDefault="005F4F3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4E0DD" w14:textId="77777777" w:rsidR="009D4D62" w:rsidRDefault="009D4D62" w:rsidP="00916CF0">
      <w:pPr>
        <w:spacing w:line="240" w:lineRule="auto"/>
        <w:ind w:firstLine="480"/>
      </w:pPr>
      <w:r>
        <w:separator/>
      </w:r>
    </w:p>
  </w:footnote>
  <w:footnote w:type="continuationSeparator" w:id="0">
    <w:p w14:paraId="7FF267FA" w14:textId="77777777" w:rsidR="009D4D62" w:rsidRDefault="009D4D62" w:rsidP="00916CF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1CFD6" w14:textId="77777777" w:rsidR="005F4F3A" w:rsidRDefault="005F4F3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31E8A" w14:textId="77777777" w:rsidR="005F4F3A" w:rsidRDefault="005F4F3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E49C" w14:textId="77777777" w:rsidR="005F4F3A" w:rsidRDefault="005F4F3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4304F"/>
    <w:multiLevelType w:val="hybridMultilevel"/>
    <w:tmpl w:val="0AF6C7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2324DFA"/>
    <w:multiLevelType w:val="hybridMultilevel"/>
    <w:tmpl w:val="67E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A155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61F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AED3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DE174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7">
    <w:nsid w:val="3B4B62E0"/>
    <w:multiLevelType w:val="hybridMultilevel"/>
    <w:tmpl w:val="F24E47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43C7A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856F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AF0F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0135C9E"/>
    <w:multiLevelType w:val="hybridMultilevel"/>
    <w:tmpl w:val="E974BBA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FC91FCF"/>
    <w:multiLevelType w:val="hybridMultilevel"/>
    <w:tmpl w:val="21D8A34A"/>
    <w:lvl w:ilvl="0" w:tplc="FFDEA56C">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7"/>
  </w:num>
  <w:num w:numId="3">
    <w:abstractNumId w:val="1"/>
  </w:num>
  <w:num w:numId="4">
    <w:abstractNumId w:val="9"/>
  </w:num>
  <w:num w:numId="5">
    <w:abstractNumId w:val="13"/>
  </w:num>
  <w:num w:numId="6">
    <w:abstractNumId w:val="2"/>
  </w:num>
  <w:num w:numId="7">
    <w:abstractNumId w:val="11"/>
  </w:num>
  <w:num w:numId="8">
    <w:abstractNumId w:val="3"/>
  </w:num>
  <w:num w:numId="9">
    <w:abstractNumId w:val="4"/>
  </w:num>
  <w:num w:numId="10">
    <w:abstractNumId w:val="10"/>
  </w:num>
  <w:num w:numId="11">
    <w:abstractNumId w:val="5"/>
  </w:num>
  <w:num w:numId="12">
    <w:abstractNumId w:val="12"/>
  </w:num>
  <w:num w:numId="13">
    <w:abstractNumId w:val="0"/>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吴 珊珊">
    <w15:presenceInfo w15:providerId="Windows Live" w15:userId="e8aba5553e964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F0"/>
    <w:rsid w:val="00016C4D"/>
    <w:rsid w:val="000202E3"/>
    <w:rsid w:val="00047410"/>
    <w:rsid w:val="00070512"/>
    <w:rsid w:val="000A1067"/>
    <w:rsid w:val="000B44C5"/>
    <w:rsid w:val="000B65F7"/>
    <w:rsid w:val="000C154D"/>
    <w:rsid w:val="000E18E4"/>
    <w:rsid w:val="000F3AC0"/>
    <w:rsid w:val="000F41BA"/>
    <w:rsid w:val="00122FC5"/>
    <w:rsid w:val="00125E88"/>
    <w:rsid w:val="00126D61"/>
    <w:rsid w:val="001330E1"/>
    <w:rsid w:val="00133C6C"/>
    <w:rsid w:val="00143836"/>
    <w:rsid w:val="00143DC6"/>
    <w:rsid w:val="0015546F"/>
    <w:rsid w:val="0017226B"/>
    <w:rsid w:val="001760E1"/>
    <w:rsid w:val="00177B31"/>
    <w:rsid w:val="00180694"/>
    <w:rsid w:val="00182E94"/>
    <w:rsid w:val="0018303A"/>
    <w:rsid w:val="001C0B1E"/>
    <w:rsid w:val="001D2370"/>
    <w:rsid w:val="001E1D21"/>
    <w:rsid w:val="001F54C3"/>
    <w:rsid w:val="00216460"/>
    <w:rsid w:val="002222E5"/>
    <w:rsid w:val="002258B9"/>
    <w:rsid w:val="002327F8"/>
    <w:rsid w:val="0023281F"/>
    <w:rsid w:val="00255BBD"/>
    <w:rsid w:val="00255CAA"/>
    <w:rsid w:val="00261F66"/>
    <w:rsid w:val="00277005"/>
    <w:rsid w:val="002D0994"/>
    <w:rsid w:val="002E3516"/>
    <w:rsid w:val="002E6929"/>
    <w:rsid w:val="002F3883"/>
    <w:rsid w:val="0031026C"/>
    <w:rsid w:val="00323671"/>
    <w:rsid w:val="00345090"/>
    <w:rsid w:val="00370977"/>
    <w:rsid w:val="0038681A"/>
    <w:rsid w:val="00394BF0"/>
    <w:rsid w:val="003B213D"/>
    <w:rsid w:val="003B6D43"/>
    <w:rsid w:val="003C50DD"/>
    <w:rsid w:val="003D4AA0"/>
    <w:rsid w:val="003E7B1A"/>
    <w:rsid w:val="003F418C"/>
    <w:rsid w:val="004049C2"/>
    <w:rsid w:val="00437F2D"/>
    <w:rsid w:val="00441933"/>
    <w:rsid w:val="00445746"/>
    <w:rsid w:val="00451A4F"/>
    <w:rsid w:val="00457AA0"/>
    <w:rsid w:val="0046138D"/>
    <w:rsid w:val="00463DE4"/>
    <w:rsid w:val="00476510"/>
    <w:rsid w:val="00477FBF"/>
    <w:rsid w:val="004926F4"/>
    <w:rsid w:val="00494C90"/>
    <w:rsid w:val="004A2D4F"/>
    <w:rsid w:val="004A31D5"/>
    <w:rsid w:val="004A46B7"/>
    <w:rsid w:val="004A7910"/>
    <w:rsid w:val="004C00E1"/>
    <w:rsid w:val="004C0492"/>
    <w:rsid w:val="004C79B2"/>
    <w:rsid w:val="004C7D03"/>
    <w:rsid w:val="004F5479"/>
    <w:rsid w:val="004F6771"/>
    <w:rsid w:val="004F7136"/>
    <w:rsid w:val="004F7C69"/>
    <w:rsid w:val="00510542"/>
    <w:rsid w:val="00515191"/>
    <w:rsid w:val="00520B5A"/>
    <w:rsid w:val="00533B03"/>
    <w:rsid w:val="00535766"/>
    <w:rsid w:val="00543287"/>
    <w:rsid w:val="0056373E"/>
    <w:rsid w:val="005776FC"/>
    <w:rsid w:val="00584901"/>
    <w:rsid w:val="005850BF"/>
    <w:rsid w:val="00587E8C"/>
    <w:rsid w:val="00595BA9"/>
    <w:rsid w:val="005A059F"/>
    <w:rsid w:val="005B1517"/>
    <w:rsid w:val="005B7F43"/>
    <w:rsid w:val="005D0B9E"/>
    <w:rsid w:val="005D3253"/>
    <w:rsid w:val="005D38DA"/>
    <w:rsid w:val="005F4230"/>
    <w:rsid w:val="005F4F3A"/>
    <w:rsid w:val="006047FA"/>
    <w:rsid w:val="00605B8C"/>
    <w:rsid w:val="006656B3"/>
    <w:rsid w:val="00666D2D"/>
    <w:rsid w:val="00672B91"/>
    <w:rsid w:val="00690C54"/>
    <w:rsid w:val="006934F0"/>
    <w:rsid w:val="00693758"/>
    <w:rsid w:val="006A364B"/>
    <w:rsid w:val="006D18E9"/>
    <w:rsid w:val="006E150A"/>
    <w:rsid w:val="006E1A04"/>
    <w:rsid w:val="006E1D65"/>
    <w:rsid w:val="006E216A"/>
    <w:rsid w:val="006E5B66"/>
    <w:rsid w:val="0071504E"/>
    <w:rsid w:val="007363E2"/>
    <w:rsid w:val="00751043"/>
    <w:rsid w:val="00763A53"/>
    <w:rsid w:val="007773EC"/>
    <w:rsid w:val="00777B67"/>
    <w:rsid w:val="007906F1"/>
    <w:rsid w:val="00795811"/>
    <w:rsid w:val="007A390E"/>
    <w:rsid w:val="007B1A5C"/>
    <w:rsid w:val="007E7B7C"/>
    <w:rsid w:val="007F3217"/>
    <w:rsid w:val="007F3F4D"/>
    <w:rsid w:val="007F4E1D"/>
    <w:rsid w:val="007F53C5"/>
    <w:rsid w:val="00800868"/>
    <w:rsid w:val="0080586D"/>
    <w:rsid w:val="0083574E"/>
    <w:rsid w:val="008417BD"/>
    <w:rsid w:val="00847051"/>
    <w:rsid w:val="0085751F"/>
    <w:rsid w:val="0085761D"/>
    <w:rsid w:val="0086187E"/>
    <w:rsid w:val="00864065"/>
    <w:rsid w:val="0087099E"/>
    <w:rsid w:val="00880CB7"/>
    <w:rsid w:val="00883321"/>
    <w:rsid w:val="00884DCB"/>
    <w:rsid w:val="0088559F"/>
    <w:rsid w:val="00893C9B"/>
    <w:rsid w:val="008C6498"/>
    <w:rsid w:val="009013E7"/>
    <w:rsid w:val="0091580D"/>
    <w:rsid w:val="00916CF0"/>
    <w:rsid w:val="00921E8D"/>
    <w:rsid w:val="009422F0"/>
    <w:rsid w:val="00956443"/>
    <w:rsid w:val="009A0C58"/>
    <w:rsid w:val="009B70D7"/>
    <w:rsid w:val="009B731B"/>
    <w:rsid w:val="009C4DFB"/>
    <w:rsid w:val="009D4D62"/>
    <w:rsid w:val="009D4E72"/>
    <w:rsid w:val="009D686F"/>
    <w:rsid w:val="009E793F"/>
    <w:rsid w:val="009F18B1"/>
    <w:rsid w:val="00A077BA"/>
    <w:rsid w:val="00A13C4E"/>
    <w:rsid w:val="00A15506"/>
    <w:rsid w:val="00A22DF5"/>
    <w:rsid w:val="00A24F2D"/>
    <w:rsid w:val="00A2518F"/>
    <w:rsid w:val="00A412FB"/>
    <w:rsid w:val="00A51AFF"/>
    <w:rsid w:val="00A5609A"/>
    <w:rsid w:val="00A62692"/>
    <w:rsid w:val="00A700E7"/>
    <w:rsid w:val="00A8371F"/>
    <w:rsid w:val="00A85EBF"/>
    <w:rsid w:val="00A95567"/>
    <w:rsid w:val="00AB5434"/>
    <w:rsid w:val="00AD150D"/>
    <w:rsid w:val="00AD204F"/>
    <w:rsid w:val="00AF4E4D"/>
    <w:rsid w:val="00AF7519"/>
    <w:rsid w:val="00B204D5"/>
    <w:rsid w:val="00B27266"/>
    <w:rsid w:val="00B306F9"/>
    <w:rsid w:val="00B33C74"/>
    <w:rsid w:val="00B42A92"/>
    <w:rsid w:val="00B53AC8"/>
    <w:rsid w:val="00B72324"/>
    <w:rsid w:val="00B7448C"/>
    <w:rsid w:val="00B81006"/>
    <w:rsid w:val="00B90166"/>
    <w:rsid w:val="00B90959"/>
    <w:rsid w:val="00BA680B"/>
    <w:rsid w:val="00BB5017"/>
    <w:rsid w:val="00BD1BAF"/>
    <w:rsid w:val="00BD4B45"/>
    <w:rsid w:val="00BE4BEE"/>
    <w:rsid w:val="00BE5CA5"/>
    <w:rsid w:val="00BF0711"/>
    <w:rsid w:val="00C23211"/>
    <w:rsid w:val="00C252B2"/>
    <w:rsid w:val="00C34768"/>
    <w:rsid w:val="00C55201"/>
    <w:rsid w:val="00C61BC5"/>
    <w:rsid w:val="00C75B82"/>
    <w:rsid w:val="00C81921"/>
    <w:rsid w:val="00C8226C"/>
    <w:rsid w:val="00C861AB"/>
    <w:rsid w:val="00CA03C4"/>
    <w:rsid w:val="00CA1A48"/>
    <w:rsid w:val="00CA5466"/>
    <w:rsid w:val="00CA61B3"/>
    <w:rsid w:val="00CA6B57"/>
    <w:rsid w:val="00CE4161"/>
    <w:rsid w:val="00CE7A2C"/>
    <w:rsid w:val="00CF1D6E"/>
    <w:rsid w:val="00CF7D43"/>
    <w:rsid w:val="00D023E0"/>
    <w:rsid w:val="00D12467"/>
    <w:rsid w:val="00D413D0"/>
    <w:rsid w:val="00D86257"/>
    <w:rsid w:val="00D90224"/>
    <w:rsid w:val="00D967FC"/>
    <w:rsid w:val="00DA5739"/>
    <w:rsid w:val="00DA5EE0"/>
    <w:rsid w:val="00DB218A"/>
    <w:rsid w:val="00DB3950"/>
    <w:rsid w:val="00DC1DB7"/>
    <w:rsid w:val="00DF50A1"/>
    <w:rsid w:val="00DF50DC"/>
    <w:rsid w:val="00E03F77"/>
    <w:rsid w:val="00E3530C"/>
    <w:rsid w:val="00E46DDB"/>
    <w:rsid w:val="00E71E38"/>
    <w:rsid w:val="00E7203F"/>
    <w:rsid w:val="00E74B0E"/>
    <w:rsid w:val="00E75598"/>
    <w:rsid w:val="00E772F2"/>
    <w:rsid w:val="00EB2B34"/>
    <w:rsid w:val="00EB529C"/>
    <w:rsid w:val="00EE5E45"/>
    <w:rsid w:val="00F00C36"/>
    <w:rsid w:val="00F01A25"/>
    <w:rsid w:val="00F13CAC"/>
    <w:rsid w:val="00F235F2"/>
    <w:rsid w:val="00F2392B"/>
    <w:rsid w:val="00F251BF"/>
    <w:rsid w:val="00F46076"/>
    <w:rsid w:val="00F51178"/>
    <w:rsid w:val="00F55939"/>
    <w:rsid w:val="00F71858"/>
    <w:rsid w:val="00F72698"/>
    <w:rsid w:val="00F80124"/>
    <w:rsid w:val="00F8177F"/>
    <w:rsid w:val="00F850E6"/>
    <w:rsid w:val="00F93EF6"/>
    <w:rsid w:val="00FD3F32"/>
    <w:rsid w:val="00FE70B8"/>
    <w:rsid w:val="00FF6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6201A"/>
  <w15:chartTrackingRefBased/>
  <w15:docId w15:val="{A26AB651-4854-497D-A8D2-300F15D9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1BA"/>
    <w:pPr>
      <w:widowControl w:val="0"/>
      <w:spacing w:line="360" w:lineRule="auto"/>
      <w:ind w:firstLineChars="200" w:firstLine="200"/>
      <w:jc w:val="both"/>
    </w:pPr>
    <w:rPr>
      <w:rFonts w:eastAsia="宋体"/>
      <w:sz w:val="24"/>
    </w:rPr>
  </w:style>
  <w:style w:type="paragraph" w:styleId="1">
    <w:name w:val="heading 1"/>
    <w:basedOn w:val="a"/>
    <w:next w:val="a"/>
    <w:link w:val="1Char"/>
    <w:uiPriority w:val="9"/>
    <w:qFormat/>
    <w:rsid w:val="00AB5434"/>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AB5434"/>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5434"/>
    <w:pPr>
      <w:keepNext/>
      <w:keepLines/>
      <w:spacing w:line="416" w:lineRule="auto"/>
      <w:outlineLvl w:val="2"/>
    </w:pPr>
    <w:rPr>
      <w:b/>
      <w:bCs/>
      <w:sz w:val="32"/>
      <w:szCs w:val="32"/>
    </w:rPr>
  </w:style>
  <w:style w:type="paragraph" w:styleId="4">
    <w:name w:val="heading 4"/>
    <w:basedOn w:val="a"/>
    <w:next w:val="a"/>
    <w:link w:val="4Char"/>
    <w:uiPriority w:val="9"/>
    <w:unhideWhenUsed/>
    <w:qFormat/>
    <w:rsid w:val="001330E1"/>
    <w:pPr>
      <w:keepNext/>
      <w:keepLines/>
      <w:spacing w:line="376" w:lineRule="auto"/>
      <w:outlineLvl w:val="3"/>
      <w:pPrChange w:id="0" w:author="吴 珊珊" w:date="2019-10-31T14:11:00Z">
        <w:pPr>
          <w:keepNext/>
          <w:keepLines/>
          <w:widowControl w:val="0"/>
          <w:spacing w:line="376" w:lineRule="auto"/>
          <w:ind w:firstLineChars="200" w:firstLine="200"/>
          <w:jc w:val="both"/>
          <w:outlineLvl w:val="3"/>
        </w:pPr>
      </w:pPrChange>
    </w:pPr>
    <w:rPr>
      <w:rFonts w:asciiTheme="majorHAnsi" w:eastAsiaTheme="majorEastAsia" w:hAnsiTheme="majorHAnsi" w:cstheme="majorBidi"/>
      <w:b/>
      <w:bCs/>
      <w:sz w:val="28"/>
      <w:szCs w:val="28"/>
      <w:rPrChange w:id="0" w:author="吴 珊珊" w:date="2019-10-31T14:11:00Z">
        <w:rPr>
          <w:rFonts w:asciiTheme="majorHAnsi" w:eastAsiaTheme="majorEastAsia" w:hAnsiTheme="majorHAnsi" w:cstheme="majorBidi"/>
          <w:b/>
          <w:bCs/>
          <w:kern w:val="2"/>
          <w:sz w:val="28"/>
          <w:szCs w:val="28"/>
          <w:lang w:val="en-US" w:eastAsia="zh-CN" w:bidi="ar-SA"/>
        </w:rPr>
      </w:rPrChange>
    </w:rPr>
  </w:style>
  <w:style w:type="paragraph" w:styleId="5">
    <w:name w:val="heading 5"/>
    <w:basedOn w:val="a"/>
    <w:next w:val="a"/>
    <w:link w:val="5Char"/>
    <w:uiPriority w:val="9"/>
    <w:unhideWhenUsed/>
    <w:qFormat/>
    <w:rsid w:val="00AB5434"/>
    <w:pPr>
      <w:keepNext/>
      <w:keepLines/>
      <w:spacing w:line="376" w:lineRule="auto"/>
      <w:ind w:firstLineChars="0" w:firstLine="0"/>
      <w:outlineLvl w:val="4"/>
    </w:pPr>
    <w:rPr>
      <w:rFonts w:eastAsiaTheme="min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1BA"/>
    <w:rPr>
      <w:sz w:val="18"/>
      <w:szCs w:val="18"/>
    </w:rPr>
  </w:style>
  <w:style w:type="paragraph" w:styleId="a4">
    <w:name w:val="footer"/>
    <w:basedOn w:val="a"/>
    <w:link w:val="Char0"/>
    <w:uiPriority w:val="99"/>
    <w:unhideWhenUsed/>
    <w:rsid w:val="000F41BA"/>
    <w:pPr>
      <w:tabs>
        <w:tab w:val="center" w:pos="4153"/>
        <w:tab w:val="right" w:pos="8306"/>
      </w:tabs>
      <w:snapToGrid w:val="0"/>
      <w:jc w:val="left"/>
    </w:pPr>
    <w:rPr>
      <w:sz w:val="18"/>
      <w:szCs w:val="18"/>
    </w:rPr>
  </w:style>
  <w:style w:type="character" w:customStyle="1" w:styleId="Char0">
    <w:name w:val="页脚 Char"/>
    <w:basedOn w:val="a0"/>
    <w:link w:val="a4"/>
    <w:uiPriority w:val="99"/>
    <w:rsid w:val="000F41BA"/>
    <w:rPr>
      <w:sz w:val="18"/>
      <w:szCs w:val="18"/>
    </w:rPr>
  </w:style>
  <w:style w:type="paragraph" w:styleId="a5">
    <w:name w:val="Date"/>
    <w:basedOn w:val="a"/>
    <w:next w:val="a"/>
    <w:link w:val="Char1"/>
    <w:uiPriority w:val="99"/>
    <w:semiHidden/>
    <w:unhideWhenUsed/>
    <w:rsid w:val="000F41BA"/>
    <w:pPr>
      <w:ind w:leftChars="2500" w:left="100"/>
    </w:pPr>
  </w:style>
  <w:style w:type="character" w:customStyle="1" w:styleId="Char1">
    <w:name w:val="日期 Char"/>
    <w:basedOn w:val="a0"/>
    <w:link w:val="a5"/>
    <w:uiPriority w:val="99"/>
    <w:semiHidden/>
    <w:rsid w:val="000F41BA"/>
  </w:style>
  <w:style w:type="paragraph" w:styleId="a6">
    <w:name w:val="List Paragraph"/>
    <w:basedOn w:val="a"/>
    <w:uiPriority w:val="34"/>
    <w:qFormat/>
    <w:rsid w:val="000F41BA"/>
    <w:pPr>
      <w:ind w:firstLine="420"/>
    </w:pPr>
  </w:style>
  <w:style w:type="table" w:styleId="a7">
    <w:name w:val="Table Grid"/>
    <w:basedOn w:val="a1"/>
    <w:uiPriority w:val="39"/>
    <w:rsid w:val="002F3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23281F"/>
    <w:pPr>
      <w:spacing w:line="240" w:lineRule="auto"/>
    </w:pPr>
    <w:rPr>
      <w:sz w:val="18"/>
      <w:szCs w:val="18"/>
    </w:rPr>
  </w:style>
  <w:style w:type="character" w:customStyle="1" w:styleId="Char2">
    <w:name w:val="批注框文本 Char"/>
    <w:basedOn w:val="a0"/>
    <w:link w:val="a8"/>
    <w:uiPriority w:val="99"/>
    <w:semiHidden/>
    <w:rsid w:val="0023281F"/>
    <w:rPr>
      <w:rFonts w:eastAsia="宋体"/>
      <w:sz w:val="18"/>
      <w:szCs w:val="18"/>
    </w:rPr>
  </w:style>
  <w:style w:type="character" w:customStyle="1" w:styleId="5Char">
    <w:name w:val="标题 5 Char"/>
    <w:basedOn w:val="a0"/>
    <w:link w:val="5"/>
    <w:uiPriority w:val="9"/>
    <w:qFormat/>
    <w:rsid w:val="00AB5434"/>
    <w:rPr>
      <w:b/>
      <w:bCs/>
      <w:sz w:val="28"/>
      <w:szCs w:val="28"/>
    </w:rPr>
  </w:style>
  <w:style w:type="character" w:customStyle="1" w:styleId="1Char">
    <w:name w:val="标题 1 Char"/>
    <w:basedOn w:val="a0"/>
    <w:link w:val="1"/>
    <w:uiPriority w:val="9"/>
    <w:rsid w:val="00AB5434"/>
    <w:rPr>
      <w:rFonts w:eastAsia="宋体"/>
      <w:b/>
      <w:bCs/>
      <w:kern w:val="44"/>
      <w:sz w:val="44"/>
      <w:szCs w:val="44"/>
    </w:rPr>
  </w:style>
  <w:style w:type="character" w:customStyle="1" w:styleId="2Char">
    <w:name w:val="标题 2 Char"/>
    <w:basedOn w:val="a0"/>
    <w:link w:val="2"/>
    <w:uiPriority w:val="9"/>
    <w:rsid w:val="00AB54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5434"/>
    <w:rPr>
      <w:rFonts w:eastAsia="宋体"/>
      <w:b/>
      <w:bCs/>
      <w:sz w:val="32"/>
      <w:szCs w:val="32"/>
    </w:rPr>
  </w:style>
  <w:style w:type="character" w:customStyle="1" w:styleId="4Char">
    <w:name w:val="标题 4 Char"/>
    <w:basedOn w:val="a0"/>
    <w:link w:val="4"/>
    <w:uiPriority w:val="9"/>
    <w:rsid w:val="001330E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16CF0"/>
    <w:pPr>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916CF0"/>
  </w:style>
  <w:style w:type="paragraph" w:styleId="20">
    <w:name w:val="toc 2"/>
    <w:basedOn w:val="a"/>
    <w:next w:val="a"/>
    <w:autoRedefine/>
    <w:uiPriority w:val="39"/>
    <w:unhideWhenUsed/>
    <w:rsid w:val="00916CF0"/>
    <w:pPr>
      <w:ind w:leftChars="200" w:left="420"/>
    </w:pPr>
  </w:style>
  <w:style w:type="paragraph" w:styleId="30">
    <w:name w:val="toc 3"/>
    <w:basedOn w:val="a"/>
    <w:next w:val="a"/>
    <w:autoRedefine/>
    <w:uiPriority w:val="39"/>
    <w:unhideWhenUsed/>
    <w:rsid w:val="00916CF0"/>
    <w:pPr>
      <w:ind w:leftChars="400" w:left="840"/>
    </w:pPr>
  </w:style>
  <w:style w:type="character" w:styleId="a9">
    <w:name w:val="Hyperlink"/>
    <w:basedOn w:val="a0"/>
    <w:uiPriority w:val="99"/>
    <w:unhideWhenUsed/>
    <w:rsid w:val="00916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809B1-5394-48B2-A7BF-D7058D8E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10771</TotalTime>
  <Pages>46</Pages>
  <Words>3675</Words>
  <Characters>20949</Characters>
  <Application>Microsoft Office Word</Application>
  <DocSecurity>0</DocSecurity>
  <Lines>174</Lines>
  <Paragraphs>49</Paragraphs>
  <ScaleCrop>false</ScaleCrop>
  <Company/>
  <LinksUpToDate>false</LinksUpToDate>
  <CharactersWithSpaces>24575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吴 珊珊</cp:lastModifiedBy>
  <cp:revision>34</cp:revision>
  <dcterms:created xsi:type="dcterms:W3CDTF">2019-10-18T04:02:00Z</dcterms:created>
  <dcterms:modified xsi:type="dcterms:W3CDTF">2019-10-31T07:17:00Z</dcterms:modified>
</cp:coreProperties>
</file>